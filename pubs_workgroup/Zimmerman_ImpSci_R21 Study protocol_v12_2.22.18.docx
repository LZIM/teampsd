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DA6A7" w14:textId="6818673A" w:rsidR="000857E3" w:rsidRPr="004A644B" w:rsidRDefault="000857E3" w:rsidP="000A717B">
      <w:pPr>
        <w:spacing w:line="480" w:lineRule="auto"/>
        <w:rPr>
          <w:rFonts w:ascii="Arial" w:hAnsi="Arial" w:cs="Arial"/>
          <w:sz w:val="24"/>
          <w:szCs w:val="24"/>
        </w:rPr>
      </w:pPr>
    </w:p>
    <w:p w14:paraId="069F243F" w14:textId="77777777" w:rsidR="000857E3" w:rsidRPr="004A644B" w:rsidRDefault="000857E3" w:rsidP="000A717B">
      <w:pPr>
        <w:spacing w:line="480" w:lineRule="auto"/>
        <w:rPr>
          <w:rFonts w:ascii="Arial" w:hAnsi="Arial" w:cs="Arial"/>
          <w:sz w:val="24"/>
          <w:szCs w:val="24"/>
        </w:rPr>
      </w:pPr>
    </w:p>
    <w:p w14:paraId="223E349E" w14:textId="77777777" w:rsidR="000857E3" w:rsidRPr="004A644B" w:rsidRDefault="000857E3" w:rsidP="000A717B">
      <w:pPr>
        <w:spacing w:line="480" w:lineRule="auto"/>
        <w:rPr>
          <w:rFonts w:ascii="Arial" w:hAnsi="Arial" w:cs="Arial"/>
          <w:sz w:val="24"/>
          <w:szCs w:val="24"/>
        </w:rPr>
      </w:pPr>
      <w:bookmarkStart w:id="0" w:name="_GoBack"/>
      <w:bookmarkEnd w:id="0"/>
    </w:p>
    <w:p w14:paraId="47755FEC" w14:textId="77777777" w:rsidR="000857E3" w:rsidRPr="004A644B" w:rsidRDefault="000857E3" w:rsidP="000A717B">
      <w:pPr>
        <w:spacing w:line="480" w:lineRule="auto"/>
        <w:rPr>
          <w:rFonts w:ascii="Arial" w:hAnsi="Arial" w:cs="Arial"/>
          <w:sz w:val="24"/>
          <w:szCs w:val="24"/>
        </w:rPr>
      </w:pPr>
    </w:p>
    <w:p w14:paraId="7CEDC85B" w14:textId="77777777" w:rsidR="005C3917" w:rsidRPr="004A644B" w:rsidRDefault="000857E3" w:rsidP="000A717B">
      <w:pPr>
        <w:spacing w:line="480" w:lineRule="auto"/>
        <w:jc w:val="center"/>
        <w:rPr>
          <w:rFonts w:ascii="Arial" w:hAnsi="Arial" w:cs="Arial"/>
          <w:sz w:val="24"/>
          <w:szCs w:val="24"/>
        </w:rPr>
      </w:pPr>
      <w:r w:rsidRPr="004A644B">
        <w:rPr>
          <w:rFonts w:ascii="Arial" w:hAnsi="Arial" w:cs="Arial"/>
          <w:sz w:val="24"/>
          <w:szCs w:val="24"/>
        </w:rPr>
        <w:t>Particip</w:t>
      </w:r>
      <w:r w:rsidR="005C3917" w:rsidRPr="004A644B">
        <w:rPr>
          <w:rFonts w:ascii="Arial" w:hAnsi="Arial" w:cs="Arial"/>
          <w:sz w:val="24"/>
          <w:szCs w:val="24"/>
        </w:rPr>
        <w:t xml:space="preserve">atory system dynamics modeling for </w:t>
      </w:r>
    </w:p>
    <w:p w14:paraId="492C5347" w14:textId="77777777" w:rsidR="005C3917" w:rsidRPr="004A644B" w:rsidRDefault="005C3917" w:rsidP="000A717B">
      <w:pPr>
        <w:spacing w:line="480" w:lineRule="auto"/>
        <w:jc w:val="center"/>
        <w:rPr>
          <w:rFonts w:ascii="Arial" w:hAnsi="Arial" w:cs="Arial"/>
          <w:sz w:val="24"/>
          <w:szCs w:val="24"/>
        </w:rPr>
      </w:pPr>
      <w:r w:rsidRPr="004A644B">
        <w:rPr>
          <w:rFonts w:ascii="Arial" w:hAnsi="Arial" w:cs="Arial"/>
          <w:sz w:val="24"/>
          <w:szCs w:val="24"/>
        </w:rPr>
        <w:t>expanding the</w:t>
      </w:r>
      <w:r w:rsidR="003C12E1" w:rsidRPr="004A644B">
        <w:rPr>
          <w:rFonts w:ascii="Arial" w:hAnsi="Arial" w:cs="Arial"/>
          <w:sz w:val="24"/>
          <w:szCs w:val="24"/>
        </w:rPr>
        <w:t xml:space="preserve"> timely</w:t>
      </w:r>
      <w:r w:rsidRPr="004A644B">
        <w:rPr>
          <w:rFonts w:ascii="Arial" w:hAnsi="Arial" w:cs="Arial"/>
          <w:sz w:val="24"/>
          <w:szCs w:val="24"/>
        </w:rPr>
        <w:t xml:space="preserve"> reach of evidence-based practices in VA outpatient mental health:  </w:t>
      </w:r>
    </w:p>
    <w:p w14:paraId="4483AD53" w14:textId="77777777" w:rsidR="000857E3" w:rsidRPr="004A644B" w:rsidRDefault="005C3917" w:rsidP="000A717B">
      <w:pPr>
        <w:spacing w:line="480" w:lineRule="auto"/>
        <w:jc w:val="center"/>
        <w:rPr>
          <w:rFonts w:ascii="Arial" w:hAnsi="Arial" w:cs="Arial"/>
          <w:sz w:val="24"/>
          <w:szCs w:val="24"/>
        </w:rPr>
      </w:pPr>
      <w:r w:rsidRPr="004A644B">
        <w:rPr>
          <w:rFonts w:ascii="Arial" w:hAnsi="Arial" w:cs="Arial"/>
          <w:sz w:val="24"/>
          <w:szCs w:val="24"/>
        </w:rPr>
        <w:t>A 24-month pre/post quasi-experimental evaluation with matched comparison sites</w:t>
      </w:r>
    </w:p>
    <w:p w14:paraId="0A9D1D86" w14:textId="77777777" w:rsidR="000857E3" w:rsidRPr="004A644B" w:rsidRDefault="000857E3" w:rsidP="000A717B">
      <w:pPr>
        <w:spacing w:line="480" w:lineRule="auto"/>
        <w:jc w:val="center"/>
        <w:rPr>
          <w:rFonts w:ascii="Arial" w:hAnsi="Arial" w:cs="Arial"/>
          <w:sz w:val="24"/>
          <w:szCs w:val="24"/>
        </w:rPr>
      </w:pPr>
    </w:p>
    <w:p w14:paraId="48826563" w14:textId="77777777" w:rsidR="000857E3" w:rsidRPr="004A644B" w:rsidRDefault="000857E3" w:rsidP="000A717B">
      <w:pPr>
        <w:spacing w:line="480" w:lineRule="auto"/>
        <w:jc w:val="center"/>
        <w:rPr>
          <w:rFonts w:ascii="Arial" w:hAnsi="Arial" w:cs="Arial"/>
          <w:sz w:val="24"/>
          <w:szCs w:val="24"/>
        </w:rPr>
      </w:pPr>
    </w:p>
    <w:p w14:paraId="2A348EED" w14:textId="763557FD" w:rsidR="000857E3" w:rsidRDefault="000857E3" w:rsidP="000A717B">
      <w:pPr>
        <w:spacing w:line="480" w:lineRule="auto"/>
        <w:jc w:val="center"/>
        <w:rPr>
          <w:rFonts w:ascii="Arial" w:hAnsi="Arial" w:cs="Arial"/>
          <w:sz w:val="24"/>
          <w:szCs w:val="24"/>
        </w:rPr>
      </w:pPr>
    </w:p>
    <w:p w14:paraId="777D8DA7" w14:textId="0C26E61A" w:rsidR="00673DB3" w:rsidRDefault="00673DB3" w:rsidP="000A717B">
      <w:pPr>
        <w:spacing w:line="480" w:lineRule="auto"/>
        <w:jc w:val="center"/>
        <w:rPr>
          <w:rFonts w:ascii="Arial" w:hAnsi="Arial" w:cs="Arial"/>
          <w:sz w:val="24"/>
          <w:szCs w:val="24"/>
        </w:rPr>
      </w:pPr>
    </w:p>
    <w:p w14:paraId="4B56324F" w14:textId="776D986C" w:rsidR="00673DB3" w:rsidRDefault="00673DB3" w:rsidP="000A717B">
      <w:pPr>
        <w:spacing w:line="480" w:lineRule="auto"/>
        <w:jc w:val="center"/>
        <w:rPr>
          <w:rFonts w:ascii="Arial" w:hAnsi="Arial" w:cs="Arial"/>
          <w:sz w:val="24"/>
          <w:szCs w:val="24"/>
        </w:rPr>
      </w:pPr>
    </w:p>
    <w:p w14:paraId="427D4D5D" w14:textId="1AEAE883" w:rsidR="00673DB3" w:rsidRDefault="00673DB3" w:rsidP="000A717B">
      <w:pPr>
        <w:spacing w:line="480" w:lineRule="auto"/>
        <w:jc w:val="center"/>
        <w:rPr>
          <w:rFonts w:ascii="Arial" w:hAnsi="Arial" w:cs="Arial"/>
          <w:sz w:val="24"/>
          <w:szCs w:val="24"/>
        </w:rPr>
      </w:pPr>
    </w:p>
    <w:p w14:paraId="40E69D24" w14:textId="7CCC54A5" w:rsidR="00673DB3" w:rsidRDefault="00673DB3" w:rsidP="000A717B">
      <w:pPr>
        <w:spacing w:line="480" w:lineRule="auto"/>
        <w:jc w:val="center"/>
        <w:rPr>
          <w:rFonts w:ascii="Arial" w:hAnsi="Arial" w:cs="Arial"/>
          <w:sz w:val="24"/>
          <w:szCs w:val="24"/>
        </w:rPr>
      </w:pPr>
    </w:p>
    <w:p w14:paraId="45D83E85" w14:textId="41324F98" w:rsidR="00673DB3" w:rsidRDefault="00673DB3" w:rsidP="000A717B">
      <w:pPr>
        <w:spacing w:line="480" w:lineRule="auto"/>
        <w:jc w:val="center"/>
        <w:rPr>
          <w:rFonts w:ascii="Arial" w:hAnsi="Arial" w:cs="Arial"/>
          <w:sz w:val="24"/>
          <w:szCs w:val="24"/>
        </w:rPr>
      </w:pPr>
    </w:p>
    <w:p w14:paraId="42245B40" w14:textId="0D88657B" w:rsidR="00673DB3" w:rsidRDefault="00673DB3" w:rsidP="000A717B">
      <w:pPr>
        <w:spacing w:line="480" w:lineRule="auto"/>
        <w:jc w:val="center"/>
        <w:rPr>
          <w:rFonts w:ascii="Arial" w:hAnsi="Arial" w:cs="Arial"/>
          <w:sz w:val="24"/>
          <w:szCs w:val="24"/>
        </w:rPr>
      </w:pPr>
    </w:p>
    <w:p w14:paraId="44A9E943" w14:textId="77777777" w:rsidR="00673DB3" w:rsidRPr="004A644B" w:rsidRDefault="00673DB3" w:rsidP="000A717B">
      <w:pPr>
        <w:spacing w:line="480" w:lineRule="auto"/>
        <w:jc w:val="center"/>
        <w:rPr>
          <w:rFonts w:ascii="Arial" w:hAnsi="Arial" w:cs="Arial"/>
          <w:sz w:val="24"/>
          <w:szCs w:val="24"/>
        </w:rPr>
      </w:pPr>
    </w:p>
    <w:p w14:paraId="3D5BEC25" w14:textId="77777777" w:rsidR="000857E3" w:rsidRPr="004A644B" w:rsidRDefault="000857E3" w:rsidP="000A717B">
      <w:pPr>
        <w:spacing w:line="480" w:lineRule="auto"/>
        <w:rPr>
          <w:rFonts w:ascii="Arial" w:hAnsi="Arial" w:cs="Arial"/>
          <w:sz w:val="24"/>
          <w:szCs w:val="24"/>
        </w:rPr>
      </w:pPr>
      <w:r w:rsidRPr="004A644B">
        <w:rPr>
          <w:rFonts w:ascii="Arial" w:hAnsi="Arial" w:cs="Arial"/>
          <w:sz w:val="24"/>
          <w:szCs w:val="24"/>
        </w:rPr>
        <w:lastRenderedPageBreak/>
        <w:t>Author note:</w:t>
      </w:r>
    </w:p>
    <w:p w14:paraId="0A7F1D50" w14:textId="77777777" w:rsidR="000857E3" w:rsidRPr="004A644B" w:rsidRDefault="000857E3" w:rsidP="000A717B">
      <w:pPr>
        <w:spacing w:line="480" w:lineRule="auto"/>
        <w:rPr>
          <w:rFonts w:ascii="Arial" w:hAnsi="Arial" w:cs="Arial"/>
          <w:sz w:val="24"/>
          <w:szCs w:val="24"/>
        </w:rPr>
      </w:pPr>
      <w:commentRangeStart w:id="1"/>
      <w:r w:rsidRPr="004A644B">
        <w:rPr>
          <w:rFonts w:ascii="Arial" w:hAnsi="Arial" w:cs="Arial"/>
          <w:sz w:val="24"/>
          <w:szCs w:val="24"/>
          <w:vertAlign w:val="superscript"/>
        </w:rPr>
        <w:t xml:space="preserve">1 </w:t>
      </w:r>
      <w:r w:rsidRPr="004A644B">
        <w:rPr>
          <w:rFonts w:ascii="Arial" w:hAnsi="Arial" w:cs="Arial"/>
          <w:sz w:val="24"/>
          <w:szCs w:val="24"/>
        </w:rPr>
        <w:t xml:space="preserve">Lindsey Zimmerman, Ph.D. Clinical and Community Psychologist, Implementation Science, </w:t>
      </w:r>
      <w:r w:rsidRPr="004A644B">
        <w:rPr>
          <w:rFonts w:ascii="Arial" w:hAnsi="Arial" w:cs="Arial"/>
          <w:i/>
          <w:sz w:val="24"/>
          <w:szCs w:val="24"/>
        </w:rPr>
        <w:t xml:space="preserve">National Center for PTSD, Dissemination and Training Division, Veteran Affairs Palo Alto Health Care System, </w:t>
      </w:r>
      <w:r w:rsidRPr="004A644B">
        <w:rPr>
          <w:rFonts w:ascii="Arial" w:hAnsi="Arial" w:cs="Arial"/>
          <w:sz w:val="24"/>
          <w:szCs w:val="24"/>
        </w:rPr>
        <w:t>and</w:t>
      </w:r>
      <w:r w:rsidRPr="004A644B">
        <w:rPr>
          <w:rFonts w:ascii="Arial" w:hAnsi="Arial" w:cs="Arial"/>
          <w:i/>
          <w:sz w:val="24"/>
          <w:szCs w:val="24"/>
        </w:rPr>
        <w:t xml:space="preserve"> </w:t>
      </w:r>
      <w:r w:rsidRPr="004A644B">
        <w:rPr>
          <w:rFonts w:ascii="Arial" w:hAnsi="Arial" w:cs="Arial"/>
          <w:sz w:val="24"/>
          <w:szCs w:val="24"/>
        </w:rPr>
        <w:t xml:space="preserve">Affiliate Instructor, </w:t>
      </w:r>
      <w:r w:rsidRPr="004A644B">
        <w:rPr>
          <w:rFonts w:ascii="Arial" w:hAnsi="Arial" w:cs="Arial"/>
          <w:i/>
          <w:sz w:val="24"/>
          <w:szCs w:val="24"/>
        </w:rPr>
        <w:t>University of Washington School of Medicine.</w:t>
      </w:r>
      <w:r w:rsidRPr="004A644B">
        <w:rPr>
          <w:rFonts w:ascii="Arial" w:hAnsi="Arial" w:cs="Arial"/>
          <w:sz w:val="24"/>
          <w:szCs w:val="24"/>
        </w:rPr>
        <w:t xml:space="preserve"> </w:t>
      </w:r>
    </w:p>
    <w:p w14:paraId="49943FAF" w14:textId="575A7333" w:rsidR="000857E3" w:rsidRDefault="000857E3" w:rsidP="000A717B">
      <w:pPr>
        <w:spacing w:line="480" w:lineRule="auto"/>
        <w:rPr>
          <w:rFonts w:ascii="Arial" w:hAnsi="Arial" w:cs="Arial"/>
          <w:color w:val="000000" w:themeColor="text1"/>
          <w:sz w:val="24"/>
          <w:szCs w:val="24"/>
        </w:rPr>
      </w:pPr>
      <w:r w:rsidRPr="004A644B">
        <w:rPr>
          <w:rFonts w:ascii="Arial" w:hAnsi="Arial" w:cs="Arial"/>
          <w:sz w:val="24"/>
          <w:szCs w:val="24"/>
          <w:vertAlign w:val="superscript"/>
        </w:rPr>
        <w:t xml:space="preserve">2 </w:t>
      </w:r>
      <w:r w:rsidRPr="004A644B">
        <w:rPr>
          <w:rFonts w:ascii="Arial" w:hAnsi="Arial" w:cs="Arial"/>
          <w:sz w:val="24"/>
          <w:szCs w:val="24"/>
        </w:rPr>
        <w:t xml:space="preserve">David </w:t>
      </w:r>
      <w:r w:rsidR="00405931">
        <w:rPr>
          <w:rFonts w:ascii="Arial" w:hAnsi="Arial" w:cs="Arial"/>
          <w:sz w:val="24"/>
          <w:szCs w:val="24"/>
        </w:rPr>
        <w:t xml:space="preserve">W. </w:t>
      </w:r>
      <w:r w:rsidRPr="004A644B">
        <w:rPr>
          <w:rFonts w:ascii="Arial" w:hAnsi="Arial" w:cs="Arial"/>
          <w:sz w:val="24"/>
          <w:szCs w:val="24"/>
        </w:rPr>
        <w:t xml:space="preserve">Lounsbury, Ph.D. Assistant Professor, </w:t>
      </w:r>
      <w:r w:rsidRPr="004A644B">
        <w:rPr>
          <w:rFonts w:ascii="Arial" w:hAnsi="Arial" w:cs="Arial"/>
          <w:i/>
          <w:color w:val="000000" w:themeColor="text1"/>
          <w:sz w:val="24"/>
          <w:szCs w:val="24"/>
        </w:rPr>
        <w:t xml:space="preserve">Department of Epidemiology &amp; Population Health, Department of Family and Social Medicine, Albert Einstein College of Medicine. </w:t>
      </w:r>
      <w:r w:rsidR="00AB3403" w:rsidRPr="004A644B">
        <w:rPr>
          <w:rFonts w:ascii="Arial" w:hAnsi="Arial" w:cs="Arial"/>
          <w:color w:val="000000" w:themeColor="text1"/>
          <w:sz w:val="24"/>
          <w:szCs w:val="24"/>
        </w:rPr>
        <w:t xml:space="preserve">Address:  Montefiore Medical Center, 3300 Kossuth Avenue, Bronx, NY 10467. Email: </w:t>
      </w:r>
      <w:hyperlink r:id="rId8" w:history="1">
        <w:r w:rsidR="00405931" w:rsidRPr="003F760F">
          <w:rPr>
            <w:rStyle w:val="Hyperlink"/>
            <w:rFonts w:ascii="Arial" w:hAnsi="Arial" w:cs="Arial"/>
            <w:sz w:val="24"/>
            <w:szCs w:val="24"/>
          </w:rPr>
          <w:t>david.lounsbury@einstein.yu.edu</w:t>
        </w:r>
      </w:hyperlink>
    </w:p>
    <w:p w14:paraId="575BEA33" w14:textId="77777777" w:rsidR="000857E3" w:rsidRPr="004A644B" w:rsidRDefault="000857E3" w:rsidP="000A717B">
      <w:pPr>
        <w:spacing w:line="480" w:lineRule="auto"/>
        <w:rPr>
          <w:rFonts w:ascii="Arial" w:hAnsi="Arial" w:cs="Arial"/>
          <w:i/>
          <w:sz w:val="24"/>
          <w:szCs w:val="24"/>
        </w:rPr>
      </w:pPr>
      <w:r w:rsidRPr="004A644B">
        <w:rPr>
          <w:rFonts w:ascii="Arial" w:hAnsi="Arial" w:cs="Arial"/>
          <w:color w:val="000000" w:themeColor="text1"/>
          <w:sz w:val="24"/>
          <w:szCs w:val="24"/>
          <w:vertAlign w:val="superscript"/>
        </w:rPr>
        <w:t xml:space="preserve">3 </w:t>
      </w:r>
      <w:r w:rsidRPr="004A644B">
        <w:rPr>
          <w:rFonts w:ascii="Arial" w:hAnsi="Arial" w:cs="Arial"/>
          <w:color w:val="000000" w:themeColor="text1"/>
          <w:sz w:val="24"/>
          <w:szCs w:val="24"/>
        </w:rPr>
        <w:t xml:space="preserve">Craig Rosen, Ph.D., Deputy Director, </w:t>
      </w:r>
      <w:r w:rsidRPr="004A644B">
        <w:rPr>
          <w:rFonts w:ascii="Arial" w:hAnsi="Arial" w:cs="Arial"/>
          <w:i/>
          <w:color w:val="000000" w:themeColor="text1"/>
          <w:sz w:val="24"/>
          <w:szCs w:val="24"/>
        </w:rPr>
        <w:t xml:space="preserve">National Center for PTSD, Dissemination and Training Division, Center for Innovation to Implementation, </w:t>
      </w:r>
      <w:r w:rsidRPr="004A644B">
        <w:rPr>
          <w:rFonts w:ascii="Arial" w:hAnsi="Arial" w:cs="Arial"/>
          <w:i/>
          <w:sz w:val="24"/>
          <w:szCs w:val="24"/>
        </w:rPr>
        <w:t>Veteran Affairs Palo Alto Health Care System</w:t>
      </w:r>
      <w:r w:rsidRPr="004A644B">
        <w:rPr>
          <w:rFonts w:ascii="Arial" w:hAnsi="Arial" w:cs="Arial"/>
          <w:sz w:val="24"/>
          <w:szCs w:val="24"/>
        </w:rPr>
        <w:t xml:space="preserve"> and</w:t>
      </w:r>
      <w:r w:rsidRPr="004A644B">
        <w:rPr>
          <w:rFonts w:ascii="Arial" w:hAnsi="Arial" w:cs="Arial"/>
          <w:i/>
          <w:sz w:val="24"/>
          <w:szCs w:val="24"/>
        </w:rPr>
        <w:t xml:space="preserve"> </w:t>
      </w:r>
      <w:r w:rsidRPr="004A644B">
        <w:rPr>
          <w:rFonts w:ascii="Arial" w:hAnsi="Arial" w:cs="Arial"/>
          <w:sz w:val="24"/>
          <w:szCs w:val="24"/>
        </w:rPr>
        <w:t xml:space="preserve">Associate Professor, </w:t>
      </w:r>
      <w:r w:rsidRPr="004A644B">
        <w:rPr>
          <w:rFonts w:ascii="Arial" w:hAnsi="Arial" w:cs="Arial"/>
          <w:i/>
          <w:sz w:val="24"/>
          <w:szCs w:val="24"/>
        </w:rPr>
        <w:t>Stanford University.</w:t>
      </w:r>
      <w:r w:rsidR="00A77350" w:rsidRPr="004A644B">
        <w:rPr>
          <w:rFonts w:ascii="Arial" w:hAnsi="Arial" w:cs="Arial"/>
          <w:i/>
          <w:sz w:val="24"/>
          <w:szCs w:val="24"/>
        </w:rPr>
        <w:t xml:space="preserve"> </w:t>
      </w:r>
      <w:r w:rsidR="00A77350" w:rsidRPr="004A644B">
        <w:rPr>
          <w:rFonts w:ascii="Arial" w:hAnsi="Arial" w:cs="Arial"/>
          <w:sz w:val="24"/>
          <w:szCs w:val="24"/>
        </w:rPr>
        <w:t>Address:  National Center for PTSD, Dissemination and Training Division, 795 Willow Rd. Bldg. 334 (NC-PTSD), Menlo Park, CA  94025. Email: craig.rosen@va.gov</w:t>
      </w:r>
    </w:p>
    <w:p w14:paraId="7C348742" w14:textId="77777777" w:rsidR="000857E3" w:rsidRPr="004A644B" w:rsidRDefault="000857E3" w:rsidP="000A717B">
      <w:pPr>
        <w:spacing w:line="480" w:lineRule="auto"/>
        <w:rPr>
          <w:rFonts w:ascii="Arial" w:hAnsi="Arial" w:cs="Arial"/>
          <w:i/>
          <w:sz w:val="24"/>
          <w:szCs w:val="24"/>
        </w:rPr>
      </w:pPr>
      <w:r w:rsidRPr="004A644B">
        <w:rPr>
          <w:rFonts w:ascii="Arial" w:hAnsi="Arial" w:cs="Arial"/>
          <w:sz w:val="24"/>
          <w:szCs w:val="24"/>
          <w:vertAlign w:val="superscript"/>
        </w:rPr>
        <w:t xml:space="preserve">4 </w:t>
      </w:r>
      <w:r w:rsidRPr="004A644B">
        <w:rPr>
          <w:rFonts w:ascii="Arial" w:hAnsi="Arial" w:cs="Arial"/>
          <w:sz w:val="24"/>
          <w:szCs w:val="24"/>
        </w:rPr>
        <w:t xml:space="preserve">Rachel Kimerling, Ph.D., Investigator, </w:t>
      </w:r>
      <w:r w:rsidRPr="004A644B">
        <w:rPr>
          <w:rFonts w:ascii="Arial" w:hAnsi="Arial" w:cs="Arial"/>
          <w:i/>
          <w:color w:val="000000" w:themeColor="text1"/>
          <w:sz w:val="24"/>
          <w:szCs w:val="24"/>
        </w:rPr>
        <w:t xml:space="preserve">National Center for PTSD, Dissemination and Training Division, Center for Innovation to Implementation, </w:t>
      </w:r>
      <w:r w:rsidRPr="004A644B">
        <w:rPr>
          <w:rFonts w:ascii="Arial" w:hAnsi="Arial" w:cs="Arial"/>
          <w:i/>
          <w:sz w:val="24"/>
          <w:szCs w:val="24"/>
        </w:rPr>
        <w:t>Veteran Affairs Palo Alto Health Care System.</w:t>
      </w:r>
      <w:r w:rsidR="00A77350" w:rsidRPr="004A644B">
        <w:rPr>
          <w:rFonts w:ascii="Arial" w:hAnsi="Arial" w:cs="Arial"/>
          <w:i/>
          <w:sz w:val="24"/>
          <w:szCs w:val="24"/>
        </w:rPr>
        <w:t xml:space="preserve"> </w:t>
      </w:r>
      <w:r w:rsidR="00A77350" w:rsidRPr="004A644B">
        <w:rPr>
          <w:rFonts w:ascii="Arial" w:hAnsi="Arial" w:cs="Arial"/>
          <w:sz w:val="24"/>
          <w:szCs w:val="24"/>
        </w:rPr>
        <w:t>National Center for PTSD, Dissemination and Training Division, 795 Willow Rd. Bldg. 324 (NC-PTSD), B-270, Menlo Park, CA  94025. Email: rachel.kimerling@va.gov</w:t>
      </w:r>
    </w:p>
    <w:p w14:paraId="0635DBED" w14:textId="77777777" w:rsidR="000857E3" w:rsidRPr="004A644B" w:rsidRDefault="000857E3" w:rsidP="000A717B">
      <w:pPr>
        <w:spacing w:line="480" w:lineRule="auto"/>
        <w:rPr>
          <w:rFonts w:ascii="Arial" w:hAnsi="Arial" w:cs="Arial"/>
          <w:sz w:val="24"/>
          <w:szCs w:val="24"/>
        </w:rPr>
      </w:pPr>
      <w:r w:rsidRPr="004A644B">
        <w:rPr>
          <w:rFonts w:ascii="Arial" w:hAnsi="Arial" w:cs="Arial"/>
          <w:sz w:val="24"/>
          <w:szCs w:val="24"/>
          <w:vertAlign w:val="superscript"/>
        </w:rPr>
        <w:t xml:space="preserve">5 </w:t>
      </w:r>
      <w:r w:rsidRPr="004A644B">
        <w:rPr>
          <w:rFonts w:ascii="Arial" w:hAnsi="Arial" w:cs="Arial"/>
          <w:sz w:val="24"/>
          <w:szCs w:val="24"/>
        </w:rPr>
        <w:t xml:space="preserve">Jodie Trafton, Ph.D., Director, </w:t>
      </w:r>
      <w:r w:rsidRPr="004A644B">
        <w:rPr>
          <w:rFonts w:ascii="Arial" w:hAnsi="Arial" w:cs="Arial"/>
          <w:i/>
          <w:sz w:val="24"/>
          <w:szCs w:val="24"/>
        </w:rPr>
        <w:t xml:space="preserve">Program Evaluation Resource Center, </w:t>
      </w:r>
      <w:r w:rsidRPr="004A644B">
        <w:rPr>
          <w:rFonts w:ascii="Arial" w:hAnsi="Arial" w:cs="Arial"/>
          <w:i/>
          <w:color w:val="000000" w:themeColor="text1"/>
          <w:sz w:val="24"/>
          <w:szCs w:val="24"/>
        </w:rPr>
        <w:t xml:space="preserve">Center for Innovation to Implementation, </w:t>
      </w:r>
      <w:r w:rsidRPr="004A644B">
        <w:rPr>
          <w:rFonts w:ascii="Arial" w:hAnsi="Arial" w:cs="Arial"/>
          <w:i/>
          <w:sz w:val="24"/>
          <w:szCs w:val="24"/>
        </w:rPr>
        <w:t xml:space="preserve">Veteran Affairs Palo Alto Health Care System, </w:t>
      </w:r>
      <w:r w:rsidRPr="004A644B">
        <w:rPr>
          <w:rFonts w:ascii="Arial" w:hAnsi="Arial" w:cs="Arial"/>
          <w:sz w:val="24"/>
          <w:szCs w:val="24"/>
        </w:rPr>
        <w:t>and</w:t>
      </w:r>
      <w:r w:rsidRPr="004A644B">
        <w:rPr>
          <w:rFonts w:ascii="Arial" w:hAnsi="Arial" w:cs="Arial"/>
          <w:i/>
          <w:sz w:val="24"/>
          <w:szCs w:val="24"/>
        </w:rPr>
        <w:t xml:space="preserve"> </w:t>
      </w:r>
      <w:r w:rsidRPr="004A644B">
        <w:rPr>
          <w:rFonts w:ascii="Arial" w:hAnsi="Arial" w:cs="Arial"/>
          <w:sz w:val="24"/>
          <w:szCs w:val="24"/>
        </w:rPr>
        <w:lastRenderedPageBreak/>
        <w:t xml:space="preserve">Clinical Associate Professor, </w:t>
      </w:r>
      <w:r w:rsidRPr="004A644B">
        <w:rPr>
          <w:rFonts w:ascii="Arial" w:hAnsi="Arial" w:cs="Arial"/>
          <w:i/>
          <w:sz w:val="24"/>
          <w:szCs w:val="24"/>
        </w:rPr>
        <w:t>Stanford University.</w:t>
      </w:r>
      <w:r w:rsidR="00AB3403" w:rsidRPr="004A644B">
        <w:rPr>
          <w:rFonts w:ascii="Arial" w:hAnsi="Arial" w:cs="Arial"/>
          <w:i/>
          <w:sz w:val="24"/>
          <w:szCs w:val="24"/>
        </w:rPr>
        <w:t xml:space="preserve"> </w:t>
      </w:r>
      <w:r w:rsidR="00AB3403" w:rsidRPr="004A644B">
        <w:rPr>
          <w:rFonts w:ascii="Arial" w:hAnsi="Arial" w:cs="Arial"/>
          <w:sz w:val="24"/>
          <w:szCs w:val="24"/>
        </w:rPr>
        <w:t>Program Evaluation Resource Center, Office of Mental Health Operations, 795 Willow Rd. Bldg. 324 (Ci2i), B-270, Menlo Park, CA  94025. Email: jodie.trafton@va.gov</w:t>
      </w:r>
    </w:p>
    <w:p w14:paraId="5B42CAC5" w14:textId="32570C66" w:rsidR="000857E3" w:rsidRPr="004A644B" w:rsidRDefault="000857E3" w:rsidP="000A717B">
      <w:pPr>
        <w:spacing w:line="480" w:lineRule="auto"/>
        <w:rPr>
          <w:rFonts w:ascii="Arial" w:hAnsi="Arial" w:cs="Arial"/>
          <w:i/>
          <w:color w:val="000000" w:themeColor="text1"/>
          <w:sz w:val="24"/>
          <w:szCs w:val="24"/>
        </w:rPr>
      </w:pPr>
      <w:r w:rsidRPr="004A644B">
        <w:rPr>
          <w:rFonts w:ascii="Arial" w:hAnsi="Arial" w:cs="Arial"/>
          <w:sz w:val="24"/>
          <w:szCs w:val="24"/>
          <w:vertAlign w:val="superscript"/>
        </w:rPr>
        <w:t xml:space="preserve">6 </w:t>
      </w:r>
      <w:r w:rsidRPr="004A644B">
        <w:rPr>
          <w:rFonts w:ascii="Arial" w:hAnsi="Arial" w:cs="Arial"/>
          <w:sz w:val="24"/>
          <w:szCs w:val="24"/>
        </w:rPr>
        <w:t xml:space="preserve">Steven Lindley, M.D., Ph.D., Director of Outpatient Mental Health, </w:t>
      </w:r>
      <w:r w:rsidRPr="004A644B">
        <w:rPr>
          <w:rFonts w:ascii="Arial" w:hAnsi="Arial" w:cs="Arial"/>
          <w:i/>
          <w:sz w:val="24"/>
          <w:szCs w:val="24"/>
        </w:rPr>
        <w:t xml:space="preserve">Veteran Affairs Palo Alto Health Care System, </w:t>
      </w:r>
      <w:r w:rsidRPr="004A644B">
        <w:rPr>
          <w:rFonts w:ascii="Arial" w:hAnsi="Arial" w:cs="Arial"/>
          <w:sz w:val="24"/>
          <w:szCs w:val="24"/>
        </w:rPr>
        <w:t>and</w:t>
      </w:r>
      <w:r w:rsidRPr="004A644B">
        <w:rPr>
          <w:rFonts w:ascii="Arial" w:hAnsi="Arial" w:cs="Arial"/>
          <w:i/>
          <w:sz w:val="24"/>
          <w:szCs w:val="24"/>
        </w:rPr>
        <w:t xml:space="preserve"> </w:t>
      </w:r>
      <w:r w:rsidRPr="004A644B">
        <w:rPr>
          <w:rFonts w:ascii="Arial" w:hAnsi="Arial" w:cs="Arial"/>
          <w:sz w:val="24"/>
          <w:szCs w:val="24"/>
        </w:rPr>
        <w:t xml:space="preserve">Associate Professor, </w:t>
      </w:r>
      <w:r w:rsidRPr="004A644B">
        <w:rPr>
          <w:rFonts w:ascii="Arial" w:hAnsi="Arial" w:cs="Arial"/>
          <w:i/>
          <w:sz w:val="24"/>
          <w:szCs w:val="24"/>
        </w:rPr>
        <w:t>Stanford University.</w:t>
      </w:r>
      <w:r w:rsidR="00AB3403" w:rsidRPr="004A644B">
        <w:rPr>
          <w:rFonts w:ascii="Arial" w:hAnsi="Arial" w:cs="Arial"/>
          <w:i/>
          <w:sz w:val="24"/>
          <w:szCs w:val="24"/>
        </w:rPr>
        <w:t xml:space="preserve"> </w:t>
      </w:r>
      <w:r w:rsidR="00AB3403" w:rsidRPr="004A644B">
        <w:rPr>
          <w:rFonts w:ascii="Arial" w:hAnsi="Arial" w:cs="Arial"/>
          <w:sz w:val="24"/>
          <w:szCs w:val="24"/>
        </w:rPr>
        <w:t xml:space="preserve">Veterans Affairs Palo Health Care System, Mental Health Clinic, 795 Willow Rd. Bldg. 321, </w:t>
      </w:r>
      <w:r w:rsidR="004A373B">
        <w:rPr>
          <w:rFonts w:ascii="Arial" w:hAnsi="Arial" w:cs="Arial"/>
          <w:sz w:val="24"/>
          <w:szCs w:val="24"/>
        </w:rPr>
        <w:t>116A/MPD 321</w:t>
      </w:r>
      <w:r w:rsidR="00AB3403" w:rsidRPr="004A644B">
        <w:rPr>
          <w:rFonts w:ascii="Arial" w:hAnsi="Arial" w:cs="Arial"/>
          <w:sz w:val="24"/>
          <w:szCs w:val="24"/>
        </w:rPr>
        <w:t xml:space="preserve">, Menlo Park, CA  94025. Email: </w:t>
      </w:r>
      <w:r w:rsidR="001C132B" w:rsidRPr="004A644B">
        <w:rPr>
          <w:rFonts w:ascii="Arial" w:hAnsi="Arial" w:cs="Arial"/>
          <w:sz w:val="24"/>
          <w:szCs w:val="24"/>
        </w:rPr>
        <w:t>steven.lindley@va.gov</w:t>
      </w:r>
      <w:commentRangeEnd w:id="1"/>
      <w:r w:rsidR="00D35EF3" w:rsidRPr="004A644B">
        <w:rPr>
          <w:rStyle w:val="CommentReference"/>
          <w:rFonts w:ascii="Arial" w:hAnsi="Arial" w:cs="Arial"/>
          <w:sz w:val="24"/>
          <w:szCs w:val="24"/>
        </w:rPr>
        <w:commentReference w:id="1"/>
      </w:r>
    </w:p>
    <w:p w14:paraId="2C69BFD5" w14:textId="77777777" w:rsidR="000857E3" w:rsidRPr="004A644B" w:rsidRDefault="000857E3" w:rsidP="000A717B">
      <w:pPr>
        <w:spacing w:line="480" w:lineRule="auto"/>
        <w:rPr>
          <w:rFonts w:ascii="Arial" w:hAnsi="Arial" w:cs="Arial"/>
          <w:sz w:val="24"/>
          <w:szCs w:val="24"/>
        </w:rPr>
      </w:pPr>
      <w:r w:rsidRPr="004A644B">
        <w:rPr>
          <w:rFonts w:ascii="Arial" w:hAnsi="Arial" w:cs="Arial"/>
          <w:sz w:val="24"/>
          <w:szCs w:val="24"/>
        </w:rPr>
        <w:t>Correspondence concerning this article should be addressed to Lindsey Zimmerman, lindsey.zimmerman@va.gov, Phone: (650) 493-5000 X27010. National Center for PTSD, Dissemination and Training Division, 795 Willow Rd. Bldg. 334 (NC-PTSD), B-270, Menlo Park, CA  94025.</w:t>
      </w:r>
    </w:p>
    <w:p w14:paraId="6FF1272B" w14:textId="77777777" w:rsidR="000857E3" w:rsidRPr="004A644B" w:rsidRDefault="000857E3" w:rsidP="000A717B">
      <w:pPr>
        <w:spacing w:line="480" w:lineRule="auto"/>
        <w:rPr>
          <w:rFonts w:ascii="Arial" w:hAnsi="Arial" w:cs="Arial"/>
          <w:sz w:val="24"/>
          <w:szCs w:val="24"/>
        </w:rPr>
        <w:sectPr w:rsidR="000857E3" w:rsidRPr="004A644B">
          <w:headerReference w:type="default" r:id="rId11"/>
          <w:pgSz w:w="12240" w:h="15840"/>
          <w:pgMar w:top="1440" w:right="1440" w:bottom="1440" w:left="1440" w:header="720" w:footer="720" w:gutter="0"/>
          <w:cols w:space="720"/>
        </w:sectPr>
      </w:pPr>
    </w:p>
    <w:p w14:paraId="11787FD4" w14:textId="77777777" w:rsidR="00BC6CCB" w:rsidRPr="004A644B" w:rsidRDefault="00BC6CCB" w:rsidP="000A717B">
      <w:pPr>
        <w:spacing w:before="100" w:beforeAutospacing="1" w:after="100" w:afterAutospacing="1" w:line="480" w:lineRule="auto"/>
        <w:jc w:val="center"/>
        <w:outlineLvl w:val="1"/>
        <w:rPr>
          <w:rFonts w:ascii="Arial" w:eastAsia="Times New Roman" w:hAnsi="Arial" w:cs="Arial"/>
          <w:b/>
          <w:bCs/>
          <w:sz w:val="24"/>
          <w:szCs w:val="24"/>
          <w:lang w:val="en"/>
        </w:rPr>
      </w:pPr>
      <w:commentRangeStart w:id="7"/>
      <w:r w:rsidRPr="004A644B">
        <w:rPr>
          <w:rFonts w:ascii="Arial" w:eastAsia="Times New Roman" w:hAnsi="Arial" w:cs="Arial"/>
          <w:b/>
          <w:bCs/>
          <w:sz w:val="24"/>
          <w:szCs w:val="24"/>
          <w:lang w:val="en"/>
        </w:rPr>
        <w:lastRenderedPageBreak/>
        <w:t>Abstract</w:t>
      </w:r>
      <w:commentRangeEnd w:id="7"/>
      <w:r w:rsidR="002F5078" w:rsidRPr="004A644B">
        <w:rPr>
          <w:rStyle w:val="CommentReference"/>
          <w:rFonts w:ascii="Arial" w:hAnsi="Arial" w:cs="Arial"/>
          <w:sz w:val="24"/>
          <w:szCs w:val="24"/>
        </w:rPr>
        <w:commentReference w:id="7"/>
      </w:r>
    </w:p>
    <w:p w14:paraId="5C76BB90" w14:textId="09B0AEAB" w:rsidR="004A644B" w:rsidRPr="004A644B" w:rsidRDefault="00BC6CCB" w:rsidP="004A644B">
      <w:pPr>
        <w:spacing w:before="100" w:beforeAutospacing="1" w:after="100" w:afterAutospacing="1" w:line="480" w:lineRule="auto"/>
        <w:rPr>
          <w:rFonts w:ascii="Arial" w:eastAsia="Times New Roman" w:hAnsi="Arial" w:cs="Arial"/>
          <w:sz w:val="24"/>
          <w:szCs w:val="24"/>
          <w:lang w:val="en"/>
        </w:rPr>
      </w:pPr>
      <w:r w:rsidRPr="004A644B">
        <w:rPr>
          <w:rFonts w:ascii="Arial" w:eastAsia="Times New Roman" w:hAnsi="Arial" w:cs="Arial"/>
          <w:b/>
          <w:bCs/>
          <w:sz w:val="24"/>
          <w:szCs w:val="24"/>
          <w:lang w:val="en"/>
        </w:rPr>
        <w:t>Background:</w:t>
      </w:r>
      <w:r w:rsidRPr="004A644B">
        <w:rPr>
          <w:rFonts w:ascii="Arial" w:eastAsia="Times New Roman" w:hAnsi="Arial" w:cs="Arial"/>
          <w:sz w:val="24"/>
          <w:szCs w:val="24"/>
          <w:lang w:val="en"/>
        </w:rPr>
        <w:t xml:space="preserve"> </w:t>
      </w:r>
      <w:r w:rsidR="004A644B" w:rsidRPr="004A644B">
        <w:rPr>
          <w:rFonts w:ascii="Arial" w:eastAsia="Times New Roman" w:hAnsi="Arial" w:cs="Arial"/>
          <w:sz w:val="24"/>
          <w:szCs w:val="24"/>
          <w:lang w:val="en"/>
        </w:rPr>
        <w:t xml:space="preserve">In </w:t>
      </w:r>
      <w:commentRangeStart w:id="8"/>
      <w:r w:rsidR="004A644B" w:rsidRPr="004A644B">
        <w:rPr>
          <w:rFonts w:ascii="Arial" w:eastAsia="Times New Roman" w:hAnsi="Arial" w:cs="Arial"/>
          <w:sz w:val="24"/>
          <w:szCs w:val="24"/>
          <w:lang w:val="en"/>
        </w:rPr>
        <w:t xml:space="preserve">some </w:t>
      </w:r>
      <w:commentRangeEnd w:id="8"/>
      <w:r w:rsidR="00AF4A1D">
        <w:rPr>
          <w:rStyle w:val="CommentReference"/>
        </w:rPr>
        <w:commentReference w:id="8"/>
      </w:r>
      <w:r w:rsidR="004A644B" w:rsidRPr="004A644B">
        <w:rPr>
          <w:rFonts w:ascii="Arial" w:eastAsia="Times New Roman" w:hAnsi="Arial" w:cs="Arial"/>
          <w:sz w:val="24"/>
          <w:szCs w:val="24"/>
          <w:lang w:val="en"/>
        </w:rPr>
        <w:t>health care systems, evidence-based practices (EBPs) may be adopted by providers, prioritized by leadership and supported by health system infrastructure, yet still not reach an adequate proportion of patients. In these systems, local staff expertise and operations data can be synthesized in a participatory system dynamics (PSD) model, developed for selecting strategies to improve EBP reach. PSD modeling simulation empowers stakeholders by enabling them see the potential yield of implementation plans prior to implementation.</w:t>
      </w:r>
    </w:p>
    <w:p w14:paraId="5206731B" w14:textId="45ADDC87" w:rsidR="004A644B" w:rsidRPr="00AF4A1D" w:rsidRDefault="004A644B" w:rsidP="00AF77B0">
      <w:pPr>
        <w:widowControl w:val="0"/>
        <w:autoSpaceDE w:val="0"/>
        <w:autoSpaceDN w:val="0"/>
        <w:adjustRightInd w:val="0"/>
        <w:spacing w:line="480" w:lineRule="auto"/>
        <w:rPr>
          <w:rFonts w:ascii="Arial" w:hAnsi="Arial" w:cs="Arial"/>
          <w:sz w:val="24"/>
          <w:szCs w:val="24"/>
        </w:rPr>
      </w:pPr>
      <w:r w:rsidRPr="00AF4A1D">
        <w:rPr>
          <w:rFonts w:ascii="Arial" w:eastAsia="Times New Roman" w:hAnsi="Arial" w:cs="Arial"/>
          <w:b/>
          <w:bCs/>
          <w:sz w:val="24"/>
          <w:szCs w:val="24"/>
          <w:lang w:val="en"/>
        </w:rPr>
        <w:t xml:space="preserve">Methods: </w:t>
      </w:r>
      <w:r w:rsidR="006D2907" w:rsidRPr="00AF4A1D">
        <w:rPr>
          <w:rFonts w:ascii="Arial" w:hAnsi="Arial" w:cs="Arial"/>
          <w:sz w:val="24"/>
          <w:szCs w:val="24"/>
        </w:rPr>
        <w:t>This pre/post quasi-experimental evaluation will examine the effectiveness of PSD to improve implementation</w:t>
      </w:r>
      <w:r w:rsidR="00A11948" w:rsidRPr="00AF4A1D">
        <w:rPr>
          <w:rFonts w:ascii="Arial" w:hAnsi="Arial" w:cs="Arial"/>
          <w:sz w:val="24"/>
          <w:szCs w:val="24"/>
        </w:rPr>
        <w:t xml:space="preserve"> of</w:t>
      </w:r>
      <w:r w:rsidR="006D2907" w:rsidRPr="00AF4A1D">
        <w:rPr>
          <w:rFonts w:ascii="Arial" w:hAnsi="Arial" w:cs="Arial"/>
          <w:sz w:val="24"/>
          <w:szCs w:val="24"/>
        </w:rPr>
        <w:t xml:space="preserve"> evidence-based psychotherapies</w:t>
      </w:r>
      <w:r w:rsidR="00A11948" w:rsidRPr="00AF4A1D">
        <w:rPr>
          <w:rFonts w:ascii="Arial" w:hAnsi="Arial" w:cs="Arial"/>
          <w:sz w:val="24"/>
          <w:szCs w:val="24"/>
        </w:rPr>
        <w:t xml:space="preserve"> (</w:t>
      </w:r>
      <w:r w:rsidR="006D2907" w:rsidRPr="00AF4A1D">
        <w:rPr>
          <w:rFonts w:ascii="Arial" w:hAnsi="Arial" w:cs="Arial"/>
          <w:sz w:val="24"/>
          <w:szCs w:val="24"/>
        </w:rPr>
        <w:t>and pharmacotherapies for depression, PTSD, alcohol use disorders, and opiate use disorders in VA outpatient mental health clinics. Retrospective 12-months pre-PSD vs. prospective 12-months post-PSD implementation measures will be evaluated in two low performing sites with two matched comparison sites (4 total sites).</w:t>
      </w:r>
      <w:r w:rsidR="00A11948" w:rsidRPr="00AF4A1D">
        <w:rPr>
          <w:rFonts w:ascii="Arial" w:hAnsi="Arial" w:cs="Arial"/>
          <w:sz w:val="24"/>
          <w:szCs w:val="24"/>
        </w:rPr>
        <w:t xml:space="preserve"> Statistical process control and Fischer’s exact test for inequality of proportions will be used to examine reach of EBP initiation, reach of adequate course/dose, and timeliness of EBPs. </w:t>
      </w:r>
    </w:p>
    <w:p w14:paraId="64A06D5C" w14:textId="77777777" w:rsidR="006D2907" w:rsidRPr="00AF4A1D" w:rsidRDefault="004A644B" w:rsidP="006D2907">
      <w:pPr>
        <w:spacing w:line="480" w:lineRule="auto"/>
        <w:rPr>
          <w:rFonts w:ascii="Arial" w:hAnsi="Arial" w:cs="Arial"/>
          <w:sz w:val="24"/>
          <w:szCs w:val="24"/>
        </w:rPr>
      </w:pPr>
      <w:r w:rsidRPr="00AF4A1D">
        <w:rPr>
          <w:rFonts w:ascii="Arial" w:eastAsia="Times New Roman" w:hAnsi="Arial" w:cs="Arial"/>
          <w:b/>
          <w:sz w:val="24"/>
          <w:szCs w:val="24"/>
          <w:lang w:val="en"/>
        </w:rPr>
        <w:t>Discussion:</w:t>
      </w:r>
      <w:r w:rsidRPr="00AF4A1D">
        <w:rPr>
          <w:rFonts w:ascii="Arial" w:eastAsia="Times New Roman" w:hAnsi="Arial" w:cs="Arial"/>
          <w:sz w:val="24"/>
          <w:szCs w:val="24"/>
          <w:lang w:val="en"/>
        </w:rPr>
        <w:t xml:space="preserve"> </w:t>
      </w:r>
      <w:r w:rsidR="006D2907" w:rsidRPr="00AF4A1D">
        <w:rPr>
          <w:rFonts w:ascii="Arial" w:hAnsi="Arial" w:cs="Arial"/>
          <w:sz w:val="24"/>
          <w:szCs w:val="24"/>
        </w:rPr>
        <w:t xml:space="preserve">If PSD models that evaluate stakeholders’ theories of clinic operation and test explanatory mechanisms (i.e., local policies and procedures) improve EBP reach, the field will have a new strategy that a) facilitates timely patient access to EBPs even when no new system resources (e.g., new staff, new EBP trainings) are available; and </w:t>
      </w:r>
      <w:r w:rsidR="006D2907" w:rsidRPr="00AF4A1D">
        <w:rPr>
          <w:rFonts w:ascii="Arial" w:hAnsi="Arial" w:cs="Arial"/>
          <w:sz w:val="24"/>
          <w:szCs w:val="24"/>
        </w:rPr>
        <w:lastRenderedPageBreak/>
        <w:t>b) increases general staff capacity for quality improvement by identifying implementation strategies tailored to local EBP-specific capacities and constraints.</w:t>
      </w:r>
    </w:p>
    <w:p w14:paraId="56CCAE5F" w14:textId="65F7B15B" w:rsidR="00BC6CCB" w:rsidRPr="00AF4A1D" w:rsidRDefault="00BC6CCB" w:rsidP="004A644B">
      <w:pPr>
        <w:spacing w:before="100" w:beforeAutospacing="1" w:after="100" w:afterAutospacing="1" w:line="480" w:lineRule="auto"/>
        <w:rPr>
          <w:rFonts w:ascii="Arial" w:eastAsia="Times New Roman" w:hAnsi="Arial" w:cs="Arial"/>
          <w:sz w:val="24"/>
          <w:szCs w:val="24"/>
          <w:lang w:val="en"/>
        </w:rPr>
      </w:pPr>
    </w:p>
    <w:p w14:paraId="319FA829" w14:textId="77777777" w:rsidR="00BC6CCB" w:rsidRPr="004A644B" w:rsidRDefault="00BC6CCB" w:rsidP="000A717B">
      <w:pPr>
        <w:spacing w:before="100" w:beforeAutospacing="1" w:after="100" w:afterAutospacing="1" w:line="480" w:lineRule="auto"/>
        <w:outlineLvl w:val="1"/>
        <w:rPr>
          <w:rFonts w:ascii="Arial" w:eastAsia="Times New Roman" w:hAnsi="Arial" w:cs="Arial"/>
          <w:b/>
          <w:bCs/>
          <w:sz w:val="24"/>
          <w:szCs w:val="24"/>
          <w:lang w:val="en"/>
        </w:rPr>
      </w:pPr>
      <w:commentRangeStart w:id="9"/>
      <w:r w:rsidRPr="004A644B">
        <w:rPr>
          <w:rFonts w:ascii="Arial" w:eastAsia="Times New Roman" w:hAnsi="Arial" w:cs="Arial"/>
          <w:b/>
          <w:bCs/>
          <w:sz w:val="24"/>
          <w:szCs w:val="24"/>
          <w:lang w:val="en"/>
        </w:rPr>
        <w:t>Keywords</w:t>
      </w:r>
      <w:commentRangeEnd w:id="9"/>
      <w:r w:rsidR="00DD5295" w:rsidRPr="004A644B">
        <w:rPr>
          <w:rStyle w:val="CommentReference"/>
          <w:rFonts w:ascii="Arial" w:hAnsi="Arial" w:cs="Arial"/>
          <w:sz w:val="24"/>
          <w:szCs w:val="24"/>
        </w:rPr>
        <w:commentReference w:id="9"/>
      </w:r>
    </w:p>
    <w:p w14:paraId="5502F38D" w14:textId="77777777" w:rsidR="00DD5295" w:rsidRPr="004A644B" w:rsidRDefault="00D904FE" w:rsidP="000A717B">
      <w:pPr>
        <w:spacing w:before="100" w:beforeAutospacing="1" w:after="100" w:afterAutospacing="1" w:line="480" w:lineRule="auto"/>
        <w:outlineLvl w:val="1"/>
        <w:rPr>
          <w:rFonts w:ascii="Arial" w:eastAsia="Times New Roman" w:hAnsi="Arial" w:cs="Arial"/>
          <w:bCs/>
          <w:sz w:val="24"/>
          <w:szCs w:val="24"/>
          <w:lang w:val="en"/>
        </w:rPr>
      </w:pPr>
      <w:r w:rsidRPr="004A644B">
        <w:rPr>
          <w:rFonts w:ascii="Arial" w:eastAsia="Times New Roman" w:hAnsi="Arial" w:cs="Arial"/>
          <w:bCs/>
          <w:sz w:val="24"/>
          <w:szCs w:val="24"/>
          <w:lang w:val="en"/>
        </w:rPr>
        <w:t>Implementation; Evidence-based practices; Mental Health; Psychotherapy; Pharmacotherapy; System Dynamics; Participatory Research; Simulation; Depression; PTSD; Alcohol Use Disorder; Opioid Use Disorder; Facilitation; Group Model Building</w:t>
      </w:r>
    </w:p>
    <w:p w14:paraId="6D464D13" w14:textId="77777777" w:rsidR="006A5934" w:rsidRPr="004A644B" w:rsidRDefault="006A5934" w:rsidP="000A717B">
      <w:pPr>
        <w:spacing w:line="480" w:lineRule="auto"/>
        <w:rPr>
          <w:rFonts w:ascii="Arial" w:eastAsia="Times New Roman" w:hAnsi="Arial" w:cs="Arial"/>
          <w:b/>
          <w:bCs/>
          <w:sz w:val="24"/>
          <w:szCs w:val="24"/>
          <w:lang w:val="en"/>
        </w:rPr>
      </w:pPr>
      <w:r w:rsidRPr="004A644B">
        <w:rPr>
          <w:rFonts w:ascii="Arial" w:eastAsia="Times New Roman" w:hAnsi="Arial" w:cs="Arial"/>
          <w:b/>
          <w:bCs/>
          <w:sz w:val="24"/>
          <w:szCs w:val="24"/>
          <w:lang w:val="en"/>
        </w:rPr>
        <w:br w:type="page"/>
      </w:r>
    </w:p>
    <w:p w14:paraId="742DF396" w14:textId="23D12773" w:rsidR="006A5934" w:rsidRPr="004A644B" w:rsidRDefault="006A5934">
      <w:pPr>
        <w:spacing w:line="480" w:lineRule="auto"/>
        <w:jc w:val="center"/>
        <w:rPr>
          <w:rFonts w:ascii="Arial" w:hAnsi="Arial" w:cs="Arial"/>
          <w:b/>
          <w:sz w:val="24"/>
          <w:szCs w:val="24"/>
        </w:rPr>
      </w:pPr>
      <w:r w:rsidRPr="004A644B">
        <w:rPr>
          <w:rFonts w:ascii="Arial" w:hAnsi="Arial" w:cs="Arial"/>
          <w:b/>
          <w:sz w:val="24"/>
          <w:szCs w:val="24"/>
        </w:rPr>
        <w:lastRenderedPageBreak/>
        <w:t>Participator</w:t>
      </w:r>
      <w:r w:rsidR="00635BB1">
        <w:rPr>
          <w:rFonts w:ascii="Arial" w:hAnsi="Arial" w:cs="Arial"/>
          <w:b/>
          <w:sz w:val="24"/>
          <w:szCs w:val="24"/>
        </w:rPr>
        <w:t xml:space="preserve">y system dynamics modeling for </w:t>
      </w:r>
      <w:r w:rsidRPr="004A644B">
        <w:rPr>
          <w:rFonts w:ascii="Arial" w:hAnsi="Arial" w:cs="Arial"/>
          <w:b/>
          <w:sz w:val="24"/>
          <w:szCs w:val="24"/>
        </w:rPr>
        <w:t>expanding the timely reach of evidence-based practices in</w:t>
      </w:r>
      <w:r w:rsidR="00635BB1">
        <w:rPr>
          <w:rFonts w:ascii="Arial" w:hAnsi="Arial" w:cs="Arial"/>
          <w:b/>
          <w:sz w:val="24"/>
          <w:szCs w:val="24"/>
        </w:rPr>
        <w:t xml:space="preserve"> VA outpatient mental health:  </w:t>
      </w:r>
      <w:r w:rsidRPr="004A644B">
        <w:rPr>
          <w:rFonts w:ascii="Arial" w:hAnsi="Arial" w:cs="Arial"/>
          <w:b/>
          <w:sz w:val="24"/>
          <w:szCs w:val="24"/>
        </w:rPr>
        <w:t xml:space="preserve">A 24-month pre/post quasi-experimental evaluation with matched comparison </w:t>
      </w:r>
      <w:commentRangeStart w:id="10"/>
      <w:r w:rsidRPr="004A644B">
        <w:rPr>
          <w:rFonts w:ascii="Arial" w:hAnsi="Arial" w:cs="Arial"/>
          <w:b/>
          <w:sz w:val="24"/>
          <w:szCs w:val="24"/>
        </w:rPr>
        <w:t>sites</w:t>
      </w:r>
      <w:commentRangeEnd w:id="10"/>
      <w:r w:rsidR="00D93C2A">
        <w:rPr>
          <w:rStyle w:val="CommentReference"/>
        </w:rPr>
        <w:commentReference w:id="10"/>
      </w:r>
    </w:p>
    <w:p w14:paraId="21E6C2E5" w14:textId="2871F1DC" w:rsidR="00BC6CCB" w:rsidRPr="004A644B" w:rsidRDefault="00AF77B0">
      <w:pPr>
        <w:spacing w:before="100" w:beforeAutospacing="1" w:after="100" w:afterAutospacing="1" w:line="480" w:lineRule="auto"/>
        <w:outlineLvl w:val="1"/>
        <w:rPr>
          <w:rFonts w:ascii="Arial" w:eastAsia="Times New Roman" w:hAnsi="Arial" w:cs="Arial"/>
          <w:b/>
          <w:bCs/>
          <w:sz w:val="24"/>
          <w:szCs w:val="24"/>
          <w:lang w:val="en"/>
        </w:rPr>
      </w:pPr>
      <w:r>
        <w:rPr>
          <w:rFonts w:ascii="Arial" w:eastAsia="Times New Roman" w:hAnsi="Arial" w:cs="Arial"/>
          <w:b/>
          <w:bCs/>
          <w:sz w:val="24"/>
          <w:szCs w:val="24"/>
          <w:lang w:val="en"/>
        </w:rPr>
        <w:t>BACKGROUND</w:t>
      </w:r>
    </w:p>
    <w:p w14:paraId="2CCF9958" w14:textId="4732A110" w:rsidR="005C3917" w:rsidRPr="004A644B" w:rsidRDefault="005C3917">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sz w:val="24"/>
          <w:szCs w:val="24"/>
        </w:rPr>
        <w:t>VA is the largest provider of addiction and mental health services in the U.S. and demand for these services is increasing (by 70% from 2005-2014).</w:t>
      </w:r>
      <w:r w:rsidRPr="004A644B">
        <w:rPr>
          <w:rFonts w:ascii="Arial" w:hAnsi="Arial" w:cs="Arial"/>
          <w:sz w:val="24"/>
          <w:szCs w:val="24"/>
          <w:vertAlign w:val="superscript"/>
        </w:rPr>
        <w:t xml:space="preserve"> </w:t>
      </w:r>
      <w:r w:rsidRPr="004A644B">
        <w:rPr>
          <w:rFonts w:ascii="Arial" w:hAnsi="Arial" w:cs="Arial"/>
          <w:sz w:val="24"/>
          <w:szCs w:val="24"/>
        </w:rPr>
        <w:t xml:space="preserve">Two-thirds of addiction and mental health patients in the VA outpatient system are treated for alcohol use disorder (AUD), opiate use disorder (OUD), PTSD, </w:t>
      </w:r>
      <w:r w:rsidR="004A373B">
        <w:rPr>
          <w:rFonts w:ascii="Arial" w:hAnsi="Arial" w:cs="Arial"/>
          <w:sz w:val="24"/>
          <w:szCs w:val="24"/>
        </w:rPr>
        <w:t>and/</w:t>
      </w:r>
      <w:r w:rsidRPr="004A644B">
        <w:rPr>
          <w:rFonts w:ascii="Arial" w:hAnsi="Arial" w:cs="Arial"/>
          <w:sz w:val="24"/>
          <w:szCs w:val="24"/>
        </w:rPr>
        <w:t>or depression.</w:t>
      </w:r>
      <w:r w:rsidR="009E101A"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{"citationID":"6jd6gq0en","properties":{"formattedCitation":"{\\rtf [1\\uc0\\u8211{}4]}","plainCitation":"[1–4]"},"citationItems":[{"id":2045,"uris":["http://zotero.org/groups/429944/items/BAGJDV2S"],"uri":["http://zotero.org/groups/429944/items/BAGJDV2S"],"itemData":{"id":2045,"type":"article-journal","title":"Prevalence of clinically recognized alcohol and other substance use disorders among VA outpatients with unhealthy alcohol use identified by routine alcohol screening","container-title":"Drug and Alcohol Dependence","page":"95-103","volume":"135","source":"CrossRef","DOI":"10.1016/j.drugalcdep.2013.11.016","ISSN":"03768716","language":"en","author":[{"family":"Williams","given":"Emily C."},{"family":"Rubinsky","given":"Anna D."},{"family":"Lapham","given":"Gwen T."},{"family":"Chavez","given":"Laura J."},{"family":"Rittmueller","given":"Stacey E."},{"family":"Hawkins","given":"Eric J."},{"family":"Grossbard","given":"Joel R."},{"family":"Kivlahan","given":"Daniel R."},{"family":"Bradley","given":"Katharine A."}],"issued":{"date-parts":[["2014",2]]}},"label":"page"},{"id":2096,"uris":["http://zotero.org/groups/429944/items/F3HXQQ2K"],"uri":["http://zotero.org/groups/429944/items/F3HXQQ2K"],"itemData":{"id":2096,"type":"article-journal","title":"Mental disorders and mental health treatment among US Department of Veterans Affairs outpatients: The Veterans Health Study","container-title":"American Journal of Psychiatry","source":"Google Scholar","URL":"http://ajp.psychiatryonline.org/doi/10.1176/ajp.156.12.1924","shortTitle":"Mental disorders and mental health treatment among US Department of Veterans Affairs outpatients","author":[{"family":"Hankin","given":"Cheryl S."},{"family":"Spiro III","given":"Avron"},{"family":"Miller","given":"Donald R."},{"family":"Kazis","given":"Lewis"}],"issued":{"date-parts":[["2014"]]},"accessed":{"date-parts":[["2016",1,7]]}},"label":"page"},{"id":2274,"uris":["http://zotero.org/groups/429944/items/UKIIZXCZ"],"uri":["http://zotero.org/groups/429944/items/UKIIZXCZ"],"itemData":{"id":2274,"type":"article-journal","title":"National prevalence and correlates of alcohol misuse in women Veterans","container-title":"Journal of Substance Abuse Treatment","page":"10-16","volume":"52","source":"CrossRef","DOI":"10.1016/j.jsat.2014.12.003","ISSN":"07405472","language":"en","author":[{"family":"Hoggatt","given":"Katherine J."},{"family":"Williams","given":"Emily C."},{"family":"Der-Martirosian","given":"Claudia"},{"family":"Yano","given":"Elizabeth M."},{"family":"Washington","given":"Donna L."}],"issued":{"date-parts":[["2015",5]]}},"label":"page"},{"id":2281,"uris":["http://zotero.org/groups/429944/items/V4WB5PVU"],"uri":["http://zotero.org/groups/429944/items/V4WB5PVU"],"itemData":{"id":2281,"type":"article-journal","title":"The prevalence of posttraumatic stress disorder in Operation Enduring Freedom/Operation Iraqi Freedom (OEF/OIF) Veterans: A meta-analysis","container-title":"Journal of Anxiety Disorders","page":"98-107","volume":"31","source":"CrossRef","DOI":"10.1016/j.janxdis.2015.02.003","ISSN":"08876185","shortTitle":"The prevalence of posttraumatic stress disorder in Operation Enduring Freedom/Operation Iraqi Freedom (OEF/OIF) Veterans","language":"en","author":[{"family":"Fulton","given":"Jessica J."},{"family":"Calhoun","given":"Patrick S."},{"family":"Wagner","given":"H. Ryan"},{"family":"Schry","given":"Amie R."},{"family":"Hair","given":"Lauren P."},{"family":"Feeling","given":"Nicole"},{"family":"Elbogen","given":"Eric"},{"family":"Beckham","given":"Jean C."}],"issued":{"date-parts":[["2015",4]]}},"label":"page"}],"schema":"https://github.com/citation-style-language/schema/raw/master/csl-citation.json"} </w:instrText>
      </w:r>
      <w:r w:rsidR="009E101A" w:rsidRPr="004A644B">
        <w:rPr>
          <w:rFonts w:ascii="Arial" w:hAnsi="Arial" w:cs="Arial"/>
          <w:sz w:val="24"/>
          <w:szCs w:val="24"/>
        </w:rPr>
        <w:fldChar w:fldCharType="separate"/>
      </w:r>
      <w:r w:rsidR="00970B5F" w:rsidRPr="00970B5F">
        <w:rPr>
          <w:rFonts w:ascii="Arial" w:hAnsi="Arial" w:cs="Arial"/>
          <w:sz w:val="24"/>
          <w:szCs w:val="24"/>
        </w:rPr>
        <w:t>[1–4]</w:t>
      </w:r>
      <w:r w:rsidR="009E101A" w:rsidRPr="004A644B">
        <w:rPr>
          <w:rFonts w:ascii="Arial" w:hAnsi="Arial" w:cs="Arial"/>
          <w:sz w:val="24"/>
          <w:szCs w:val="24"/>
        </w:rPr>
        <w:fldChar w:fldCharType="end"/>
      </w:r>
      <w:r w:rsidRPr="004A644B">
        <w:rPr>
          <w:rFonts w:ascii="Arial" w:hAnsi="Arial" w:cs="Arial"/>
          <w:sz w:val="24"/>
          <w:szCs w:val="24"/>
        </w:rPr>
        <w:t xml:space="preserve"> VA must meet this demand with effective, evidence-based treatments. </w:t>
      </w:r>
      <w:r w:rsidR="004A373B">
        <w:rPr>
          <w:rFonts w:ascii="Arial" w:hAnsi="Arial" w:cs="Arial"/>
          <w:sz w:val="24"/>
          <w:szCs w:val="24"/>
        </w:rPr>
        <w:t xml:space="preserve">In 2008, </w:t>
      </w:r>
      <w:r w:rsidRPr="004A644B">
        <w:rPr>
          <w:rFonts w:ascii="Arial" w:hAnsi="Arial" w:cs="Arial"/>
          <w:sz w:val="24"/>
          <w:szCs w:val="24"/>
        </w:rPr>
        <w:t>VA implemented national dissemination activities to promote adoption of</w:t>
      </w:r>
      <w:r w:rsidRPr="004A644B">
        <w:rPr>
          <w:rFonts w:ascii="Arial" w:hAnsi="Arial" w:cs="Arial"/>
          <w:i/>
          <w:sz w:val="24"/>
          <w:szCs w:val="24"/>
        </w:rPr>
        <w:t xml:space="preserve"> </w:t>
      </w:r>
      <w:r w:rsidRPr="004A644B">
        <w:rPr>
          <w:rFonts w:ascii="Arial" w:hAnsi="Arial" w:cs="Arial"/>
          <w:sz w:val="24"/>
          <w:szCs w:val="24"/>
        </w:rPr>
        <w:t>evidence-based psychotherapy and pharmacotherapy (EBPs),</w:t>
      </w:r>
      <w:r w:rsidR="00763000"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{"citationID":"1gbk442lp0","properties":{"formattedCitation":"{\\rtf [5\\uc0\\u8211{}9]}","plainCitation":"[5–9]"},"citationItems":[{"id":7366,"uris":["http://zotero.org/groups/429944/items/WE3FI9GD"],"uri":["http://zotero.org/groups/429944/items/WE3FI9GD"],"itemData":{"id":7366,"type":"article-journal","title":"Implementation of evidence-based psychotherapies for posttraumatic stress disorder in VA specialty clinics","container-title":"Psychiatric Services","page":"648–653","volume":"65","issue":"5","source":"Google Scholar","author":[{"family":"Watts","given":"Bradley V."},{"family":"Shiner","given":"Brian"},{"family":"Zubkoff","given":"Lisa"},{"family":"Carpenter-Song","given":"Elizabeth"},{"family":"Ronconi","given":"Julia M."},{"family":"Coldwell","given":"Craig M."}],"issued":{"date-parts":[["2014"]]}},"label":"page"},{"id":2018,"uris":["http://zotero.org/groups/429944/items/9QSAK6TW"],"uri":["http://zotero.org/groups/429944/items/9QSAK6TW"],"itemData":{"id":2018,"type":"article-journal","title":"From the laboratory to the therapy room: National dissemination and implementation of evidence-based psychotherapies in the U.S. Department of Veterans Affairs Health Care System.","container-title":"American Psychologist","page":"19-33","volume":"69","issue":"1","source":"CrossRef","DOI":"10.1037/a0033888","ISSN":"1935-990X, 0003-066X","shortTitle":"From the laboratory to the therapy room","language":"en","author":[{"family":"Karlin","given":"Bradley E."},{"family":"Cross","given":"Gerald"}],"issued":{"date-parts":[["2014"]]}},"label":"page"},{"id":7368,"uris":["http://zotero.org/groups/429944/items/6X284UDJ"],"uri":["http://zotero.org/groups/429944/items/6X284UDJ"],"itemData":{"id":7368,"type":"article-journal","title":"National dissemination of cognitive behavioral therapy for depression in the department of veterans affairs health care system: Therapist and patient-level outcomes.","container-title":"Journal of Consulting and Clinical Psychology","page":"707-718","volume":"80","issue":"5","source":"CrossRef","DOI":"10.1037/a0029328","ISSN":"1939-2117, 0022-006X","shortTitle":"National dissemination of cognitive behavioral therapy for depression in the department of veterans affairs health care system","language":"en","author":[{"family":"Karlin","given":"Bradley E."},{"family":"Brown","given":"Gregory K."},{"family":"Trockel","given":"Mickey"},{"family":"Cunning","given":"Darby"},{"family":"Zeiss","given":"Antonette M."},{"family":"Taylor","given":"C. Barr"}],"issued":{"date-parts":[["2012"]]}},"label":"page"},{"id":7369,"uris":["http://zotero.org/groups/429944/items/WHQMVP59"],"uri":["http://zotero.org/groups/429944/items/WHQMVP59"],"itemData":{"id":7369,"type":"chapter","title":"Implementation of Evidence-Based Psychological Treatments in the Veterans Health Administration.","container-title":"Dissemination of evidence-based psychological treatments. New York, NY: Oxford University Press.","author":[{"family":"Ruzek","given":"Josef I"},{"family":"Karlin","given":"Bradley E"},{"family":"Zeiss","given":"Antonette M."}],"editor":[{"family":"McHugh","given":"R.K."},{"family":"Barlow","given":"David H."}],"issued":{"date-parts":[["2012"]]}},"label":"page"},{"id":7371,"uris":["http://zotero.org/groups/429944/items/23JFDZ5E"],"uri":["http://zotero.org/groups/429944/items/23JFDZ5E"],"itemData":{"id":7371,"type":"article-journal","title":"Effectiveness of National Implementation of Prolonged Exposure Therapy in Veterans Affairs Care","container-title":"JAMA Psychiatry","page":"949","volume":"70","issue":"9","source":"CrossRef","DOI":"10.1001/jamapsychiatry.2013.36","ISSN":"2168-622X","language":"en","author":[{"family":"Eftekhari","given":"Afsoon"},{"family":"Ruzek","given":"Josef I."},{"family":"Crowley","given":"Jill J."},{"family":"Rosen","given":"Craig S."},{"family":"Greenbaum","given":"Mark A."},{"family":"Karlin","given":"Bradley E."}],"issued":{"date-parts":[["2013",9,1]]}},"label":"page"}],"schema":"https://github.com/citation-style-language/schema/raw/master/csl-citation.json"} </w:instrText>
      </w:r>
      <w:r w:rsidR="00763000" w:rsidRPr="004A644B">
        <w:rPr>
          <w:rFonts w:ascii="Arial" w:hAnsi="Arial" w:cs="Arial"/>
          <w:sz w:val="24"/>
          <w:szCs w:val="24"/>
        </w:rPr>
        <w:fldChar w:fldCharType="separate"/>
      </w:r>
      <w:r w:rsidR="00970B5F" w:rsidRPr="00970B5F">
        <w:rPr>
          <w:rFonts w:ascii="Arial" w:hAnsi="Arial" w:cs="Arial"/>
          <w:sz w:val="24"/>
          <w:szCs w:val="24"/>
        </w:rPr>
        <w:t>[5–9]</w:t>
      </w:r>
      <w:r w:rsidR="00763000" w:rsidRPr="004A644B">
        <w:rPr>
          <w:rFonts w:ascii="Arial" w:hAnsi="Arial" w:cs="Arial"/>
          <w:sz w:val="24"/>
          <w:szCs w:val="24"/>
        </w:rPr>
        <w:fldChar w:fldCharType="end"/>
      </w:r>
      <w:r w:rsidRPr="004A644B">
        <w:rPr>
          <w:rFonts w:ascii="Arial" w:hAnsi="Arial" w:cs="Arial"/>
          <w:sz w:val="24"/>
          <w:szCs w:val="24"/>
        </w:rPr>
        <w:t xml:space="preserve"> and developed corresponding performance measures and mandates.</w:t>
      </w:r>
      <w:r w:rsidR="002D3D93" w:rsidRPr="004A644B">
        <w:rPr>
          <w:rFonts w:ascii="Arial" w:hAnsi="Arial" w:cs="Arial"/>
          <w:sz w:val="24"/>
          <w:szCs w:val="24"/>
        </w:rPr>
        <w:t xml:space="preserve"> </w:t>
      </w:r>
      <w:r w:rsidR="002D3D93"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{"citationID":"13n1j9g687","properties":{"formattedCitation":"{\\rtf [10\\uc0\\u8211{}14]}","plainCitation":"[10–14]"},"citationItems":[{"id":7390,"uris":["http://zotero.org/groups/429944/items/ZQPXM537"],"uri":["http://zotero.org/groups/429944/items/ZQPXM537"],"itemData":{"id":7390,"type":"report","title":"The management of MDD Working Group. VA/DOD clinical practice guideline for management of major depressive disorder (MDD)","URL":"http://www.healthquality.va.gov/guidelines/MH/mdd/MDDFULL053013.pdf","author":[{"literal":"Department of Defense"},{"literal":"Department of Veterans Affairs"}],"issued":{"date-parts":[["2009"]]},"accessed":{"date-parts":[["2016",9,27]]}},"label":"page"},{"id":7382,"uris":["http://zotero.org/groups/429944/items/AXX4ZBNP"],"uri":["http://zotero.org/groups/429944/items/AXX4ZBNP"],"itemData":{"id":7382,"type":"report","title":"VA/DoD Clinical practice guideline for the management of post-traumatic stress.","URL":"http://www.healthquality.va.gov/guidelines/MH/ptsd/cpgPTSDFULL201011612c.pdf","author":[{"literal":"Department of Veterans Affairs"},{"literal":"Department of Defense"}],"issued":{"date-parts":[["2010"]]},"accessed":{"date-parts":[["2016",9,27]]}},"label":"page"},{"id":7383,"uris":["http://zotero.org/groups/429944/items/FZWQDBIF"],"uri":["http://zotero.org/groups/429944/items/FZWQDBIF"],"itemData":{"id":7383,"type":"report","title":"VA/DoD Clinical practice guideline for the management of substance use disorders.","URL":"http://www.healthquality.va.gov/guidelines/MH/sud/sud_full_601f.pdf","author":[{"literal":"Department of Veterans Affairs"},{"literal":"Department of Defense"}],"issued":{"date-parts":[["2009"]]},"accessed":{"date-parts":[["2016",9,27]]}},"label":"page"},{"id":7376,"uris":["http://zotero.org/groups/429944/items/77K27MCW"],"uri":["http://zotero.org/groups/429944/items/77K27MCW"],"itemData":{"id":7376,"type":"report","title":"Uniform mental health services in VA medical centers and clinics","publisher":"Veterans Health Administration","publisher-place":"Washington DC","event-place":"Washington DC","number":"VHA Handbook 260.1","author":[{"literal":"Department of Veterans Affairs"}],"issued":{"date-parts":[["2008"]]},"accessed":{"date-parts":[["2016",9,27]]}},"label":"page"},{"id":1977,"uris":["http://zotero.org/groups/429944/items/735CMUCH"],"uri":["http://zotero.org/groups/429944/items/735CMUCH"],"itemData":{"id":1977,"type":"article-journal","title":"Measuring the quality of substance use disorder treatment: Evaluating the validity of the Department of Veterans Affairs continuity of care performance measure","container-title":"Journal of Substance Abuse Treatment","page":"294-305","volume":"36","issue":"3","source":"CrossRef","DOI":"10.1016/j.jsat.2008.05.011","ISSN":"07405472","shortTitle":"Measuring the quality of substance use disorder treatment","language":"en","author":[{"family":"Harris","given":"Alex H.S."},{"family":"Humphreys","given":"Keith"},{"family":"Bowe","given":"Thomas"},{"family":"Kivlahan","given":"Daniel R."},{"family":"Finney","given":"John W."}],"issued":{"date-parts":[["2009",4]]}},"label":"page"}],"schema":"https://github.com/citation-style-language/schema/raw/master/csl-citation.json"} </w:instrText>
      </w:r>
      <w:r w:rsidR="002D3D93" w:rsidRPr="004A644B">
        <w:rPr>
          <w:rFonts w:ascii="Arial" w:hAnsi="Arial" w:cs="Arial"/>
          <w:sz w:val="24"/>
          <w:szCs w:val="24"/>
        </w:rPr>
        <w:fldChar w:fldCharType="separate"/>
      </w:r>
      <w:r w:rsidR="00970B5F" w:rsidRPr="00970B5F">
        <w:rPr>
          <w:rFonts w:ascii="Arial" w:hAnsi="Arial" w:cs="Arial"/>
          <w:sz w:val="24"/>
          <w:szCs w:val="24"/>
        </w:rPr>
        <w:t>[10–14]</w:t>
      </w:r>
      <w:r w:rsidR="002D3D93" w:rsidRPr="004A644B">
        <w:rPr>
          <w:rFonts w:ascii="Arial" w:hAnsi="Arial" w:cs="Arial"/>
          <w:sz w:val="24"/>
          <w:szCs w:val="24"/>
        </w:rPr>
        <w:fldChar w:fldCharType="end"/>
      </w:r>
      <w:r w:rsidRPr="004A644B">
        <w:rPr>
          <w:rFonts w:ascii="Arial" w:hAnsi="Arial" w:cs="Arial"/>
          <w:sz w:val="24"/>
          <w:szCs w:val="24"/>
        </w:rPr>
        <w:t xml:space="preserve"> Despite substantial investments, there is wide variability in patients </w:t>
      </w:r>
      <w:r w:rsidRPr="004A644B">
        <w:rPr>
          <w:rFonts w:ascii="Arial" w:hAnsi="Arial" w:cs="Arial"/>
          <w:i/>
          <w:sz w:val="24"/>
          <w:szCs w:val="24"/>
        </w:rPr>
        <w:t xml:space="preserve">initiating </w:t>
      </w:r>
      <w:r w:rsidRPr="004A644B">
        <w:rPr>
          <w:rFonts w:ascii="Arial" w:hAnsi="Arial" w:cs="Arial"/>
          <w:sz w:val="24"/>
          <w:szCs w:val="24"/>
        </w:rPr>
        <w:t>EBPs (ranging from 4-66%).</w:t>
      </w:r>
      <w:r w:rsidRPr="004A644B">
        <w:rPr>
          <w:rFonts w:ascii="Arial" w:hAnsi="Arial" w:cs="Arial"/>
          <w:sz w:val="24"/>
          <w:szCs w:val="24"/>
          <w:vertAlign w:val="superscript"/>
        </w:rPr>
        <w:t xml:space="preserve"> </w:t>
      </w:r>
      <w:r w:rsidR="00075DEE" w:rsidRPr="004A644B">
        <w:rPr>
          <w:rFonts w:ascii="Arial" w:hAnsi="Arial" w:cs="Arial"/>
          <w:sz w:val="24"/>
          <w:szCs w:val="24"/>
          <w:vertAlign w:val="superscript"/>
        </w:rPr>
        <w:fldChar w:fldCharType="begin"/>
      </w:r>
      <w:r w:rsidR="00970B5F">
        <w:rPr>
          <w:rFonts w:ascii="Arial" w:hAnsi="Arial" w:cs="Arial"/>
          <w:sz w:val="24"/>
          <w:szCs w:val="24"/>
          <w:vertAlign w:val="superscript"/>
        </w:rPr>
        <w:instrText xml:space="preserve"> ADDIN ZOTERO_ITEM CSL_CITATION {"citationID":"k901vf2j1","properties":{"formattedCitation":"[15,16]","plainCitation":"[15,16]"},"citationItems":[{"id":7387,"uris":["http://zotero.org/groups/429944/items/RPN6QWCN"],"uri":["http://zotero.org/groups/429944/items/RPN6QWCN"],"itemData":{"id":7387,"type":"report","title":"Mental Health Evaluation Center Information System","URL":"https://spsites.dev.cdw.va.gov/sites/OMHO_PEC/Pages/MHIS.aspx","author":[{"literal":"Department of Veterans Affairs"},{"literal":"Veterans Health Administration"},{"literal":"Office of Mental Health Operations"}],"issued":{"date-parts":[["2014"]]},"accessed":{"date-parts":[["2015",9,28]]}},"label":"page"},{"id":2236,"uris":["http://zotero.org/groups/429944/items/RNRCGF3C"],"uri":["http://zotero.org/groups/429944/items/RNRCGF3C"],"itemData":{"id":2236,"type":"article-journal","title":"VA mental health services utilization in Iraq and Afghanistan Veterans in the first year of receiving new mental health diagnoses","container-title":"Journal of Traumatic Stress","page":"n/a-n/a","source":"CrossRef","DOI":"10.1002/jts.20493","ISSN":"08949867, 15736598","language":"en","author":[{"family":"Seal","given":"Karen H."},{"family":"Maguen","given":"Shira"},{"family":"Cohen","given":"Beth"},{"family":"Gima","given":"Kristian S."},{"family":"Metzler","given":"Thomas J."},{"family":"Ren","given":"Li"},{"family":"Bertenthal","given":"Daniel"},{"family":"Marmar","given":"Charles R."}],"issued":{"date-parts":[["2010"]]}},"label":"page"}],"schema":"https://github.com/citation-style-language/schema/raw/master/csl-citation.json"} </w:instrText>
      </w:r>
      <w:r w:rsidR="00075DEE" w:rsidRPr="004A644B">
        <w:rPr>
          <w:rFonts w:ascii="Arial" w:hAnsi="Arial" w:cs="Arial"/>
          <w:sz w:val="24"/>
          <w:szCs w:val="24"/>
          <w:vertAlign w:val="superscript"/>
        </w:rPr>
        <w:fldChar w:fldCharType="separate"/>
      </w:r>
      <w:r w:rsidR="00970B5F" w:rsidRPr="00970B5F">
        <w:rPr>
          <w:rFonts w:ascii="Arial" w:hAnsi="Arial" w:cs="Arial"/>
          <w:sz w:val="24"/>
        </w:rPr>
        <w:t>[15,16]</w:t>
      </w:r>
      <w:r w:rsidR="00075DEE" w:rsidRPr="004A644B">
        <w:rPr>
          <w:rFonts w:ascii="Arial" w:hAnsi="Arial" w:cs="Arial"/>
          <w:sz w:val="24"/>
          <w:szCs w:val="24"/>
          <w:vertAlign w:val="superscript"/>
        </w:rPr>
        <w:fldChar w:fldCharType="end"/>
      </w:r>
      <w:r w:rsidRPr="004A644B">
        <w:rPr>
          <w:rFonts w:ascii="Arial" w:hAnsi="Arial" w:cs="Arial"/>
          <w:sz w:val="24"/>
          <w:szCs w:val="24"/>
        </w:rPr>
        <w:t xml:space="preserve"> In addition, care is not </w:t>
      </w:r>
      <w:commentRangeStart w:id="11"/>
      <w:r w:rsidRPr="004A644B">
        <w:rPr>
          <w:rFonts w:ascii="Arial" w:hAnsi="Arial" w:cs="Arial"/>
          <w:sz w:val="24"/>
          <w:szCs w:val="24"/>
          <w:u w:val="single"/>
        </w:rPr>
        <w:t>timely</w:t>
      </w:r>
      <w:r w:rsidRPr="004A644B">
        <w:rPr>
          <w:rFonts w:ascii="Arial" w:hAnsi="Arial" w:cs="Arial"/>
          <w:sz w:val="24"/>
          <w:szCs w:val="24"/>
        </w:rPr>
        <w:t xml:space="preserve"> </w:t>
      </w:r>
      <w:commentRangeEnd w:id="11"/>
      <w:r w:rsidR="00AF4A1D">
        <w:rPr>
          <w:rStyle w:val="CommentReference"/>
        </w:rPr>
        <w:commentReference w:id="11"/>
      </w:r>
      <w:r w:rsidRPr="004A644B">
        <w:rPr>
          <w:rFonts w:ascii="Arial" w:hAnsi="Arial" w:cs="Arial"/>
          <w:sz w:val="24"/>
          <w:szCs w:val="24"/>
        </w:rPr>
        <w:t xml:space="preserve">and only 6-28% of patients complete the therapeutic </w:t>
      </w:r>
      <w:r w:rsidRPr="004A644B">
        <w:rPr>
          <w:rFonts w:ascii="Arial" w:hAnsi="Arial" w:cs="Arial"/>
          <w:i/>
          <w:sz w:val="24"/>
          <w:szCs w:val="24"/>
        </w:rPr>
        <w:t>dose</w:t>
      </w:r>
      <w:r w:rsidRPr="004A644B">
        <w:rPr>
          <w:rFonts w:ascii="Arial" w:hAnsi="Arial" w:cs="Arial"/>
          <w:sz w:val="24"/>
          <w:szCs w:val="24"/>
        </w:rPr>
        <w:t xml:space="preserve"> recommended by providers and guidelines,</w:t>
      </w:r>
      <w:r w:rsidR="00075DEE"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gmv0lcsdo","properties":{"formattedCitation":"[15,17,18]","plainCitation":"[15,17,18]"},"citationItems":[{"id":7387,"uris":["http://zotero.org/groups/429944/items/RPN6QWCN"],"uri":["http://zotero.org/groups/429944/items/RPN6QWCN"],"itemData":{"id":7387,"type":"report","title":"Mental Health Evaluation Center Information System","URL":"https://spsites.dev.cdw.va.gov/sites/OMHO_PEC/Pages/MHIS.aspx","author":[{"literal":"Department of Veterans Affairs"},{"literal":"Veterans Health Administration"},{"literal":"Office of Mental Health Operations"}],"issued":{"date-parts":[["2014"]]},"accessed":{"date-parts":[["2015",9,28]]}},"label":"page"},{"id":7375,"uris":["http://zotero.org/groups/429944/items/6ERHXS8N"],"uri":["http://zotero.org/groups/429944/items/6ERHXS8N"],"itemData":{"id":7375,"type":"article-journal","title":"Characteristics of U.S. Veterans Who Begin and Complete Prolonged Exposure and Cognitive Processing Therapy for PTSD: Veterans in Evidence-Based Therapy for PTSD","container-title":"Journal of Traumatic Stress","page":"265-273","volume":"27","issue":"3","source":"CrossRef","DOI":"10.1002/jts.21927","ISSN":"08949867","shortTitle":"Characteristics of U.S. Veterans Who Begin and Complete Prolonged Exposure and Cognitive Processing Therapy for PTSD","language":"en","author":[{"family":"Mott","given":"Juliette M."},{"family":"Mondragon","given":"Sasha"},{"family":"Hundt","given":"Natalie E."},{"family":"Beason-Smith","given":"Melissa"},{"family":"Grady","given":"Rebecca H."},{"family":"Teng","given":"Ellen J."}],"issued":{"date-parts":[["2014",6]]}},"label":"page"},{"id":1919,"uris":["http://zotero.org/groups/429944/items/2MVCCFFX"],"uri":["http://zotero.org/groups/429944/items/2MVCCFFX"],"itemData":{"id":1919,"type":"article-journal","title":"Serving those who served: Retention of newly returning Veterans from Iraq and Afghanistan in mental health treatment","container-title":"Psychiatric Services","source":"Google Scholar","URL":"http://ps.psychiatryonline.org/doi/10.1176/ps.62.1.pss6201_0022","shortTitle":"Serving those who served","author":[{"family":"Harpaz-Rotem","given":"Ilan"},{"family":"Rosenheck","given":"Robert A."}],"issued":{"date-parts":[["2014"]]},"accessed":{"date-parts":[["2016",1,7]]}},"label":"page"}],"schema":"https://github.com/citation-style-language/schema/raw/master/csl-citation.json"} </w:instrText>
      </w:r>
      <w:r w:rsidR="00075DEE" w:rsidRPr="004A644B">
        <w:rPr>
          <w:rFonts w:ascii="Arial" w:hAnsi="Arial" w:cs="Arial"/>
          <w:sz w:val="24"/>
          <w:szCs w:val="24"/>
        </w:rPr>
        <w:fldChar w:fldCharType="separate"/>
      </w:r>
      <w:r w:rsidR="00970B5F" w:rsidRPr="00970B5F">
        <w:rPr>
          <w:rFonts w:ascii="Arial" w:hAnsi="Arial" w:cs="Arial"/>
          <w:sz w:val="24"/>
        </w:rPr>
        <w:t>[15,17,18]</w:t>
      </w:r>
      <w:r w:rsidR="00075DEE" w:rsidRPr="004A644B">
        <w:rPr>
          <w:rFonts w:ascii="Arial" w:hAnsi="Arial" w:cs="Arial"/>
          <w:sz w:val="24"/>
          <w:szCs w:val="24"/>
        </w:rPr>
        <w:fldChar w:fldCharType="end"/>
      </w:r>
      <w:r w:rsidRPr="004A644B">
        <w:rPr>
          <w:rFonts w:ascii="Arial" w:hAnsi="Arial" w:cs="Arial"/>
          <w:sz w:val="24"/>
          <w:szCs w:val="24"/>
        </w:rPr>
        <w:t xml:space="preserve"> resulting in </w:t>
      </w:r>
      <w:r w:rsidRPr="004A644B">
        <w:rPr>
          <w:rFonts w:ascii="Arial" w:hAnsi="Arial" w:cs="Arial"/>
          <w:sz w:val="24"/>
          <w:szCs w:val="24"/>
          <w:u w:val="single"/>
        </w:rPr>
        <w:t>limited EBP reach</w:t>
      </w:r>
      <w:r w:rsidRPr="004A644B">
        <w:rPr>
          <w:rFonts w:ascii="Arial" w:hAnsi="Arial" w:cs="Arial"/>
          <w:sz w:val="24"/>
          <w:szCs w:val="24"/>
        </w:rPr>
        <w:t>.</w:t>
      </w:r>
      <w:r w:rsidR="00F656F8"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{"citationID":"1gg7s31qn4","properties":{"formattedCitation":"{\\rtf [19\\uc0\\u8211{}21]}","plainCitation":"[19–21]"},"citationItems":[{"id":7384,"uris":["http://zotero.org/groups/429944/items/MZ3257IU"],"uri":["http://zotero.org/groups/429944/items/MZ3257IU"],"itemData":{"id":7384,"type":"article-journal","title":"Comparative utilization of pharmacotherapy for alcohol use disorder and other psychiatric disorders among U.S. Veterans Health Administration patients with dual diagnoses","container-title":"Journal of Psychiatric Research","page":"150-157","volume":"69","source":"CrossRef","DOI":"10.1016/j.jpsychires.2015.07.016","ISSN":"00223956","language":"en","author":[{"family":"Rubinsky","given":"Anna D."},{"family":"Chen","given":"Cheng"},{"family":"Batki","given":"Steven L."},{"family":"Williams","given":"Emily C."},{"family":"Harris","given":"Alex H.S."}],"issued":{"date-parts":[["2015",10]]}},"label":"page"},{"id":7374,"uris":["http://zotero.org/groups/429944/items/66N9TXKF"],"uri":["http://zotero.org/groups/429944/items/66N9TXKF"],"itemData":{"id":7374,"type":"article-journal","title":"Trends in Opioid Agonist Therapy in the Veterans Health Administration: Is Supply Keeping up with Demand?","container-title":"The American Journal of Drug and Alcohol Abuse","page":"103-107","volume":"39","issue":"2","source":"CrossRef","DOI":"10.3109/00952990.2012.741167","ISSN":"0095-2990, 1097-9891","shortTitle":"Trends in Opioid Agonist Therapy in the Veterans Health Administration","language":"en","author":[{"family":"Oliva","given":"Elizabeth M."},{"family":"Trafton","given":"Jodie A."},{"family":"Harris","given":"Alex H.S."},{"family":"Gordon","given":"Adam J."}],"issued":{"date-parts":[["2013",3]]}},"label":"page"},{"id":7377,"uris":["http://zotero.org/groups/429944/items/7K7FZ9UN"],"uri":["http://zotero.org/groups/429944/items/7K7FZ9UN"],"itemData":{"id":7377,"type":"article-journal","title":"Measuring Use of Evidence Based Psychotherapy for Posttraumatic Stress Disorder","container-title":"Administration and Policy in Mental Health and Mental Health Services Research","page":"311-318","volume":"40","issue":"4","source":"CrossRef","DOI":"10.1007/s10488-012-0421-0","ISSN":"0894-587X, 1573-3289","language":"en","author":[{"family":"Shiner","given":"Brian"},{"family":"D’Avolio","given":"Leonard W."},{"family":"Nguyen","given":"Thien M."},{"family":"Zayed","given":"Maha H."},{"family":"Young-Xu","given":"Yinong"},{"family":"Desai","given":"Rani A."},{"family":"Schnurr","given":"Paula P."},{"family":"Fiore","given":"Louis D."},{"family":"Watts","given":"Bradley V."}],"issued":{"date-parts":[["2013",7]]}},"label":"page"}],"schema":"https://github.com/citation-style-language/schema/raw/master/csl-citation.json"} </w:instrText>
      </w:r>
      <w:r w:rsidR="00F656F8" w:rsidRPr="004A644B">
        <w:rPr>
          <w:rFonts w:ascii="Arial" w:hAnsi="Arial" w:cs="Arial"/>
          <w:sz w:val="24"/>
          <w:szCs w:val="24"/>
        </w:rPr>
        <w:fldChar w:fldCharType="separate"/>
      </w:r>
      <w:r w:rsidR="00970B5F" w:rsidRPr="00970B5F">
        <w:rPr>
          <w:rFonts w:ascii="Arial" w:hAnsi="Arial" w:cs="Arial"/>
          <w:sz w:val="24"/>
          <w:szCs w:val="24"/>
        </w:rPr>
        <w:t>[19–21]</w:t>
      </w:r>
      <w:r w:rsidR="00F656F8" w:rsidRPr="004A644B">
        <w:rPr>
          <w:rFonts w:ascii="Arial" w:hAnsi="Arial" w:cs="Arial"/>
          <w:sz w:val="24"/>
          <w:szCs w:val="24"/>
        </w:rPr>
        <w:fldChar w:fldCharType="end"/>
      </w:r>
      <w:r w:rsidRPr="004A644B">
        <w:rPr>
          <w:rFonts w:ascii="Arial" w:hAnsi="Arial" w:cs="Arial"/>
          <w:sz w:val="24"/>
          <w:szCs w:val="24"/>
        </w:rPr>
        <w:t xml:space="preserve"> Improving EBP timeliness and reach will reduce unmet patient needs and attendant risks for chronic impairment, relapse, overdose and suicide.</w:t>
      </w:r>
      <w:r w:rsidR="00F656F8"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{"citationID":"1ahq6gh1qi","properties":{"formattedCitation":"{\\rtf [22\\uc0\\u8211{}25]}","plainCitation":"[22–25]"},"citationItems":[{"id":2052,"uris":["http://zotero.org/groups/429944/items/BRGM38VF"],"uri":["http://zotero.org/groups/429944/items/BRGM38VF"],"itemData":{"id":2052,"type":"article-journal","title":"Outpatient provider contact prior to unintentional opioid overdose among VHA service users","container-title":"Psychiatric Services","source":"Google Scholar","URL":"http://ps.psychiatryonline.org/doi/abs/10.1176/appi.ps.201400194","author":[{"family":"Lin","given":"Lewei Allison"},{"family":"Bohnert","given":"Amy SB"},{"family":"Ilgen","given":"Mark A."},{"family":"Pfeiffer","given":"Paul N."},{"family":"Ganoczy","given":"Dara"},{"family":"Blow","given":"Frederic C."}],"issued":{"date-parts":[["2015"]]},"accessed":{"date-parts":[["2016",1,7]]}},"label":"page"},{"id":7388,"uris":["http://zotero.org/groups/429944/items/RQ5GZEE8"],"uri":["http://zotero.org/groups/429944/items/RQ5GZEE8"],"itemData":{"id":7388,"type":"article-journal","title":"Extended Release Naltrexone for Alcohol Use Disorders: Quasi-Experimental Effects on Mortality and Subsequent Detoxification Episodes","container-title":"Alcoholism: Clinical and Experimental Research","page":"79-83","volume":"39","issue":"1","source":"CrossRef","DOI":"10.1111/acer.12597","ISSN":"01456008","shortTitle":"Extended Release Naltrexone for Alcohol Use Disorders","language":"en","author":[{"family":"Harris","given":"Alex H. S."},{"family":"Bowe","given":"Thomas"},{"family":"Del Re","given":"Aaron C."},{"family":"Finlay","given":"Andrea K."},{"family":"Oliva","given":"Elizabeth"},{"family":"Myrick","given":"Hugh L."},{"family":"Rubinsky","given":"Anna D."}],"issued":{"date-parts":[["2015",1]]}},"label":"page"},{"id":7389,"uris":["http://zotero.org/groups/429944/items/XCC72PR8"],"uri":["http://zotero.org/groups/429944/items/XCC72PR8"],"itemData":{"id":7389,"type":"article-journal","title":"Suicide among male veterans: a prospective population-based study","container-title":"Journal of Epidemiology &amp; Community Health","page":"619-624","volume":"61","issue":"7","source":"CrossRef","DOI":"10.1136/jech.2006.054346","ISSN":"0143-005X","shortTitle":"Suicide among male veterans","language":"en","author":[{"family":"Kaplan","given":"M. S"},{"family":"Huguet","given":"N."},{"family":"McFarland","given":"B. H"},{"family":"Newsom","given":"J. T"}],"issued":{"date-parts":[["2007",7,1]]}},"label":"page"},{"id":2331,"uris":["http://zotero.org/groups/429944/items/ZEHHCHC4"],"uri":["http://zotero.org/groups/429944/items/ZEHHCHC4"],"itemData":{"id":2331,"type":"article-journal","title":"Mental health service delivery and suicide risk: The role of individual patient and facility factors","container-title":"American Journal of Psychiatry","source":"Google Scholar","URL":"http://ajp.psychiatryonline.org/doi/10.1176/appi.ajp.162.2.311","shortTitle":"Mental health service delivery and suicide risk","author":[{"family":"Desai","given":"Rani A."},{"family":"Dausey","given":"David J."},{"family":"Rosenheck","given":"Robert A."}],"issued":{"date-parts":[["2014"]]},"accessed":{"date-parts":[["2016",1,7]]}},"label":"page"}],"schema":"https://github.com/citation-style-language/schema/raw/master/csl-citation.json"} </w:instrText>
      </w:r>
      <w:r w:rsidR="00F656F8" w:rsidRPr="004A644B">
        <w:rPr>
          <w:rFonts w:ascii="Arial" w:hAnsi="Arial" w:cs="Arial"/>
          <w:sz w:val="24"/>
          <w:szCs w:val="24"/>
        </w:rPr>
        <w:fldChar w:fldCharType="separate"/>
      </w:r>
      <w:r w:rsidR="00970B5F" w:rsidRPr="00970B5F">
        <w:rPr>
          <w:rFonts w:ascii="Arial" w:hAnsi="Arial" w:cs="Arial"/>
          <w:sz w:val="24"/>
          <w:szCs w:val="24"/>
        </w:rPr>
        <w:t>[22–25]</w:t>
      </w:r>
      <w:r w:rsidR="00F656F8" w:rsidRPr="004A644B">
        <w:rPr>
          <w:rFonts w:ascii="Arial" w:hAnsi="Arial" w:cs="Arial"/>
          <w:sz w:val="24"/>
          <w:szCs w:val="24"/>
        </w:rPr>
        <w:fldChar w:fldCharType="end"/>
      </w:r>
      <w:r w:rsidRPr="004A644B">
        <w:rPr>
          <w:rFonts w:ascii="Arial" w:hAnsi="Arial" w:cs="Arial"/>
          <w:sz w:val="24"/>
          <w:szCs w:val="24"/>
        </w:rPr>
        <w:t xml:space="preserve"> </w:t>
      </w:r>
    </w:p>
    <w:p w14:paraId="13A718A8" w14:textId="362603B8" w:rsidR="001D1696" w:rsidRPr="004A644B" w:rsidRDefault="001D1696" w:rsidP="001D1696">
      <w:pPr>
        <w:spacing w:line="480" w:lineRule="auto"/>
        <w:ind w:firstLine="360"/>
        <w:rPr>
          <w:rFonts w:ascii="Arial" w:hAnsi="Arial" w:cs="Arial"/>
          <w:sz w:val="24"/>
          <w:szCs w:val="24"/>
        </w:rPr>
      </w:pPr>
      <w:r w:rsidRPr="004A644B">
        <w:rPr>
          <w:rFonts w:ascii="Arial" w:hAnsi="Arial" w:cs="Arial"/>
          <w:bCs/>
          <w:sz w:val="24"/>
          <w:szCs w:val="24"/>
        </w:rPr>
        <w:t xml:space="preserve">The VA aims for system-wide reach of evidence-based </w:t>
      </w:r>
      <w:r w:rsidRPr="004A644B">
        <w:rPr>
          <w:rFonts w:ascii="Arial" w:hAnsi="Arial" w:cs="Arial"/>
          <w:bCs/>
          <w:sz w:val="24"/>
          <w:szCs w:val="24"/>
          <w:u w:val="single"/>
        </w:rPr>
        <w:t>psychotherapy</w:t>
      </w:r>
      <w:r w:rsidRPr="004A644B">
        <w:rPr>
          <w:rFonts w:ascii="Arial" w:hAnsi="Arial" w:cs="Arial"/>
          <w:bCs/>
          <w:sz w:val="24"/>
          <w:szCs w:val="24"/>
        </w:rPr>
        <w:t xml:space="preserve"> (</w:t>
      </w:r>
      <w:r w:rsidRPr="004A644B">
        <w:rPr>
          <w:rFonts w:ascii="Arial" w:hAnsi="Arial" w:cs="Arial"/>
          <w:sz w:val="24"/>
          <w:szCs w:val="24"/>
        </w:rPr>
        <w:t xml:space="preserve">EBPsy) among patients diagnosed with PTSD, depression and substance use disorders (SUDs), and evidence-based </w:t>
      </w:r>
      <w:r w:rsidRPr="004A644B">
        <w:rPr>
          <w:rFonts w:ascii="Arial" w:hAnsi="Arial" w:cs="Arial"/>
          <w:sz w:val="24"/>
          <w:szCs w:val="24"/>
          <w:u w:val="single"/>
        </w:rPr>
        <w:t>pharmacology</w:t>
      </w:r>
      <w:r w:rsidRPr="004A644B">
        <w:rPr>
          <w:rFonts w:ascii="Arial" w:hAnsi="Arial" w:cs="Arial"/>
          <w:sz w:val="24"/>
          <w:szCs w:val="24"/>
        </w:rPr>
        <w:t xml:space="preserve"> (EBPharm) for depression, alcohol use disorders (AUD) and opioid use disorders (OUD).</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{"citationID":"sf8h31tge","properties":{"formattedCitation":"{\\rtf [5\\uc0\\u8211{}14]}","plainCitation":"[5–14]"},"citationItems":[{"id":7366,"uris":["http://zotero.org/groups/429944/items/WE3FI9GD"],"uri":["http://zotero.org/groups/429944/items/WE3FI9GD"],"itemData":{"id":7366,"type":"article-journal","title":"Implementation of evidence-based psychotherapies for posttraumatic stress disorder in VA specialty clinics","container-title":"Psychiatric Services","page":"648–653","volume":"65","issue":"5","source":"Google Scholar","author":[{"family":"Watts","given":"Bradley V."},{"family":"Shiner","given":"Brian"},{"family":"Zubkoff","given":"Lisa"},{"family":"Carpenter-Song","given":"Elizabeth"},{"family":"Ronconi","given":"Julia M."},{"family":"Coldwell","given":"Craig M."}],"issued":{"date-parts":[["2014"]]}},"label":"page"},{"id":2018,"uris":["http://zotero.org/groups/429944/items/9QSAK6TW"],"uri":["http://zotero.org/groups/429944/items/9QSAK6TW"],"itemData":{"id":2018,"type":"article-journal","title":"From the laboratory to the therapy room: National dissemination and implementation of evidence-based psychotherapies in the U.S. Department of Veterans Affairs Health Care System.","container-title":"American Psychologist","page":"19-33","volume":"69","issue":"1","source":"CrossRef","DOI":"10.1037/a0033888","ISSN":"1935-990X, 0003-066X","shortTitle":"From the laboratory to the therapy room","language":"en","author":[{"family":"Karlin","given":"Bradley E."},{"family":"Cross","given":"Gerald"}],"issued":{"date-parts":[["2014"]]}},"label":"page"},{"id":7368,"uris":["http://zotero.org/groups/429944/items/6X284UDJ"],"uri":["http://zotero.org/groups/429944/items/6X284UDJ"],"itemData":{"id":7368,"type":"article-journal","title":"National dissemination of cognitive behavioral therapy for depression in the department of veterans affairs health care system: Therapist and patient-level outcomes.","container-title":"Journal of Consulting and Clinical Psychology","page":"707-718","volume":"80","issue":"5","source":"CrossRef","DOI":"10.1037/a0029328","ISSN":"1939-2117, 0022-006X","shortTitle":"National dissemination of cognitive behavioral therapy for depression in the department of veterans affairs health care system","language":"en","author":[{"family":"Karlin","given":"Bradley E."},{"family":"Brown","given":"Gregory K."},{"family":"Trockel","given":"Mickey"},{"family":"Cunning","given":"Darby"},{"family":"Zeiss","given":"Antonette M."},{"family":"Taylor","given":"C. Barr"}],"issued":{"date-parts":[["2012"]]}},"label":"page"},{"id":7369,"uris":["http://zotero.org/groups/429944/items/WHQMVP59"],"uri":["http://zotero.org/groups/429944/items/WHQMVP59"],"itemData":{"id":7369,"type":"chapter","title":"Implementation of Evidence-Based Psychological Treatments in the Veterans Health Administration.","container-title":"Dissemination of evidence-based psychological treatments. New York, NY: Oxford University Press.","author":[{"family":"Ruzek","given":"Josef I"},{"family":"Karlin","given":"Bradley E"},{"family":"Zeiss","given":"Antonette M."}],"editor":[{"family":"McHugh","given":"R.K."},{"family":"Barlow","given":"David H."}],"issued":{"date-parts":[["2012"]]}},"label":"page"},{"id":7371,"uris":["http://zotero.org/groups/429944/items/23JFDZ5E"],"uri":["http://zotero.org/groups/429944/items/23JFDZ5E"],"itemData":{"id":7371,"type":"article-journal","title":"Effectiveness of National Implementation of Prolonged Exposure Therapy in Veterans Affairs Care","container-title":"JAMA Psychiatry","page":"949","volume":"70","issue":"9","source":"CrossRef","DOI":"10.1001/jamapsychiatry.2013.36","ISSN":"2168-622X","language":"en","author":[{"family":"Eftekhari","given":"Afsoon"},{"family":"Ruzek","given":"Josef I."},{"family":"Crowley","given":"Jill J."},{"family":"Rosen","given":"Craig S."},{"family":"Greenbaum","given":"Mark A."},{"family":"Karlin","given":"Bradley E."}],"issued":{"date-parts":[["2013",9,1]]}},"label":"page"},{"id":7390,"uris":["http://zotero.org/groups/429944/items/ZQPXM537"],"uri":["http://zotero.org/groups/429944/items/ZQPXM537"],"itemData":{"id":7390,"type":"report","title":"The management of MDD Working Group. VA/DOD clinical practice guideline for management of major depressive disorder (MDD)","URL":"http://www.healthquality.va.gov/guidelines/MH/mdd/MDDFULL053013.pdf","author":[{"literal":"Department of Defense"},{"literal":"Department of Veterans Affairs"}],"issued":{"date-parts":[["2009"]]},"accessed":{"date-parts":[["2016",9,27]]}},"label":"page"},{"id":7382,"uris":["http://zotero.org/groups/429944/items/AXX4ZBNP"],"uri":["http://zotero.org/groups/429944/items/AXX4ZBNP"],"itemData":{"id":7382,"type":"report","title":"VA/DoD Clinical practice guideline for the management of post-traumatic stress.","URL":"http://www.healthquality.va.gov/guidelines/MH/ptsd/cpgPTSDFULL201011612c.pdf","author":[{"literal":"Department of Veterans Affairs"},{"literal":"Department of Defense"}],"issued":{"date-parts":[["2010"]]},"accessed":{"date-parts":[["2016",9,27]]}},"label":"page"},{"id":7383,"uris":["http://zotero.org/groups/429944/items/FZWQDBIF"],"uri":["http://zotero.org/groups/429944/items/FZWQDBIF"],"itemData":{"id":7383,"type":"report","title":"VA/DoD Clinical practice guideline for the management of substance use disorders.","URL":"http://www.healthquality.va.gov/guidelines/MH/sud/sud_full_601f.pdf","author":[{"literal":"Department of Veterans Affairs"},{"literal":"Department of Defense"}],"issued":{"date-parts":[["2009"]]},"accessed":{"date-parts":[["2016",9,27]]}},"label":"page"},{"id":7376,"uris":["http://zotero.org/groups/429944/items/77K27MCW"],"uri":["http://zotero.org/groups/429944/items/77K27MCW"],"itemData":{"id":7376,"type":"report","title":"Uniform mental health services in VA medical centers and clinics","publisher":"Veterans Health Administration","publisher-place":"Washington DC","event-place":"Washington DC","number":"VHA Handbook 260.1","author":[{"literal":"Department of Veterans Affairs"}],"issued":{"date-parts":[["2008"]]},"accessed":{"date-parts":[["2016",9,27]]}},"label":"page"},{"id":1977,"uris":["http://zotero.org/groups/429944/items/735CMUCH"],"uri":["http://zotero.org/groups/429944/items/735CMUCH"],"itemData":{"id":1977,"type":"article-journal","title":"Measuring the quality of substance use disorder treatment: Evaluating the validity of the Department of Veterans Affairs continuity of care performance measure","container-title":"Journal of Substance Abuse Treatment","page":"294-305","volume":"36","issue":"3","source":"CrossRef","DOI":"10.1016/j.jsat.2008.05.011","ISSN":"07405472","shortTitle":"Measuring the quality of substance use disorder treatment","language":"en","author":[{"family":"Harris","given":"Alex H.S."},{"family":"Humphreys","given":"Keith"},{"family":"Bowe","given":"Thomas"},{"family":"Kivlahan","given":"Daniel R."},{"family":"Finney","given":"John W."}],"issued":{"date-parts":[["2009",4]]}},"label":"page"}],"schema":"https://github.com/citation-style-language/schema/raw/master/csl-citation.json"}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[5–14]</w:t>
      </w:r>
      <w:r w:rsidRPr="004A644B">
        <w:rPr>
          <w:rFonts w:ascii="Arial" w:hAnsi="Arial" w:cs="Arial"/>
          <w:sz w:val="24"/>
          <w:szCs w:val="24"/>
        </w:rPr>
        <w:fldChar w:fldCharType="end"/>
      </w:r>
      <w:r w:rsidRPr="004A644B">
        <w:rPr>
          <w:rFonts w:ascii="Arial" w:hAnsi="Arial" w:cs="Arial"/>
          <w:sz w:val="24"/>
          <w:szCs w:val="24"/>
          <w:vertAlign w:val="superscript"/>
        </w:rPr>
        <w:t xml:space="preserve"> </w:t>
      </w:r>
      <w:r w:rsidRPr="004A644B">
        <w:rPr>
          <w:rFonts w:ascii="Arial" w:hAnsi="Arial" w:cs="Arial"/>
          <w:bCs/>
          <w:sz w:val="24"/>
          <w:szCs w:val="24"/>
        </w:rPr>
        <w:t xml:space="preserve">Meta-analyses of randomized </w:t>
      </w:r>
      <w:r w:rsidRPr="004A644B">
        <w:rPr>
          <w:rFonts w:ascii="Arial" w:hAnsi="Arial" w:cs="Arial"/>
          <w:bCs/>
          <w:sz w:val="24"/>
          <w:szCs w:val="24"/>
        </w:rPr>
        <w:lastRenderedPageBreak/>
        <w:t>controlled trials among thousands of patients indicate that the EBPsy and EBPharm</w:t>
      </w:r>
      <w:r w:rsidRPr="004A644B">
        <w:rPr>
          <w:rFonts w:ascii="Arial" w:hAnsi="Arial" w:cs="Arial"/>
          <w:sz w:val="24"/>
          <w:szCs w:val="24"/>
        </w:rPr>
        <w:t xml:space="preserve"> selected for national implementation in VA (detail in </w:t>
      </w:r>
      <w:r w:rsidRPr="004A644B">
        <w:rPr>
          <w:rFonts w:ascii="Arial" w:hAnsi="Arial" w:cs="Arial"/>
          <w:i/>
          <w:sz w:val="24"/>
          <w:szCs w:val="24"/>
        </w:rPr>
        <w:t>Methods</w:t>
      </w:r>
      <w:r w:rsidRPr="004A644B">
        <w:rPr>
          <w:rFonts w:ascii="Arial" w:hAnsi="Arial" w:cs="Arial"/>
          <w:sz w:val="24"/>
          <w:szCs w:val="24"/>
        </w:rPr>
        <w:t xml:space="preserve">), </w:t>
      </w:r>
      <w:r w:rsidRPr="004A644B">
        <w:rPr>
          <w:rFonts w:ascii="Arial" w:hAnsi="Arial" w:cs="Arial"/>
          <w:bCs/>
          <w:sz w:val="24"/>
          <w:szCs w:val="24"/>
        </w:rPr>
        <w:t xml:space="preserve">have </w:t>
      </w:r>
      <w:commentRangeStart w:id="12"/>
      <w:r w:rsidRPr="004A644B">
        <w:rPr>
          <w:rFonts w:ascii="Arial" w:hAnsi="Arial" w:cs="Arial"/>
          <w:bCs/>
          <w:sz w:val="24"/>
          <w:szCs w:val="24"/>
        </w:rPr>
        <w:t xml:space="preserve">positive effect sizes </w:t>
      </w:r>
      <w:commentRangeEnd w:id="12"/>
      <w:r w:rsidR="00AF4A1D">
        <w:rPr>
          <w:rStyle w:val="CommentReference"/>
        </w:rPr>
        <w:commentReference w:id="12"/>
      </w:r>
      <w:r w:rsidRPr="004A644B">
        <w:rPr>
          <w:rFonts w:ascii="Arial" w:hAnsi="Arial" w:cs="Arial"/>
          <w:bCs/>
          <w:sz w:val="24"/>
          <w:szCs w:val="24"/>
        </w:rPr>
        <w:t xml:space="preserve">as compared to alternative treatments, usual care or waitlist-control, and lead to positive outcomes for patients, including reduced PTSD </w:t>
      </w:r>
      <w:commentRangeStart w:id="13"/>
      <w:r w:rsidRPr="004A644B">
        <w:rPr>
          <w:rFonts w:ascii="Arial" w:hAnsi="Arial" w:cs="Arial"/>
          <w:bCs/>
          <w:sz w:val="24"/>
          <w:szCs w:val="24"/>
        </w:rPr>
        <w:fldChar w:fldCharType="begin"/>
      </w:r>
      <w:r w:rsidR="00970B5F">
        <w:rPr>
          <w:rFonts w:ascii="Arial" w:hAnsi="Arial" w:cs="Arial"/>
          <w:bCs/>
          <w:sz w:val="24"/>
          <w:szCs w:val="24"/>
        </w:rPr>
        <w:instrText xml:space="preserve"> ADDIN ZOTERO_ITEM CSL_CITATION {"citationID":"14bd967i76","properties":{"formattedCitation":"{\\rtf [26\\uc0\\u8211{}34]}","plainCitation":"[26–34]"},"citationItems":[{"id":2023,"uris":["http://zotero.org/groups/429944/items/9VC46UBB"],"uri":["http://zotero.org/groups/429944/items/9VC46UBB"],"itemData":{"id":2023,"type":"article-journal","title":"Psychotherapy for military-related posttraumatic stress disorder: Review of the evidence","container-title":"Clinical Psychology Review","page":"45–53","volume":"33","issue":"1","abstract":"Clinical Psychology Review, 33 (2013) 45-53. doi:10.1016/j.cpr.2012.10.002","DOI":"10.1016/j.cpr.2012.10.002","author":[{"family":"Steenkamp","given":"Maria M"},{"family":"Litz","given":"Brett T"}],"issued":{"date-parts":[["2013",2]]}},"label":"page"},{"id":7425,"uris":["http://zotero.org/groups/429944/items/IT8E4N2J"],"uri":["http://zotero.org/groups/429944/items/IT8E4N2J"],"itemData":{"id":7425,"type":"article-journal","title":"A Multidimensional Meta-Analysis of Psychotherapy for PTSD","container-title":"American Journal of Psychiatry","page":"214-227","volume":"162","issue":"2","source":"CrossRef","DOI":"10.1176/appi.ajp.162.2.214","ISSN":"0002-953X, 1535-7228","language":"en","author":[{"family":"Bradley","given":"Rebekah"},{"family":"Greene","given":"Jamelle"},{"family":"Russ","given":"Eric"},{"family":"Dutra","given":"Lissa"},{"family":"Westen","given":"Drew"}],"issued":{"date-parts":[["2005",2]]}},"label":"page"},{"id":7428,"uris":["http://zotero.org/groups/429944/items/MDTWQH4F"],"uri":["http://zotero.org/groups/429944/items/MDTWQH4F"],"itemData":{"id":7428,"type":"chapter","title":"Psychological therapies for chronic post-traumatic stress disorder (PTSD) in adults","container-title":"Cochrane Database of Systematic Reviews","publisher":"John Wiley &amp; Sons, Ltd","publisher-place":"Chichester, UK","source":"CrossRef","event-place":"Chichester, UK","URL":"http://doi.wiley.com/10.1002/14651858.CD003388.pub4","language":"en","editor":[{"literal":"The Cochrane Collaboration"}],"author":[{"family":"Bisson","given":"Jonathan I"},{"family":"Roberts","given":"Neil P"},{"family":"Andrew","given":"Martin"},{"family":"Cooper","given":"Rosalind"},{"family":"Lewis","given":"Catrin"}],"issued":{"date-parts":[["2013",12,13]]},"accessed":{"date-parts":[["2016",10,3]]}},"label":"page"},{"id":2146,"uris":["http://zotero.org/groups/429944/items/J4BENF2E"],"uri":["http://zotero.org/groups/429944/items/J4BENF2E"],"itemData":{"id":2146,"type":"article-journal","title":"A meta-analytic review of exposure in group cognitive behavioral therapy for posttraumatic stress disorder","container-title":"Clinical Psychology Review","page":"24–32","volume":"33","issue":"1","abstract":"Clinical Psychology Review, 33 (2013) 24-32. doi:10.1016/j.cpr.2012.09.005","DOI":"10.1016/j.cpr.2012.09.005","author":[{"family":"Barrera","given":"T L"},{"family":"Mott","given":"J M"},{"family":"Hofstein","given":"R F"},{"family":"Teng","given":"E J"}],"issued":{"date-parts":[["2013",2]]}},"label":"page"},{"id":2053,"uris":["http://zotero.org/groups/429944/items/BRH3TVT6"],"uri":["http://zotero.org/groups/429944/items/BRH3TVT6"],"itemData":{"id":2053,"type":"article-journal","title":"Prolonged exposure therapy for combat-related posttraumatic stress disorder: An examination of treatment effectiveness for Veterans of the wars in Afghanistan and Iraq","container-title":"Journal of Anxiety Disorders","page":"397–403","volume":"25","issue":"3","abstract":"Journal of Anxiety Disorders, 25 (2010) 397-403. 10.1016/j.janxdis.2010.11.002","DOI":"10.1016/j.janxdis.2010.11.002","author":[{"family":"Tuerk","given":"Peter W"},{"family":"Yoder","given":"Matthew"},{"family":"Grubaugh","given":"Anouk"},{"family":"Myrick","given":"Hugh"},{"family":"Hamner","given":"Mark"},{"family":"Acierno","given":"Ron"}],"issued":{"date-parts":[["2011",4]]}},"label":"page"},{"id":2287,"uris":["http://zotero.org/groups/429944/items/VPFXEVV2"],"uri":["http://zotero.org/groups/429944/items/VPFXEVV2"],"itemData":{"id":2287,"type":"article-journal","title":"A meta-analytic review of prolonged exposure for posttraumatic stress disorder","container-title":"Clinical Psychology Review","page":"635–641","volume":"30","issue":"6","abstract":"Clinical Psychology Review, 30 (2010) 635-641. 10.1016/j.cpr.2010.04.007","DOI":"10.1016/j.cpr.2010.04.007","author":[{"family":"Powers","given":"Mark B"},{"family":"Halpern","given":"Jacqueline M"},{"family":"Ferenschak","given":"Michael P"},{"family":"Gillihan","given":"Seth J"},{"family":"Foa","given":"Edna B"}],"issued":{"date-parts":[["2010",8]]}},"label":"page"},{"id":2187,"uris":["http://zotero.org/groups/429944/items/NFUQI8ZT"],"uri":["http://zotero.org/groups/429944/items/NFUQI8ZT"],"itemData":{"id":2187,"type":"article-journal","title":"Cognitive behavioral therapy for posttraumatic stress disorder in women: A randomized controlled trial","container-title":"JAMA","abstract":"Objective To compare prolonged exposure, a type of cognitive behavioral therapy, with present-centered therapy, a supportive intervention, for the treatment of PTSD. Design, Setting, and Participants A randomized controlled trial of female veterans (n= 277) and ...","URL":"http://archneur.jamanetwork.com/article.aspx?articleid=205769","author":[{"family":"Schnurr","given":"P P"},{"family":"Friedman","given":"M J"},{"family":"Engel","given":"C C"},{"family":"Foa","given":"E B"}],"issued":{"date-parts":[["2007"]]}},"label":"page"},{"id":2201,"uris":["http://zotero.org/groups/429944/items/PQRKRUPM"],"uri":["http://zotero.org/groups/429944/items/PQRKRUPM"],"itemData":{"id":2201,"type":"article-journal","title":"A multisite randomized controlled effectiveness trial of cognitive processing therapy for military-related posttraumatic stress disorder","container-title":"Journal of Anxiety Disorders","page":"442–452","volume":"26","issue":"3","abstract":"Journal of Anxiety Disorders, 26 (2012) 442-452. 10.1016/j.janxdis.2012.01.006","DOI":"10.1016/j.janxdis.2012.01.006","author":[{"family":"Forbes","given":"D"},{"family":"Lloyd","given":"D"},{"family":"Nixon","given":"R D V"},{"family":"Elliott","given":"P"},{"family":"Varker","given":"T"},{"family":"Perry","given":"D"},{"family":"Bryant","given":"R A"},{"family":"Creamer","given":"M"}],"issued":{"date-parts":[["2012",4]]}},"label":"page"},{"id":1924,"uris":["http://zotero.org/groups/429944/items/2Z8VBKR8"],"uri":["http://zotero.org/groups/429944/items/2Z8VBKR8"],"itemData":{"id":1924,"type":"article-journal","title":"Cognitive processing therapy for veterans with military-related posttraumatic stress disorder.","container-title":"Journal of Consulting and Clinical Psychology","page":"898–907","volume":"74","issue":"5","DOI":"10.1037/0022-006X.74.5.898","language":"English","author":[{"family":"Monson","given":"Candice M"},{"family":"Schnurr","given":"Paula P"},{"family":"Resick","given":"Patricia A"},{"family":"Friedman","given":"Matthew J"},{"family":"Young-Xu","given":"Yinong"},{"family":"Stevens","given":"Susan P"}],"issued":{"date-parts":[["2006"]]}},"label":"page"}],"schema":"https://github.com/citation-style-language/schema/raw/master/csl-citation.json"} </w:instrText>
      </w:r>
      <w:r w:rsidRPr="004A644B">
        <w:rPr>
          <w:rFonts w:ascii="Arial" w:hAnsi="Arial" w:cs="Arial"/>
          <w:bCs/>
          <w:sz w:val="24"/>
          <w:szCs w:val="24"/>
        </w:rPr>
        <w:fldChar w:fldCharType="separate"/>
      </w:r>
      <w:r w:rsidR="00970B5F" w:rsidRPr="00970B5F">
        <w:rPr>
          <w:rFonts w:ascii="Arial" w:hAnsi="Arial" w:cs="Arial"/>
          <w:sz w:val="24"/>
          <w:szCs w:val="24"/>
        </w:rPr>
        <w:t>[26–34]</w:t>
      </w:r>
      <w:r w:rsidRPr="004A644B">
        <w:rPr>
          <w:rFonts w:ascii="Arial" w:hAnsi="Arial" w:cs="Arial"/>
          <w:bCs/>
          <w:sz w:val="24"/>
          <w:szCs w:val="24"/>
        </w:rPr>
        <w:fldChar w:fldCharType="end"/>
      </w:r>
      <w:r w:rsidRPr="004A644B">
        <w:rPr>
          <w:rFonts w:ascii="Arial" w:hAnsi="Arial" w:cs="Arial"/>
          <w:bCs/>
          <w:sz w:val="24"/>
          <w:szCs w:val="24"/>
          <w:vertAlign w:val="superscript"/>
        </w:rPr>
        <w:t xml:space="preserve"> </w:t>
      </w:r>
      <w:commentRangeEnd w:id="13"/>
      <w:r>
        <w:rPr>
          <w:rStyle w:val="CommentReference"/>
        </w:rPr>
        <w:commentReference w:id="13"/>
      </w:r>
      <w:r w:rsidRPr="004A644B">
        <w:rPr>
          <w:rFonts w:ascii="Arial" w:hAnsi="Arial" w:cs="Arial"/>
          <w:bCs/>
          <w:sz w:val="24"/>
          <w:szCs w:val="24"/>
        </w:rPr>
        <w:t xml:space="preserve">and depression symptoms, </w:t>
      </w:r>
      <w:r w:rsidRPr="004A644B">
        <w:rPr>
          <w:rFonts w:ascii="Arial" w:hAnsi="Arial" w:cs="Arial"/>
          <w:bCs/>
          <w:sz w:val="24"/>
          <w:szCs w:val="24"/>
        </w:rPr>
        <w:fldChar w:fldCharType="begin"/>
      </w:r>
      <w:r w:rsidR="00970B5F">
        <w:rPr>
          <w:rFonts w:ascii="Arial" w:hAnsi="Arial" w:cs="Arial"/>
          <w:bCs/>
          <w:sz w:val="24"/>
          <w:szCs w:val="24"/>
        </w:rPr>
        <w:instrText xml:space="preserve"> ADDIN ZOTERO_ITEM CSL_CITATION {"citationID":"uINzOnVC","properties":{"formattedCitation":"{\\rtf [35\\uc0\\u8211{}52]}","plainCitation":"[35–52]"},"citationItems":[{"id":2259,"uris":["http://zotero.org/groups/429944/items/T89VAZ76"],"uri":["http://zotero.org/groups/429944/items/T89VAZ76"],"itemData":{"id":2259,"type":"article-journal","title":"A meta-analysis of the effects of cognitive therapy in depressed patients","container-title":"Journal of Affective Disorders","page":"59–72","volume":"49","issue":"1","abstract":"Background. Cognitive therapy (CT) has been studied in 78 controlled clinical trials from 1977 to 1996. Method. The meta-analysis used Hedges and Olkin d+ and included 48 high- quality controlled trials. The 2765 patients presented non-psychotic and non-bipolar major ...","DOI":"10.1016/S0165-0327(97)00199-7","language":"English","author":[{"family":"Gloaguen","given":"V"},{"family":"Cottraux","given":"J"},{"family":"Cucherat","given":"M"}],"issued":{"date-parts":[["1998"]]}},"label":"page"},{"id":1934,"uris":["http://zotero.org/groups/429944/items/3KCZWRBD"],"uri":["http://zotero.org/groups/429944/items/3KCZWRBD"],"itemData":{"id":1934,"type":"article-journal","title":"The empirical status of cognitive-behavioral therapy: A review of meta-analyses","container-title":"Clinical Psychology Review","page":"17–31","volume":"26","issue":"1","DOI":"10.1016/j.cpr.2005.07.003","language":"English","author":[{"family":"Butler","given":"A"},{"family":"Chapman","given":"J"},{"family":"Forman","given":"E"},{"family":"Beck","given":"A"}],"issued":{"date-parts":[["2006",1]]}},"label":"page"},{"id":2101,"uris":["http://zotero.org/groups/429944/items/FSCB5NZB"],"uri":["http://zotero.org/groups/429944/items/FSCB5NZB"],"itemData":{"id":2101,"type":"article-journal","title":"Is cognitive–behavioral therapy more effective than other therapies?","container-title":"Clinical Psychology Review","page":"710–720","volume":"30","issue":"6","abstract":"Clinical Psychology Review, 30 (2010) 710-720. 10.1016/j.cpr.2010.05.003","DOI":"10.1016/j.cpr.2010.05.003","author":[{"family":"Tolin","given":"David F"}],"issued":{"date-parts":[["2010",8]]}},"label":"page"},{"id":2128,"uris":["http://zotero.org/groups/429944/items/HZCHI39H"],"uri":["http://zotero.org/groups/429944/items/HZCHI39H"],"itemData":{"id":2128,"type":"article-journal","title":"A meta-(re) analysis of the effects of cognitive therapy versus 'other therapies' for depression","container-title":"Journal of Affective Disorders","page":"159–165","volume":"68","issue":"2-3","abstract":"Background: Cognitive therapy (CT) for depression has been found to be efficacious for the treatment of depression. In comparison to other psychotherapies, CT has been shown to be approximately equal to behavior therapies, but sometimes superior to 'other therapies.'The ...","DOI":"10.1016/S0165-0327(00)00287-1","language":"English","author":[{"family":"Wampold","given":"B E"},{"family":"Minami","given":"T"},{"family":"Baskin","given":"T W"}],"issued":{"date-parts":[["2002"]]}},"label":"page"},{"id":2320,"uris":["http://zotero.org/groups/429944/items/XRB6PHEC"],"uri":["http://zotero.org/groups/429944/items/XRB6PHEC"],"itemData":{"id":2320,"type":"article-journal","title":"Benchmarking the effectiveness of psychotherapy treatment for adult depression in a managed care environment: A preliminary study.","container-title":"Journal of Consulting and Clinical Psychology","page":"116–124","volume":"76","issue":"1","DOI":"10.1037/0022-006X.76.1.116","language":"English","author":[{"family":"Minami","given":"Takuya"},{"family":"Wampold","given":"Bruce E"},{"family":"Serlin","given":"Ronald C"},{"family":"Hamilton","given":"Eric G"},{"family":"Brown","given":"George S Jeb"},{"family":"Kircher","given":"John C"}],"issued":{"date-parts":[["2008"]]}},"label":"page"},{"id":2299,"uris":["http://zotero.org/groups/429944/items/WICA2MQ3"],"uri":["http://zotero.org/groups/429944/items/WICA2MQ3"],"itemData":{"id":2299,"type":"article-journal","title":"Effectiveness of cognitive therapy for depression in a community mental health center: A benchmarking study.","container-title":"Journal of Consulting and Clinical Psychology","page":"404–409","volume":"71","issue":"2","DOI":"10.1037/0022-006X.71.2.404","language":"English","author":[{"family":"Merrill","given":"Kari A"},{"family":"Tolbert","given":"Valerie E"},{"family":"Wade","given":"Wendy A"}],"issued":{"date-parts":[["2003"]]}},"label":"page"},{"id":2073,"uris":["http://zotero.org/groups/429944/items/DP9RWW8Z"],"uri":["http://zotero.org/groups/429944/items/DP9RWW8Z"],"itemData":{"id":2073,"type":"article-journal","title":"The effect of cognitive behavioral group therapy for depression: A meta-analysis 2000-2010","container-title":"Worldviews on Evidence-Based Nursing","page":"2–17","volume":"9","issue":"1","DOI":"10.1111/j.1741-6787.2011.00229.x","language":"English","author":[{"family":"Feng","given":"Chiueng-Yi"},{"family":"Chu","given":"Hsin"},{"family":"Chen","given":"Chiung-Hua"},{"family":"Chang","given":"Yu-Shiun"},{"family":"Chen","given":"Tsai-Hwei"},{"family":"Chou","given":"Yuan-Hwa"},{"family":"Chang","given":"Yue-Cune"},{"family":"Chou","given":"Kuei-Ru"}],"issued":{"date-parts":[["2011",12]]}},"label":"page"},{"id":2303,"uris":["http://zotero.org/groups/429944/items/WTK2BCAG"],"uri":["http://zotero.org/groups/429944/items/WTK2BCAG"],"itemData":{"id":2303,"type":"article-journal","title":"The efficacy of group psychotherapy for depression: A meta-analysis and review of the empirical research","container-title":"Clinical Psychology: Science and Practice","page":"98–116","volume":"8","issue":"1","DOI":"10.1093/clipsy.8.1.98","language":"English","author":[{"family":"McDermut","given":"Wilson"},{"family":"Miller","given":"Ivan W"},{"family":"Brown","given":"Richard A"}],"issued":{"date-parts":[["2006",5]]}},"label":"page"},{"id":2253,"uris":["http://zotero.org/groups/429944/items/SZZGVKHJ"],"uri":["http://zotero.org/groups/429944/items/SZZGVKHJ"],"itemData":{"id":2253,"type":"article-journal","title":"The efficacy of cognitive behavioral therapy: A review of meta-analyses","container-title":"Cognitive Therapy and Research","page":"427–440","volume":"36","issue":"5","DOI":"10.1007/s10608-012-9476-1","language":"English","author":[{"family":"Hofmann","given":"Stefan G"},{"family":"Asnaani","given":"Anu"},{"family":"Vonk","given":"Imke J J"},{"family":"Sawyer","given":"Alice T"},{"family":"Fang","given":"Angela"}],"issued":{"date-parts":[["2012",7]]}},"label":"page"},{"id":2276,"uris":["http://zotero.org/groups/429944/items/UMNSFZ8A"],"uri":["http://zotero.org/groups/429944/items/UMNSFZ8A"],"itemData":{"id":2276,"type":"article-journal","title":"Acceptance and Commitment Therapy: A meta-analytic review","container-title":"Psychotherapy and Psychosomatics","page":"73–80","volume":"78","issue":"2","DOI":"10.1159/000190790","language":"English","author":[{"family":"Powers","given":"Mark B"},{"family":"Zum V ouml rde Sive V ouml rding","given":"Maarten B"},{"family":"Emmelkamp","given":"Paul M G"}],"issued":{"date-parts":[["2009"]]}},"label":"page"},{"id":2260,"uris":["http://zotero.org/groups/429944/items/T9SGK2BM"],"uri":["http://zotero.org/groups/429944/items/T9SGK2BM"],"itemData":{"id":2260,"type":"article-journal","title":"A randomized controlled effectiveness trial of Acceptance and Commitment Therapy and cognitive therapy for anxiety and depression","container-title":"Behavior Modification","page":"772–799","volume":"31","issue":"6","DOI":"10.1177/0145445507302202","language":"English","author":[{"family":"Forman","given":"E M"},{"family":"Herbert","given":"J D"},{"family":"Moitra","given":"E"},{"family":"Yeomans","given":"P D"},{"family":"Geller","given":"P A"}],"issued":{"date-parts":[["2007",11]]}},"label":"page"},{"id":1945,"uris":["http://zotero.org/groups/429944/items/4J28CJF9"],"uri":["http://zotero.org/groups/429944/items/4J28CJF9"],"itemData":{"id":1945,"type":"article-journal","title":"Training in and implementation of Acceptance and Commitment Therapy for depression in the Veterans Health Administration: Therapist and patient outcomes","container-title":"Behaviour Research and Therapy","page":"555–563","volume":"51","issue":"9","abstract":"Behaviour Research and Therapy, 51 (2013) 555-563. doi:10.1016/j.brat.2013.05.009","DOI":"10.1016/j.brat.2013.05.009","author":[{"family":"Walser","given":"Robyn D"},{"family":"Karlin","given":"Bradley E"},{"family":"Trockel","given":"Mickey"},{"family":"Mazina","given":"Barbara"},{"family":"Taylor","given":"C Barr"}],"issued":{"date-parts":[["2013",9]]}},"label":"page"},{"id":1942,"uris":["http://zotero.org/groups/429944/items/4DS486UK"],"uri":["http://zotero.org/groups/429944/items/4DS486UK"],"itemData":{"id":1942,"type":"article-journal","title":"National dissemination of interpersonal psychotherapy for depression in veterans: Therapist and patient-level outcomes.","container-title":"Journal of Consulting and Clinical Psychology","page":"1201–1206","volume":"82","issue":"6","DOI":"10.1037/a0037410","language":"English","author":[{"family":"Stewart","given":"Michael O"},{"family":"Raffa","given":"Susan D"},{"family":"Steele","given":"Jennifer L"},{"family":"Miller","given":"Sarah A"},{"family":"Clougherty","given":"Kathleen F"},{"family":"Hinrichsen","given":"Gregory A"},{"family":"Karlin","given":"Bradley E"}],"issued":{"date-parts":[["2014"]]}},"label":"page"},{"id":5690,"uris":["http://zotero.org/groups/429944/items/QKTVN2NC"],"uri":["http://zotero.org/groups/429944/items/QKTVN2NC"],"itemData":{"id":5690,"type":"article-journal","title":"Interpersonal psychotherapy for depression: A meta-analysis","container-title":"American Journal of Psychiatry","journalAbbreviation":"American Journal of Psychiatry","author":[{"family":"Cuijpers","given":"Pim"},{"family":"Geraedts","given":"Anna S"},{"family":"Oppen","given":"Patricia","non-dropping-particle":"van"},{"family":"Andersson","given":"Gerhard"},{"family":"Markowitz","given":"John C"},{"family":"Straten","given":"Annemieke","non-dropping-particle":"van"}],"issued":{"date-parts":[["2011"]]}},"label":"page"},{"id":2266,"uris":["http://zotero.org/groups/429944/items/TWGC47VR"],"uri":["http://zotero.org/groups/429944/items/TWGC47VR"],"itemData":{"id":2266,"type":"article-journal","title":"Psychotherapy for depression in adults: A meta-analysis of comparative outcome studies","container-title":"Journal of Consulting and Clinical Psychology","page":"909–922","volume":"76","issue":"6","DOI":"10.1037/a0013075","language":"English","author":[{"family":"Cuijpers","given":"Pim"},{"family":"Straten","given":"Annemieke","non-dropping-particle":"van"},{"family":"Andersson","given":"Gerhard"},{"family":"Oppen","given":"Patricia","non-dropping-particle":"van"}],"issued":{"date-parts":[["2008"]]}},"label":"page"},{"id":2024,"uris":["http://zotero.org/groups/429944/items/9W6FNKCX"],"uri":["http://zotero.org/groups/429944/items/9W6FNKCX"],"itemData":{"id":2024,"type":"article-journal","title":"Antidepressant drug effects and depression severity: A patient-level meta-analysis","container-title":"JAMA","abstract":"Review from JAMA — Antidepressant Drug Effects and Depression Severity — A Patient-Level Meta-analysis.","URL":"http://archfaci.jamanetwork.com/article.aspx?articleid=185157","DOI":"10.1001/jama.2009.1943","author":[{"family":"Fournier","given":"J C"},{"family":"DeRubeis","given":"R J"},{"family":"Hollon","given":"S D"}],"issued":{"date-parts":[["2010"]]}},"label":"page"},{"id":1937,"uris":["http://zotero.org/groups/429944/items/45TFDUBX"],"uri":["http://zotero.org/groups/429944/items/45TFDUBX"],"itemData":{"id":1937,"type":"article-journal","title":"Comparative efficacy and acceptability of 12 new-generation antidepressants: A multiple-treatments meta-analysis","container-title":"The Lancet","page":"746–758","volume":"373","issue":"9665","DOI":"10.1016/S0140-6736(09)60046-5","author":[{"family":"Cipriani","given":"Andrea"},{"family":"Furukawa","given":"Toshiaki A"},{"family":"Salanti","given":"Georgia"},{"family":"Geddes","given":"John R"},{"family":"Higgins","given":"Julian PT"},{"family":"Churchill","given":"Rachel"},{"family":"Watanabe","given":"Norio"},{"family":"Nakagawa","given":"Atsuo"},{"family":"Omori","given":"Ichiro M"},{"family":"McGuire","given":"Hugh"},{"family":"Tansella","given":"Michele"},{"family":"Barbui","given":"Corrado"}],"issued":{"date-parts":[["2009",2]]}},"label":"page"},{"id":2166,"uris":["http://zotero.org/groups/429944/items/KSFXBB4V"],"uri":["http://zotero.org/groups/429944/items/KSFXBB4V"],"itemData":{"id":2166,"type":"article-journal","title":"Evidence of cost-effective treatments for depression: A systematic review","container-title":"Journal of Affective Disorders","page":"1–13","volume":"84","issue":"1","DOI":"10.1016/j.jad.2004.10.003","language":"English","author":[{"family":"Barrett","given":"Barbara"},{"family":"Byford","given":"Sarah"},{"family":"Knapp","given":"Martin"}],"issued":{"date-parts":[["2005",1]]}},"label":"page"}],"schema":"https://github.com/citation-style-language/schema/raw/master/csl-citation.json"} </w:instrText>
      </w:r>
      <w:r w:rsidRPr="004A644B">
        <w:rPr>
          <w:rFonts w:ascii="Arial" w:hAnsi="Arial" w:cs="Arial"/>
          <w:bCs/>
          <w:sz w:val="24"/>
          <w:szCs w:val="24"/>
        </w:rPr>
        <w:fldChar w:fldCharType="separate"/>
      </w:r>
      <w:r w:rsidR="00970B5F" w:rsidRPr="00970B5F">
        <w:rPr>
          <w:rFonts w:ascii="Arial" w:hAnsi="Arial" w:cs="Arial"/>
          <w:sz w:val="24"/>
          <w:szCs w:val="24"/>
        </w:rPr>
        <w:t>[35–52]</w:t>
      </w:r>
      <w:r w:rsidRPr="004A644B">
        <w:rPr>
          <w:rFonts w:ascii="Arial" w:hAnsi="Arial" w:cs="Arial"/>
          <w:bCs/>
          <w:sz w:val="24"/>
          <w:szCs w:val="24"/>
        </w:rPr>
        <w:fldChar w:fldCharType="end"/>
      </w:r>
      <w:r w:rsidRPr="004A644B">
        <w:rPr>
          <w:rFonts w:ascii="Arial" w:hAnsi="Arial" w:cs="Arial"/>
          <w:bCs/>
          <w:sz w:val="24"/>
          <w:szCs w:val="24"/>
        </w:rPr>
        <w:t xml:space="preserve"> reduced alcohol or opiate use </w:t>
      </w:r>
      <w:r w:rsidRPr="004A644B">
        <w:rPr>
          <w:rFonts w:ascii="Arial" w:hAnsi="Arial" w:cs="Arial"/>
          <w:bCs/>
          <w:sz w:val="24"/>
          <w:szCs w:val="24"/>
        </w:rPr>
        <w:fldChar w:fldCharType="begin"/>
      </w:r>
      <w:r w:rsidR="00970B5F">
        <w:rPr>
          <w:rFonts w:ascii="Arial" w:hAnsi="Arial" w:cs="Arial"/>
          <w:bCs/>
          <w:sz w:val="24"/>
          <w:szCs w:val="24"/>
        </w:rPr>
        <w:instrText xml:space="preserve"> ADDIN ZOTERO_ITEM CSL_CITATION {"citationID":"1mhc7n110d","properties":{"formattedCitation":"{\\rtf [43,53\\uc0\\u8211{}76]}","plainCitation":"[43,53–76]"},"citationItems":[{"id":2143,"uris":["http://zotero.org/groups/429944/items/ITKGUKWW"],"uri":["http://zotero.org/groups/429944/items/ITKGUKWW"],"itemData":{"id":2143,"type":"article-journal","title":"Mesa Grande: A methodological analysis of clinical trials of treatments for alcohol use disorders","container-title":"Addiction","page":"265–277","volume":"97","issue":"3","abstract":"Aim A 3-year update with 59 new controlled trials is provided for the ongoing Mesa Grande project reviewing clinical trials of treatments for alcohol use disorders. The project summarizes the current evidence for various treatment approaches, weighting findings ...","DOI":"10.1046/j.1360-0443.2002.00019.x","language":"English","author":[{"family":"Miller","given":"William R"},{"family":"Wilbourne","given":"Paula L"}],"issued":{"date-parts":[["2002",3]]}},"label":"page"},{"id":2147,"uris":["http://zotero.org/groups/429944/items/JCMIJD7A"],"uri":["http://zotero.org/groups/429944/items/JCMIJD7A"],"itemData":{"id":2147,"type":"article-journal","title":"Testing the effectiveness of cognitive-behavioral treatment for substance abuse in a community setting: Within treatment and posttreatment findings.","container-title":"Journal of Consulting and Clinical Psychology","page":"1007–1017","volume":"69","issue":"6","DOI":"10.1037//0022-006X.69.6.1007","language":"English","author":[{"family":"Morgenstern","given":"Jon"},{"family":"Blanchard","given":"Kimberly A"},{"family":"Morgan","given":"Thomas J"},{"family":"Labouvie","given":"Erich"},{"family":"Hayaki","given":"Jumi"}],"issued":{"date-parts":[["2001"]]}},"label":"page"},{"id":2170,"uris":["http://zotero.org/groups/429944/items/M7NEFEIC"],"uri":["http://zotero.org/groups/429944/items/M7NEFEIC"],"itemData":{"id":2170,"type":"article-journal","title":"Efficacy of relapse prevention: A meta-analytic review.","container-title":"Journal of Consulting and Clinical Psychology","page":"563–570","volume":"67","issue":"4","abstract":"Although relapse prevention (RP) has become a widely adopted cognitive-behavioral treatment intervention for alcohol, smoking, and other substance use, outcome studies have yielded an inconsistent picture of the efficacy of this approach or conditions for maximal effectiveness. A meta-analysis was performed to evaluate the overall effectiveness of RP and the extent to which certain variables may relate to treatment outcome. Twenty-six published and unpublished studies with 70 hypothesis tests representing a sample of 9,504 participants were included in the analysis. Results indicated that RP was generally effective, particularly for alcohol problems. Additionally, outcome was moderated by several variables. Specifically, RP was most effective when applied to alcohol or polysubstance use disorders, combined with the adjunctive use of medication, and when evaluated immediately following treatment using uncontrolled pre–post tests. (PsycINFO Database Record (c) 2012 APA, all rights reserved)","DOI":"10.1037/0022-006X.67.4.563","language":"English","author":[{"family":"Irvin","given":"Jennifer E"},{"family":"Bowers","given":"Clint A"},{"family":"Dunn","given":"Michael E"},{"family":"Wang","given":"Morgan C"}],"issued":{"date-parts":[["1999",8]]}},"label":"page"},{"id":2295,"uris":["http://zotero.org/groups/429944/items/W3VN4UK5"],"uri":["http://zotero.org/groups/429944/items/W3VN4UK5"],"itemData":{"id":2295,"type":"article-journal","title":"Relapse prevention for alcohol and drug problems: That was Zen, this is Tao","container-title":"American Psychologist","page":"224–235","volume":"59","issue":"4","DOI":"10.1037/0003-066X.59.4.224","language":"English","author":[{"family":"Witkiewitz","given":"Katie"},{"family":"Marlatt","given":"G Alan"}],"issued":{"date-parts":[["2004"]]}},"label":"page"},{"id":2253,"uris":["http://zotero.org/groups/429944/items/SZZGVKHJ"],"uri":["http://zotero.org/groups/429944/items/SZZGVKHJ"],"itemData":{"id":2253,"type":"article-journal","title":"The efficacy of cognitive behavioral therapy: A review of meta-analyses","container-title":"Cognitive Therapy and Research","page":"427–440","volume":"36","issue":"5","DOI":"10.1007/s10608-012-9476-1","language":"English","author":[{"family":"Hofmann","given":"Stefan G"},{"family":"Asnaani","given":"Anu"},{"family":"Vonk","given":"Imke J J"},{"family":"Sawyer","given":"Alice T"},{"family":"Fang","given":"Angela"}],"issued":{"date-parts":[["2012",7]]}},"label":"page"},{"id":1974,"uris":["http://zotero.org/groups/429944/items/6PX787MR"],"uri":["http://zotero.org/groups/429944/items/6PX787MR"],"itemData":{"id":1974,"type":"article-journal","title":"Cognitive-behavioral treatment with adult alcohol and illicit drug users: A meta-analysis of randomized controlled trials","container-title":"Journal of Studies on Alcohol and Drugs","abstract":"Objective: This meta-analysis examined 53 controlled trials of cognitive-behavioral treatment (CBT) for adults diagnosed with alcohol-or illicit-drug-use disorders. The aims were to provide an overall picture of CBT treatment efficacy and to identify client or treatment ...","URL":"http://www.ncbi.nlm.nih.gov/pmc/articles/pmc2696292/","author":[{"family":"Magill","given":"M"},{"family":"Ray","given":"L A"}],"issued":{"date-parts":[["2009"]]}},"label":"page"},{"id":2300,"uris":["http://zotero.org/groups/429944/items/WKHNTDV8"],"uri":["http://zotero.org/groups/429944/items/WKHNTDV8"],"itemData":{"id":2300,"type":"article-journal","title":"Site matters: Multisite randomized trial of motivational enhancement therapy in community drug abuse clinics.","container-title":"Journal of Consulting and Clinical Psychology","page":"556–567","volume":"75","issue":"4","DOI":"10.1037/0022-006X.75.4.556","language":"English","author":[{"family":"Ball","given":"Samuel A"},{"family":"Martino","given":"Steve"},{"family":"Nich","given":"Charla"},{"family":"Frankforter","given":"Tami L"},{"family":"Van Horn","given":"Deborah"},{"family":"Crits-Christoph","given":"Paul"},{"family":"Woody","given":"George E"},{"family":"Obert","given":"Jeanne L"},{"family":"Farentinos","given":"Christiane"},{"family":"Carroll","given":"Kathleen M"}],"issued":{"date-parts":[["2007"]]}},"label":"page"},{"id":2127,"uris":["http://zotero.org/groups/429944/items/HWKGM7SH"],"uri":["http://zotero.org/groups/429944/items/HWKGM7SH"],"itemData":{"id":2127,"type":"article-journal","title":"The effectiveness and applicability of motivational interviewing: A practice-friendly review of four meta-analyses","container-title":"Journal of Clinical Psychology","page":"1232–1245","volume":"65","issue":"11","DOI":"10.1002/jclp.20638","language":"English","author":[{"family":"Lundahl","given":"Brad"},{"family":"Burke","given":"Brian L"}],"issued":{"date-parts":[["2009",11]]}},"label":"page"},{"id":1985,"uris":["http://zotero.org/groups/429944/items/7PXAHU2N"],"uri":["http://zotero.org/groups/429944/items/7PXAHU2N"],"itemData":{"id":1985,"type":"article-journal","title":"The efficacy of motivational interviewing: A meta-analysis of controlled clinical trials.","container-title":"Journal of Consulting and Clinical Psychology","page":"843–861","volume":"71","issue":"5","DOI":"10.1037/0022-006X.71.5.843","language":"English","author":[{"family":"Burke","given":"Brian L"},{"family":"Arkowitz","given":"Hal"},{"family":"Menchola","given":"Marisa"}],"issued":{"date-parts":[["2003"]]}},"label":"page"},{"id":5699,"uris":["http://zotero.org/groups/429944/items/ZT7ISRZF"],"uri":["http://zotero.org/groups/429944/items/ZT7ISRZF"],"itemData":{"id":5699,"type":"article-journal","title":"Motivational interviewing: a systematic review and meta-analysis","container-title":"British Journal of General Practice","page":"305-312","volume":"55","issue":"513","ISSN":"0960-1643","journalAbbreviation":"Br J Gen Pract","author":[{"family":"Rubak","given":"Sune"},{"family":"Sandbæk","given":"Annelli"},{"family":"Lauritzen","given":"Torsten"},{"family":"Christensen","given":"Bo"}],"issued":{"date-parts":[["2005"]]}},"label":"page"},{"id":1991,"uris":["http://zotero.org/groups/429944/items/876URNZ7"],"uri":["http://zotero.org/groups/429944/items/876URNZ7"],"itemData":{"id":1991,"type":"article-journal","title":"Treatment of depression in patients with alcohol or other drug dependence: A meta-analysis","container-title":"JAMA","page":"1887–1896","volume":"291","issue":"15","abstract":"Context Depression and substance abuse are common and costly disorders that frequently co-occur, but controversy about effective treatment for patients with both disorders persists.Objective To conduct a systematic review and meta-analysis to quantify the efficacy of antidepressant medications...","DOI":"10.1001/jama.291.15.1887","language":"English","author":[{"family":"Nunes","given":"Edward V"},{"family":"Levin","given":"Frances R"}],"issued":{"date-parts":[["2004",4]]}},"label":"page"},{"id":2256,"uris":["http://zotero.org/groups/429944/items/T5DF734X"],"uri":["http://zotero.org/groups/429944/items/T5DF734X"],"itemData":{"id":2256,"type":"article-journal","title":"Pharmacotherapy for adults with alcohol use disorders in outpatient settings","container-title":"JAMA","page":"1889–12","volume":"311","issue":"18","DOI":"10.1001/jama.2014.3628","language":"English","author":[{"family":"Jonas","given":"Daniel E"},{"family":"Amick","given":"Halle R"},{"family":"Feltner","given":"Cynthia"},{"family":"Bobashev","given":"Georgiy"},{"family":"Thomas","given":"Kathleen"},{"family":"Wines","given":"Roberta"},{"family":"Kim","given":"Mimi M"},{"family":"Shanahan","given":"Ellen"},{"family":"Gass","given":"C Elizabeth"},{"family":"Rowe","given":"Cassandra J"},{"family":"Garbutt","given":"James C"}],"issued":{"date-parts":[["2014",5]]}},"label":"page"},{"id":2056,"uris":["http://zotero.org/groups/429944/items/C228WB5Q"],"uri":["http://zotero.org/groups/429944/items/C228WB5Q"],"itemData":{"id":2056,"type":"article-journal","title":"Combined pharmacotherapies and behavioral interventions for alcohol dependence: The COMBINE study: A randomized controlled trial","container-title":"JAMA","abstract":"Objectives To evaluate the efficacy of medication, behavioral therapies, and their combinations for treatment of alcohol dependence and to evaluate placebo effect on overall outcome. Design, Setting, and Participants Randomized controlled trial conducted ...","URL":"http://jama.jamanetwork.com/article.aspx?articleid=202789","author":[{"family":"Anton","given":"R F"},{"family":"O'Malley","given":"S S"},{"family":"Ciraulo","given":"D A"},{"family":"Cisler","given":"R A"}],"issued":{"date-parts":[["2006"]]}},"label":"page"},{"id":1914,"uris":["http://zotero.org/groups/429944/items/2ECCMP25"],"uri":["http://zotero.org/groups/429944/items/2ECCMP25"],"itemData":{"id":1914,"type":"article-journal","title":"Naltrexone, a relapse prevention maintenance treatment of alcohol dependence: A meta-analysis of randomized controlled trials","container-title":"Alcohol and Alcoholism","page":"544–552","volume":"36","issue":"6","abstract":"Abstract—The objective of this study was to review the evidence for the efficacy and toxicity of naltrexone , a treatment of alcohol dependence. A systematic review and meta - analysis of randomized controlled trials of naltrexone used in the treatment of alcohol dependence ...","DOI":"10.1093/alcalc/36.6.544","note":"PMID: 11704620","language":"English","author":[{"family":"Streeton","given":"C"},{"family":"Whelan","given":"G"}],"issued":{"date-parts":[["2001",11]]}},"label":"page"},{"id":7424,"uris":["http://zotero.org/groups/429944/items/I6W4PPGJ"],"uri":["http://zotero.org/groups/429944/items/I6W4PPGJ"],"itemData":{"id":7424,"type":"article-journal","title":"Naltrexone Combined With Either Cognitive Behavioral or Motivational Enhancement Therapy for Alcohol Dependence:","container-title":"Journal of Clinical Psychopharmacology","page":"349-357","volume":"25","issue":"4","source":"CrossRef","DOI":"10.1097/01.jcp.0000172071.81258.04","ISSN":"0271-0749","shortTitle":"Naltrexone Combined With Either Cognitive Behavioral or Motivational Enhancement Therapy for Alcohol Dependence","language":"en","author":[{"family":"Anton","given":"Raymond F."},{"family":"Moak","given":"Darlene H."},{"family":"Latham","given":"Patricia"},{"family":"Waid","given":"L. Randolph"},{"family":"Myrick","given":"Hugh"},{"family":"Voronin","given":"Konstantin"},{"family":"Thevos","given":"Angelica"},{"family":"Wang","given":"Wei"},{"family":"Woolson","given":"Robert"}],"issued":{"date-parts":[["2005",8]]}},"label":"page"},{"id":7436,"uris":["http://zotero.org/groups/429944/items/X3VTMQFH"],"uri":["http://zotero.org/groups/429944/items/X3VTMQFH"],"itemData":{"id":7436,"type":"article-journal","title":"The Status of Naltrexone in the Treatment of Alcohol Dependence: Specific Effects on Heavy Drinking","container-title":"Journal of Clinical Psychopharmacology","page":"610-625","volume":"26","issue":"6","source":"CrossRef","DOI":"10.1097/01.jcp.0000245566.52401.20","ISSN":"0271-0749","shortTitle":"The Status of Naltrexone in the Treatment of Alcohol Dependence","language":"en","author":[{"family":"Pettinati","given":"Helen M."},{"family":"O'Brien","given":"Charles P."},{"family":"Rabinowitz","given":"Amanda R."},{"family":"Wortman","given":"Shoshana P."},{"family":"Oslin","given":"David W."},{"family":"Kampman","given":"Kyle M."},{"family":"Dackis","given":"Charles A."}],"issued":{"date-parts":[["2006",12]]}},"label":"page"},{"id":5698,"uris":["http://zotero.org/groups/429944/items/WPMCI5DH"],"uri":["http://zotero.org/groups/429944/items/WPMCI5DH"],"itemData":{"id":5698,"type":"article-journal","title":"Opioid antagonists for alcohol dependence","container-title":"Cochrane Database System Review","volume":"12","journalAbbreviation":"Cochrane Database Syst Rev","author":[{"family":"Rösner","given":"Susanne"},{"family":"Hackl-Herrwerth","given":"Andrea"},{"family":"Leucht","given":"Stefan"},{"family":"Vecchi","given":"Simona"},{"family":"Srisurapanont","given":"Manit"},{"family":"Soyka","given":"Michael"}],"issued":{"date-parts":[["2010"]]}},"label":"page"},{"id":2168,"uris":["http://zotero.org/groups/429944/items/M3CAMBAM"],"uri":["http://zotero.org/groups/429944/items/M3CAMBAM"],"itemData":{"id":2168,"type":"article-journal","title":"Acamprosate for alcohol dependence: A sex-specific meta-analysis based on individual patient data","container-title":"Alcoholism: Clinical and Experimental Research","page":"497–508","volume":"36","issue":"3","DOI":"10.1111/j.1530-0277.2011.01616.x","language":"English","author":[{"family":"Mason","given":"Barbara J"},{"family":"Lehert","given":"Philippe"}],"issued":{"date-parts":[["2011",9]]}},"label":"page"},{"id":2304,"uris":["http://zotero.org/groups/429944/items/WVZ2S5MG"],"uri":["http://zotero.org/groups/429944/items/WVZ2S5MG"],"itemData":{"id":2304,"type":"article-journal","title":"Acamprosate supports abstinence, Naltrexone prevents excessive drinking: Evidence from a meta-analysis with unreported outcomes","container-title":"Journal of Psychopharmacology","page":"11–23","volume":"22","issue":"1","DOI":"10.1177/0269881107078308","language":"English","author":[{"family":"Rosner","given":"S"},{"family":"Leucht","given":"S"},{"family":"Lehert","given":"P"},{"family":"Soyka","given":"M"}],"issued":{"date-parts":[["2007",8]]}},"label":"page"},{"id":2226,"uris":["http://zotero.org/groups/429944/items/RDHSK9NE"],"uri":["http://zotero.org/groups/429944/items/RDHSK9NE"],"itemData":{"id":2226,"type":"article-journal","title":"Pharmacotherapy for alcohol dependence: status of current treatments","container-title":"Current Opinion in Neurobiology","page":"692–699","volume":"23","issue":"4","abstract":"Current Opinion in Neurobiology, 23 (2013) 692-699. doi:10.1016/j.conb.2013.05.005","DOI":"10.1016/j.conb.2013.05.005","author":[{"family":"Franck","given":"Johan"},{"family":"Jayaram-Lindström","given":"Nitya"}],"issued":{"date-parts":[["2013",8]]}},"label":"page"},{"id":7433,"uris":["http://zotero.org/groups/429944/items/UWGNV9T5"],"uri":["http://zotero.org/groups/429944/items/UWGNV9T5"],"itemData":{"id":7433,"type":"article-journal","title":"Treatment retention among patients randomized to buprenorphine/naloxone compared to methadone in a multi-site trial: Treatment retention on buprenorphine/methadone","container-title":"Addiction","page":"79-87","volume":"109","issue":"1","source":"CrossRef","DOI":"10.1111/add.12333","ISSN":"09652140","shortTitle":"Treatment retention among patients randomized to buprenorphine/naloxone compared to methadone in a multi-site trial","language":"en","author":[{"family":"Hser","given":"Yih-Ing"},{"family":"Saxon","given":"Andrew J."},{"family":"Huang","given":"David"},{"family":"Hasson","given":"Al"},{"family":"Thomas","given":"Christie"},{"family":"Hillhouse","given":"Maureen"},{"family":"Jacobs","given":"Petra"},{"family":"Teruya","given":"Cheryl"},{"family":"McLaughlin","given":"Paul"},{"family":"Wiest","given":"Katharina"},{"family":"Cohen","given":"Allan"},{"family":"Ling","given":"Walter"}],"issued":{"date-parts":[["2014",1]]}},"label":"page"},{"id":1997,"uris":["http://zotero.org/groups/429944/items/8I59E6ND"],"uri":["http://zotero.org/groups/429944/items/8I59E6ND"],"itemData":{"id":1997,"type":"article-journal","title":"A meta-analysis comparing the effectiveness of buprenorphine and methadone","container-title":"Journal of Substance Abuse","page":"405–414","volume":"12","issue":"4","abstract":"Increases in the use of illicit opiates have refocused attention on these drugs. One outgrowth of this attention has been the increased consideration of pharmacotherapies to provide alternatives to methadone maintenance. Buprenorphine is one new tool used in the ...","DOI":"10.1016/S0899-3289(01)00054-2","language":"English","author":[{"family":"West","given":"S L"},{"family":"O'Neal","given":"K K"},{"family":"Graham","given":"C W"}],"issued":{"date-parts":[["2001"]]}},"label":"page"},{"id":1968,"uris":["http://zotero.org/groups/429944/items/636GTRB6"],"uri":["http://zotero.org/groups/429944/items/636GTRB6"],"itemData":{"id":1968,"type":"article-journal","title":"A meta-analysis comparing buprenorphine to methadone for treatment of opiate dependence","container-title":"Addiction","abstract":"... ISSN 0965–2140 print/ISSN 1360–0443 online/01/050683–08 Ó Society for the Study of Addiction to Alcohol and Other Drugs Carfax Publishing, Taylor &amp; Francis Limited DOI: 10.1080 / 09652140020039053 Page 2. 684 Paul G. Barnett et al. ...","URL":"http://onlinelibrary.wiley.com/doi/10.1046/j.1360-0443.2001.9656834.x/full","DOI":"10.1080/09652140020039053","author":[{"family":"Barnett","given":"P G"},{"family":"Rodgers","given":"J H"},{"family":"Bloch","given":"D A"}],"issued":{"date-parts":[["2001"]]}},"label":"page"},{"id":1959,"uris":["http://zotero.org/groups/429944/items/5CBUQ7NH"],"uri":["http://zotero.org/groups/429944/items/5CBUQ7NH"],"itemData":{"id":1959,"type":"article-journal","title":"The efficacy of methadone maintenance interventions in reducing illicit opiate use, HIV risk behavior and criminality: A meta-analysis","container-title":"Addiction","abstract":"Aims. To provide empirically based evaluation data regarding the efficacy of psychopharmacological interventions in opiate substance abuse, the present study employed meta-analytic statistical procedures to determine the effectiveness of ...","URL":"http://onlinelibrary.wiley.com/doi/10.1046/j.1360-0443.1998.9345157.x/full","author":[{"family":"Marsch","given":"L A"}],"issued":{"date-parts":[["1998"]]}},"label":"page"},{"id":2151,"uris":["http://zotero.org/groups/429944/items/JMGT5UJQ"],"uri":["http://zotero.org/groups/429944/items/JMGT5UJQ"],"itemData":{"id":2151,"type":"article-journal","title":"Mortality among regular or dependent users of heroin and other opioids: A systematic review and meta-analysis of cohort studies","container-title":"Addiction","page":"32–51","volume":"106","issue":"1","DOI":"10.1111/j.1360-0443.2010.03140.x","language":"English","author":[{"family":"Degenhardt","given":"Louisa"},{"family":"Bucello","given":"Chiara"},{"family":"Mathers","given":"Bradley"},{"family":"Briegleb","given":"Christina"},{"family":"Ali","given":"Hammad"},{"family":"Hickman","given":"Matt"},{"family":"McLaren","given":"Jennifer"}],"issued":{"date-parts":[["2010",11]]}},"label":"page"}],"schema":"https://github.com/citation-style-language/schema/raw/master/csl-citation.json"} </w:instrText>
      </w:r>
      <w:r w:rsidRPr="004A644B">
        <w:rPr>
          <w:rFonts w:ascii="Arial" w:hAnsi="Arial" w:cs="Arial"/>
          <w:bCs/>
          <w:sz w:val="24"/>
          <w:szCs w:val="24"/>
        </w:rPr>
        <w:fldChar w:fldCharType="separate"/>
      </w:r>
      <w:r w:rsidR="00970B5F" w:rsidRPr="00970B5F">
        <w:rPr>
          <w:rFonts w:ascii="Arial" w:hAnsi="Arial" w:cs="Arial"/>
          <w:sz w:val="24"/>
          <w:szCs w:val="24"/>
        </w:rPr>
        <w:t>[43,53–76]</w:t>
      </w:r>
      <w:r w:rsidRPr="004A644B">
        <w:rPr>
          <w:rFonts w:ascii="Arial" w:hAnsi="Arial" w:cs="Arial"/>
          <w:bCs/>
          <w:sz w:val="24"/>
          <w:szCs w:val="24"/>
        </w:rPr>
        <w:fldChar w:fldCharType="end"/>
      </w:r>
      <w:r w:rsidRPr="004A644B">
        <w:rPr>
          <w:rFonts w:ascii="Arial" w:hAnsi="Arial" w:cs="Arial"/>
          <w:bCs/>
          <w:sz w:val="24"/>
          <w:szCs w:val="24"/>
          <w:vertAlign w:val="superscript"/>
        </w:rPr>
        <w:t xml:space="preserve"> </w:t>
      </w:r>
      <w:r w:rsidRPr="004A644B">
        <w:rPr>
          <w:rFonts w:ascii="Arial" w:hAnsi="Arial" w:cs="Arial"/>
          <w:bCs/>
          <w:sz w:val="24"/>
          <w:szCs w:val="24"/>
        </w:rPr>
        <w:t>and thereby, reduced risk of death.</w:t>
      </w:r>
      <w:r w:rsidRPr="004A644B">
        <w:rPr>
          <w:rFonts w:ascii="Arial" w:hAnsi="Arial" w:cs="Arial"/>
          <w:bCs/>
          <w:sz w:val="24"/>
          <w:szCs w:val="24"/>
        </w:rPr>
        <w:fldChar w:fldCharType="begin"/>
      </w:r>
      <w:r w:rsidR="00970B5F">
        <w:rPr>
          <w:rFonts w:ascii="Arial" w:hAnsi="Arial" w:cs="Arial"/>
          <w:bCs/>
          <w:sz w:val="24"/>
          <w:szCs w:val="24"/>
        </w:rPr>
        <w:instrText xml:space="preserve"> ADDIN ZOTERO_ITEM CSL_CITATION {"citationID":"1evoqotpo4","properties":{"formattedCitation":"{\\rtf [22\\uc0\\u8211{}25]}","plainCitation":"[22–25]"},"citationItems":[{"id":2052,"uris":["http://zotero.org/groups/429944/items/BRGM38VF"],"uri":["http://zotero.org/groups/429944/items/BRGM38VF"],"itemData":{"id":2052,"type":"article-journal","title":"Outpatient provider contact prior to unintentional opioid overdose among VHA service users","container-title":"Psychiatric Services","source":"Google Scholar","URL":"http://ps.psychiatryonline.org/doi/abs/10.1176/appi.ps.201400194","author":[{"family":"Lin","given":"Lewei Allison"},{"family":"Bohnert","given":"Amy SB"},{"family":"Ilgen","given":"Mark A."},{"family":"Pfeiffer","given":"Paul N."},{"family":"Ganoczy","given":"Dara"},{"family":"Blow","given":"Frederic C."}],"issued":{"date-parts":[["2015"]]},"accessed":{"date-parts":[["2016",1,7]]}},"label":"page"},{"id":7388,"uris":["http://zotero.org/groups/429944/items/RQ5GZEE8"],"uri":["http://zotero.org/groups/429944/items/RQ5GZEE8"],"itemData":{"id":7388,"type":"article-journal","title":"Extended Release Naltrexone for Alcohol Use Disorders: Quasi-Experimental Effects on Mortality and Subsequent Detoxification Episodes","container-title":"Alcoholism: Clinical and Experimental Research","page":"79-83","volume":"39","issue":"1","source":"CrossRef","DOI":"10.1111/acer.12597","ISSN":"01456008","shortTitle":"Extended Release Naltrexone for Alcohol Use Disorders","language":"en","author":[{"family":"Harris","given":"Alex H. S."},{"family":"Bowe","given":"Thomas"},{"family":"Del Re","given":"Aaron C."},{"family":"Finlay","given":"Andrea K."},{"family":"Oliva","given":"Elizabeth"},{"family":"Myrick","given":"Hugh L."},{"family":"Rubinsky","given":"Anna D."}],"issued":{"date-parts":[["2015",1]]}},"label":"page"},{"id":7389,"uris":["http://zotero.org/groups/429944/items/XCC72PR8"],"uri":["http://zotero.org/groups/429944/items/XCC72PR8"],"itemData":{"id":7389,"type":"article-journal","title":"Suicide among male veterans: a prospective population-based study","container-title":"Journal of Epidemiology &amp; Community Health","page":"619-624","volume":"61","issue":"7","source":"CrossRef","DOI":"10.1136/jech.2006.054346","ISSN":"0143-005X","shortTitle":"Suicide among male veterans","language":"en","author":[{"family":"Kaplan","given":"M. S"},{"family":"Huguet","given":"N."},{"family":"McFarland","given":"B. H"},{"family":"Newsom","given":"J. T"}],"issued":{"date-parts":[["2007",7,1]]}},"label":"page"},{"id":2331,"uris":["http://zotero.org/groups/429944/items/ZEHHCHC4"],"uri":["http://zotero.org/groups/429944/items/ZEHHCHC4"],"itemData":{"id":2331,"type":"article-journal","title":"Mental health service delivery and suicide risk: The role of individual patient and facility factors","container-title":"American Journal of Psychiatry","source":"Google Scholar","URL":"http://ajp.psychiatryonline.org/doi/10.1176/appi.ajp.162.2.311","shortTitle":"Mental health service delivery and suicide risk","author":[{"family":"Desai","given":"Rani A."},{"family":"Dausey","given":"David J."},{"family":"Rosenheck","given":"Robert A."}],"issued":{"date-parts":[["2014"]]},"accessed":{"date-parts":[["2016",1,7]]}},"label":"page"}],"schema":"https://github.com/citation-style-language/schema/raw/master/csl-citation.json"} </w:instrText>
      </w:r>
      <w:r w:rsidRPr="004A644B">
        <w:rPr>
          <w:rFonts w:ascii="Arial" w:hAnsi="Arial" w:cs="Arial"/>
          <w:bCs/>
          <w:sz w:val="24"/>
          <w:szCs w:val="24"/>
        </w:rPr>
        <w:fldChar w:fldCharType="separate"/>
      </w:r>
      <w:r w:rsidR="00970B5F" w:rsidRPr="00970B5F">
        <w:rPr>
          <w:rFonts w:ascii="Arial" w:hAnsi="Arial" w:cs="Arial"/>
          <w:sz w:val="24"/>
          <w:szCs w:val="24"/>
        </w:rPr>
        <w:t>[22–25]</w:t>
      </w:r>
      <w:r w:rsidRPr="004A644B">
        <w:rPr>
          <w:rFonts w:ascii="Arial" w:hAnsi="Arial" w:cs="Arial"/>
          <w:bCs/>
          <w:sz w:val="24"/>
          <w:szCs w:val="24"/>
        </w:rPr>
        <w:fldChar w:fldCharType="end"/>
      </w:r>
      <w:r w:rsidRPr="004A644B">
        <w:rPr>
          <w:rFonts w:ascii="Arial" w:hAnsi="Arial" w:cs="Arial"/>
          <w:sz w:val="24"/>
          <w:szCs w:val="24"/>
        </w:rPr>
        <w:t xml:space="preserve"> </w:t>
      </w:r>
    </w:p>
    <w:p w14:paraId="0C69A240" w14:textId="656FD9ED" w:rsidR="001D1696" w:rsidRPr="004A644B" w:rsidRDefault="001D1696" w:rsidP="001D1696">
      <w:pPr>
        <w:spacing w:line="480" w:lineRule="auto"/>
        <w:ind w:firstLine="360"/>
        <w:rPr>
          <w:rFonts w:ascii="Arial" w:hAnsi="Arial" w:cs="Arial"/>
          <w:sz w:val="24"/>
          <w:szCs w:val="24"/>
        </w:rPr>
      </w:pPr>
      <w:r w:rsidRPr="004A644B">
        <w:rPr>
          <w:rFonts w:ascii="Arial" w:hAnsi="Arial" w:cs="Arial"/>
          <w:sz w:val="24"/>
          <w:szCs w:val="24"/>
        </w:rPr>
        <w:t>Based on the weight of evidence in support of EBPs, EBPs are recommended in VA/DOD clinical practice guidelines, mandated in the VA Uniform Mental Health Services Handbook,</w:t>
      </w:r>
      <w:r w:rsidRPr="004A644B">
        <w:rPr>
          <w:rFonts w:ascii="Arial" w:hAnsi="Arial" w:cs="Arial"/>
          <w:sz w:val="24"/>
          <w:szCs w:val="24"/>
          <w:vertAlign w:val="superscript"/>
        </w:rPr>
        <w:t xml:space="preserve"> </w:t>
      </w:r>
      <w:r w:rsidRPr="004A644B">
        <w:rPr>
          <w:rFonts w:ascii="Arial" w:hAnsi="Arial" w:cs="Arial"/>
          <w:sz w:val="24"/>
          <w:szCs w:val="24"/>
        </w:rPr>
        <w:t>and assessed with VA quality measures.</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{"citationID":"ue9g6pnib","properties":{"formattedCitation":"{\\rtf [10\\uc0\\u8211{}14]}","plainCitation":"[10–14]"},"citationItems":[{"id":7390,"uris":["http://zotero.org/groups/429944/items/ZQPXM537"],"uri":["http://zotero.org/groups/429944/items/ZQPXM537"],"itemData":{"id":7390,"type":"report","title":"The management of MDD Working Group. VA/DOD clinical practice guideline for management of major depressive disorder (MDD)","URL":"http://www.healthquality.va.gov/guidelines/MH/mdd/MDDFULL053013.pdf","author":[{"literal":"Department of Defense"},{"literal":"Department of Veterans Affairs"}],"issued":{"date-parts":[["2009"]]},"accessed":{"date-parts":[["2016",9,27]]}},"label":"page"},{"id":7382,"uris":["http://zotero.org/groups/429944/items/AXX4ZBNP"],"uri":["http://zotero.org/groups/429944/items/AXX4ZBNP"],"itemData":{"id":7382,"type":"report","title":"VA/DoD Clinical practice guideline for the management of post-traumatic stress.","URL":"http://www.healthquality.va.gov/guidelines/MH/ptsd/cpgPTSDFULL201011612c.pdf","author":[{"literal":"Department of Veterans Affairs"},{"literal":"Department of Defense"}],"issued":{"date-parts":[["2010"]]},"accessed":{"date-parts":[["2016",9,27]]}},"label":"page"},{"id":7383,"uris":["http://zotero.org/groups/429944/items/FZWQDBIF"],"uri":["http://zotero.org/groups/429944/items/FZWQDBIF"],"itemData":{"id":7383,"type":"report","title":"VA/DoD Clinical practice guideline for the management of substance use disorders.","URL":"http://www.healthquality.va.gov/guidelines/MH/sud/sud_full_601f.pdf","author":[{"literal":"Department of Veterans Affairs"},{"literal":"Department of Defense"}],"issued":{"date-parts":[["2009"]]},"accessed":{"date-parts":[["2016",9,27]]}},"label":"page"},{"id":7376,"uris":["http://zotero.org/groups/429944/items/77K27MCW"],"uri":["http://zotero.org/groups/429944/items/77K27MCW"],"itemData":{"id":7376,"type":"report","title":"Uniform mental health services in VA medical centers and clinics","publisher":"Veterans Health Administration","publisher-place":"Washington DC","event-place":"Washington DC","number":"VHA Handbook 260.1","author":[{"literal":"Department of Veterans Affairs"}],"issued":{"date-parts":[["2008"]]},"accessed":{"date-parts":[["2016",9,27]]}},"label":"page"},{"id":1977,"uris":["http://zotero.org/groups/429944/items/735CMUCH"],"uri":["http://zotero.org/groups/429944/items/735CMUCH"],"itemData":{"id":1977,"type":"article-journal","title":"Measuring the quality of substance use disorder treatment: Evaluating the validity of the Department of Veterans Affairs continuity of care performance measure","container-title":"Journal of Substance Abuse Treatment","page":"294-305","volume":"36","issue":"3","source":"CrossRef","DOI":"10.1016/j.jsat.2008.05.011","ISSN":"07405472","shortTitle":"Measuring the quality of substance use disorder treatment","language":"en","author":[{"family":"Harris","given":"Alex H.S."},{"family":"Humphreys","given":"Keith"},{"family":"Bowe","given":"Thomas"},{"family":"Kivlahan","given":"Daniel R."},{"family":"Finney","given":"John W."}],"issued":{"date-parts":[["2009",4]]}},"label":"page"}],"schema":"https://github.com/citation-style-language/schema/raw/master/csl-citation.json"}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[10–14]</w:t>
      </w:r>
      <w:r w:rsidRPr="004A644B">
        <w:rPr>
          <w:rFonts w:ascii="Arial" w:hAnsi="Arial" w:cs="Arial"/>
          <w:sz w:val="24"/>
          <w:szCs w:val="24"/>
        </w:rPr>
        <w:fldChar w:fldCharType="end"/>
      </w:r>
      <w:r w:rsidRPr="004A644B">
        <w:rPr>
          <w:rFonts w:ascii="Arial" w:hAnsi="Arial" w:cs="Arial"/>
          <w:sz w:val="24"/>
          <w:szCs w:val="24"/>
          <w:vertAlign w:val="superscript"/>
        </w:rPr>
        <w:t xml:space="preserve"> </w:t>
      </w:r>
      <w:r w:rsidRPr="004A644B">
        <w:rPr>
          <w:rFonts w:ascii="Arial" w:hAnsi="Arial" w:cs="Arial"/>
          <w:sz w:val="24"/>
          <w:szCs w:val="24"/>
        </w:rPr>
        <w:t>Resources dedicated to increasing EBP adoption among VA providers</w:t>
      </w:r>
      <w:r w:rsidRPr="004A644B">
        <w:rPr>
          <w:rFonts w:ascii="Arial" w:hAnsi="Arial" w:cs="Arial"/>
          <w:sz w:val="24"/>
          <w:szCs w:val="24"/>
          <w:vertAlign w:val="superscript"/>
        </w:rPr>
        <w:t xml:space="preserve"> </w:t>
      </w:r>
      <w:r w:rsidRPr="004A644B">
        <w:rPr>
          <w:rFonts w:ascii="Arial" w:hAnsi="Arial" w:cs="Arial"/>
          <w:sz w:val="24"/>
          <w:szCs w:val="24"/>
        </w:rPr>
        <w:t xml:space="preserve">include national EBP trainings and EBP note templates in electronic record systems.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{"citationID":"19geu9uhk","properties":{"formattedCitation":"{\\rtf [5\\uc0\\u8211{}9]}","plainCitation":"[5–9]"},"citationItems":[{"id":7366,"uris":["http://zotero.org/groups/429944/items/WE3FI9GD"],"uri":["http://zotero.org/groups/429944/items/WE3FI9GD"],"itemData":{"id":7366,"type":"article-journal","title":"Implementation of evidence-based psychotherapies for posttraumatic stress disorder in VA specialty clinics","container-title":"Psychiatric Services","page":"648–653","volume":"65","issue":"5","source":"Google Scholar","author":[{"family":"Watts","given":"Bradley V."},{"family":"Shiner","given":"Brian"},{"family":"Zubkoff","given":"Lisa"},{"family":"Carpenter-Song","given":"Elizabeth"},{"family":"Ronconi","given":"Julia M."},{"family":"Coldwell","given":"Craig M."}],"issued":{"date-parts":[["2014"]]}},"label":"page"},{"id":2018,"uris":["http://zotero.org/groups/429944/items/9QSAK6TW"],"uri":["http://zotero.org/groups/429944/items/9QSAK6TW"],"itemData":{"id":2018,"type":"article-journal","title":"From the laboratory to the therapy room: National dissemination and implementation of evidence-based psychotherapies in the U.S. Department of Veterans Affairs Health Care System.","container-title":"American Psychologist","page":"19-33","volume":"69","issue":"1","source":"CrossRef","DOI":"10.1037/a0033888","ISSN":"1935-990X, 0003-066X","shortTitle":"From the laboratory to the therapy room","language":"en","author":[{"family":"Karlin","given":"Bradley E."},{"family":"Cross","given":"Gerald"}],"issued":{"date-parts":[["2014"]]}},"label":"page"},{"id":7368,"uris":["http://zotero.org/groups/429944/items/6X284UDJ"],"uri":["http://zotero.org/groups/429944/items/6X284UDJ"],"itemData":{"id":7368,"type":"article-journal","title":"National dissemination of cognitive behavioral therapy for depression in the department of veterans affairs health care system: Therapist and patient-level outcomes.","container-title":"Journal of Consulting and Clinical Psychology","page":"707-718","volume":"80","issue":"5","source":"CrossRef","DOI":"10.1037/a0029328","ISSN":"1939-2117, 0022-006X","shortTitle":"National dissemination of cognitive behavioral therapy for depression in the department of veterans affairs health care system","language":"en","author":[{"family":"Karlin","given":"Bradley E."},{"family":"Brown","given":"Gregory K."},{"family":"Trockel","given":"Mickey"},{"family":"Cunning","given":"Darby"},{"family":"Zeiss","given":"Antonette M."},{"family":"Taylor","given":"C. Barr"}],"issued":{"date-parts":[["2012"]]}},"label":"page"},{"id":7369,"uris":["http://zotero.org/groups/429944/items/WHQMVP59"],"uri":["http://zotero.org/groups/429944/items/WHQMVP59"],"itemData":{"id":7369,"type":"chapter","title":"Implementation of Evidence-Based Psychological Treatments in the Veterans Health Administration.","container-title":"Dissemination of evidence-based psychological treatments. New York, NY: Oxford University Press.","author":[{"family":"Ruzek","given":"Josef I"},{"family":"Karlin","given":"Bradley E"},{"family":"Zeiss","given":"Antonette M."}],"editor":[{"family":"McHugh","given":"R.K."},{"family":"Barlow","given":"David H."}],"issued":{"date-parts":[["2012"]]}},"label":"page"},{"id":7371,"uris":["http://zotero.org/groups/429944/items/23JFDZ5E"],"uri":["http://zotero.org/groups/429944/items/23JFDZ5E"],"itemData":{"id":7371,"type":"article-journal","title":"Effectiveness of National Implementation of Prolonged Exposure Therapy in Veterans Affairs Care","container-title":"JAMA Psychiatry","page":"949","volume":"70","issue":"9","source":"CrossRef","DOI":"10.1001/jamapsychiatry.2013.36","ISSN":"2168-622X","language":"en","author":[{"family":"Eftekhari","given":"Afsoon"},{"family":"Ruzek","given":"Josef I."},{"family":"Crowley","given":"Jill J."},{"family":"Rosen","given":"Craig S."},{"family":"Greenbaum","given":"Mark A."},{"family":"Karlin","given":"Bradley E."}],"issued":{"date-parts":[["2013",9,1]]}},"label":"page"}],"schema":"https://github.com/citation-style-language/schema/raw/master/csl-citation.json"}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[5–9]</w:t>
      </w:r>
      <w:r w:rsidRPr="004A644B">
        <w:rPr>
          <w:rFonts w:ascii="Arial" w:hAnsi="Arial" w:cs="Arial"/>
          <w:sz w:val="24"/>
          <w:szCs w:val="24"/>
        </w:rPr>
        <w:fldChar w:fldCharType="end"/>
      </w:r>
      <w:r w:rsidRPr="004A644B">
        <w:rPr>
          <w:rFonts w:ascii="Arial" w:hAnsi="Arial" w:cs="Arial"/>
          <w:sz w:val="24"/>
          <w:szCs w:val="24"/>
        </w:rPr>
        <w:t xml:space="preserve"> Use of EBPs led to significant improvements in the health and well-being of Veterans involved in national rollouts. Patients who received cognitive behavioral therapy (CPT) for depression experienced a 40% reduction in depression symptoms,</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D7ZVaW4u","properties":{"formattedCitation":"[6]","plainCitation":"[6]"},"citationItems":[{"id":2018,"uris":["http://zotero.org/groups/429944/items/9QSAK6TW"],"uri":["http://zotero.org/groups/429944/items/9QSAK6TW"],"itemData":{"id":2018,"type":"article-journal","title":"From the laboratory to the therapy room: National dissemination and implementation of evidence-based psychotherapies in the U.S. Department of Veterans Affairs Health Care System.","container-title":"American Psychologist","page":"19-33","volume":"69","issue":"1","source":"CrossRef","DOI":"10.1037/a0033888","ISSN":"1935-990X, 0003-066X","shortTitle":"From the laboratory to the therapy room","language":"en","author":[{"family":"Karlin","given":"Bradley E."},{"family":"Cross","given":"Gerald"}],"issued":{"date-parts":[["2014"]]}}}],"schema":"https://github.com/citation-style-language/schema/raw/master/csl-citation.json"}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rPr>
        <w:t>[6]</w:t>
      </w:r>
      <w:r w:rsidRPr="004A644B">
        <w:rPr>
          <w:rFonts w:ascii="Arial" w:hAnsi="Arial" w:cs="Arial"/>
          <w:sz w:val="24"/>
          <w:szCs w:val="24"/>
        </w:rPr>
        <w:fldChar w:fldCharType="end"/>
      </w:r>
      <w:r w:rsidRPr="004A644B">
        <w:rPr>
          <w:rFonts w:ascii="Arial" w:hAnsi="Arial" w:cs="Arial"/>
          <w:sz w:val="24"/>
          <w:szCs w:val="24"/>
        </w:rPr>
        <w:t xml:space="preserve"> and over 60% of Veterans who received prolonged exposure (PE) experienced a clinically-significant improvement in PTSD.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cKwDvHFI","properties":{"formattedCitation":"[8]","plainCitation":"[8]"},"citationItems":[{"id":7369,"uris":["http://zotero.org/groups/429944/items/WHQMVP59"],"uri":["http://zotero.org/groups/429944/items/WHQMVP59"],"itemData":{"id":7369,"type":"chapter","title":"Implementation of Evidence-Based Psychological Treatments in the Veterans Health Administration.","container-title":"Dissemination of evidence-based psychological treatments. New York, NY: Oxford University Press.","author":[{"family":"Ruzek","given":"Josef I"},{"family":"Karlin","given":"Bradley E"},{"family":"Zeiss","given":"Antonette M."}],"editor":[{"family":"McHugh","given":"R.K."},{"family":"Barlow","given":"David H."}],"issued":{"date-parts":[["2012"]]}}}],"schema":"https://github.com/citation-style-language/schema/raw/master/csl-citation.json"}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rPr>
        <w:t>[8]</w:t>
      </w:r>
      <w:r w:rsidRPr="004A644B">
        <w:rPr>
          <w:rFonts w:ascii="Arial" w:hAnsi="Arial" w:cs="Arial"/>
          <w:sz w:val="24"/>
          <w:szCs w:val="24"/>
        </w:rPr>
        <w:fldChar w:fldCharType="end"/>
      </w:r>
      <w:r w:rsidRPr="004A644B">
        <w:rPr>
          <w:rFonts w:ascii="Arial" w:hAnsi="Arial" w:cs="Arial"/>
          <w:sz w:val="24"/>
          <w:szCs w:val="24"/>
        </w:rPr>
        <w:t xml:space="preserve"> However, more work is needed to increase EBP </w:t>
      </w:r>
      <w:r w:rsidRPr="004A644B">
        <w:rPr>
          <w:rFonts w:ascii="Arial" w:hAnsi="Arial" w:cs="Arial"/>
          <w:sz w:val="24"/>
          <w:szCs w:val="24"/>
          <w:u w:val="single"/>
        </w:rPr>
        <w:t>reach</w:t>
      </w:r>
      <w:r w:rsidRPr="004A644B">
        <w:rPr>
          <w:rFonts w:ascii="Arial" w:hAnsi="Arial" w:cs="Arial"/>
          <w:sz w:val="24"/>
          <w:szCs w:val="24"/>
        </w:rPr>
        <w:t xml:space="preserve">.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E5maDYur","properties":{"formattedCitation":"[44]","plainCitation":"[44]"},"citationItems":[{"id":2276,"uris":["http://zotero.org/groups/429944/items/UMNSFZ8A"],"uri":["http://zotero.org/groups/429944/items/UMNSFZ8A"],"itemData":{"id":2276,"type":"article-journal","title":"Acceptance and Commitment Therapy: A meta-analytic review","container-title":"Psychotherapy and Psychosomatics","page":"73–80","volume":"78","issue":"2","DOI":"10.1159/000190790","language":"English","author":[{"family":"Powers","given":"Mark B"},{"family":"Zum V ouml rde Sive V ouml rding","given":"Maarten B"},{"family":"Emmelkamp","given":"Paul M G"}],"issued":{"date-parts":[["2009"]]}}}],"schema":"https://github.com/citation-style-language/schema/raw/master/csl-citation.json"}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rPr>
        <w:t>[44]</w:t>
      </w:r>
      <w:r w:rsidRPr="004A644B">
        <w:rPr>
          <w:rFonts w:ascii="Arial" w:hAnsi="Arial" w:cs="Arial"/>
          <w:sz w:val="24"/>
          <w:szCs w:val="24"/>
        </w:rPr>
        <w:fldChar w:fldCharType="end"/>
      </w:r>
      <w:r w:rsidRPr="004A644B">
        <w:rPr>
          <w:rFonts w:ascii="Arial" w:hAnsi="Arial" w:cs="Arial"/>
          <w:sz w:val="24"/>
          <w:szCs w:val="24"/>
        </w:rPr>
        <w:t xml:space="preserve"> We define reach as the proportion of the outpatient population who </w:t>
      </w:r>
      <w:r w:rsidRPr="004A644B">
        <w:rPr>
          <w:rFonts w:ascii="Arial" w:hAnsi="Arial" w:cs="Arial"/>
          <w:i/>
          <w:sz w:val="24"/>
          <w:szCs w:val="24"/>
          <w:u w:val="single"/>
        </w:rPr>
        <w:t>initiate</w:t>
      </w:r>
      <w:r w:rsidRPr="004A644B">
        <w:rPr>
          <w:rFonts w:ascii="Arial" w:hAnsi="Arial" w:cs="Arial"/>
          <w:sz w:val="24"/>
          <w:szCs w:val="24"/>
        </w:rPr>
        <w:t xml:space="preserve"> an EBP and complete a therapeutic </w:t>
      </w:r>
      <w:r w:rsidRPr="004A644B">
        <w:rPr>
          <w:rFonts w:ascii="Arial" w:hAnsi="Arial" w:cs="Arial"/>
          <w:i/>
          <w:sz w:val="24"/>
          <w:szCs w:val="24"/>
          <w:u w:val="single"/>
        </w:rPr>
        <w:t>dose</w:t>
      </w:r>
      <w:r w:rsidRPr="004A644B">
        <w:rPr>
          <w:rFonts w:ascii="Arial" w:hAnsi="Arial" w:cs="Arial"/>
          <w:sz w:val="24"/>
          <w:szCs w:val="24"/>
        </w:rPr>
        <w:t>.</w:t>
      </w:r>
      <w:r w:rsidRPr="004A644B">
        <w:rPr>
          <w:rFonts w:ascii="Arial" w:hAnsi="Arial" w:cs="Arial"/>
          <w:bCs/>
          <w:sz w:val="24"/>
          <w:szCs w:val="24"/>
        </w:rPr>
        <w:t xml:space="preserve"> </w:t>
      </w:r>
      <w:r w:rsidRPr="004A644B">
        <w:rPr>
          <w:rFonts w:ascii="Arial" w:hAnsi="Arial" w:cs="Arial"/>
          <w:sz w:val="24"/>
          <w:szCs w:val="24"/>
        </w:rPr>
        <w:t xml:space="preserve">Too few VA patients receive </w:t>
      </w:r>
      <w:r w:rsidRPr="004A644B">
        <w:rPr>
          <w:rFonts w:ascii="Arial" w:hAnsi="Arial" w:cs="Arial"/>
          <w:iCs/>
          <w:sz w:val="24"/>
          <w:szCs w:val="24"/>
        </w:rPr>
        <w:t>EBPsy</w:t>
      </w:r>
      <w:r w:rsidRPr="004A644B">
        <w:rPr>
          <w:rFonts w:ascii="Arial" w:hAnsi="Arial" w:cs="Arial"/>
          <w:sz w:val="24"/>
          <w:szCs w:val="24"/>
        </w:rPr>
        <w:t>, even in specialty programs.</w:t>
      </w:r>
      <w:r w:rsidRPr="004A644B">
        <w:rPr>
          <w:rFonts w:ascii="Arial" w:hAnsi="Arial" w:cs="Arial"/>
          <w:sz w:val="24"/>
          <w:szCs w:val="24"/>
          <w:vertAlign w:val="superscript"/>
        </w:rPr>
        <w:t xml:space="preserve">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Y3oebvF","properties":{"formattedCitation":"[5]","plainCitation":"[5]"},"citationItems":[{"id":7366,"uris":["http://zotero.org/groups/429944/items/WE3FI9GD"],"uri":["http://zotero.org/groups/429944/items/WE3FI9GD"],"itemData":{"id":7366,"type":"article-journal","title":"Implementation of evidence-based psychotherapies for posttraumatic stress disorder in VA specialty clinics","container-title":"Psychiatric Services","page":"648–653","volume":"65","issue":"5","source":"Google Scholar","author":[{"family":"Watts","given":"Bradley V."},{"family":"Shiner","given":"Brian"},{"family":"Zubkoff","given":"Lisa"},{"family":"Carpenter-Song","given":"Elizabeth"},{"family":"Ronconi","given":"Julia M."},{"family":"Coldwell","given":"Craig M."}],"issued":{"date-parts":[["2014"]]}}}],"schema":"https://github.com/citation-style-language/schema/raw/master/csl-citation.json"}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rPr>
        <w:t>[5]</w:t>
      </w:r>
      <w:r w:rsidRPr="004A644B">
        <w:rPr>
          <w:rFonts w:ascii="Arial" w:hAnsi="Arial" w:cs="Arial"/>
          <w:sz w:val="24"/>
          <w:szCs w:val="24"/>
        </w:rPr>
        <w:fldChar w:fldCharType="end"/>
      </w:r>
      <w:r w:rsidRPr="004A644B">
        <w:rPr>
          <w:rFonts w:ascii="Arial" w:hAnsi="Arial" w:cs="Arial"/>
          <w:sz w:val="24"/>
          <w:szCs w:val="24"/>
        </w:rPr>
        <w:t xml:space="preserve"> Nationally, less than half of patients diagnosed with depression or SUD initiate psychotherapy of </w:t>
      </w:r>
      <w:r w:rsidRPr="004A644B">
        <w:rPr>
          <w:rFonts w:ascii="Arial" w:hAnsi="Arial" w:cs="Arial"/>
          <w:i/>
          <w:sz w:val="24"/>
          <w:szCs w:val="24"/>
        </w:rPr>
        <w:t>any kind</w:t>
      </w:r>
      <w:r w:rsidRPr="004A644B">
        <w:rPr>
          <w:rFonts w:ascii="Arial" w:hAnsi="Arial" w:cs="Arial"/>
          <w:sz w:val="24"/>
          <w:szCs w:val="24"/>
        </w:rPr>
        <w:t xml:space="preserve"> and 96% of AUD patients and 71% of OUD patients do not initiate EBPharm (</w:t>
      </w:r>
      <w:r w:rsidRPr="004A644B">
        <w:rPr>
          <w:rStyle w:val="CommentReference"/>
          <w:rFonts w:ascii="Arial" w:hAnsi="Arial" w:cs="Arial"/>
          <w:sz w:val="24"/>
          <w:szCs w:val="24"/>
        </w:rPr>
        <w:commentReference w:id="14"/>
      </w:r>
      <w:r w:rsidRPr="004A644B">
        <w:rPr>
          <w:rFonts w:ascii="Arial" w:hAnsi="Arial" w:cs="Arial"/>
          <w:sz w:val="24"/>
          <w:szCs w:val="24"/>
        </w:rPr>
        <w:t>). For these disorders, the proportion of patients who complete a therapeutic dose of EBPsy ranges from a mere 6% to 22% and only 28% of patients starting antidepressants receive an adequate dose (</w:t>
      </w:r>
      <w:commentRangeStart w:id="15"/>
      <w:r w:rsidRPr="004A644B">
        <w:rPr>
          <w:rFonts w:ascii="Arial" w:hAnsi="Arial" w:cs="Arial"/>
          <w:i/>
          <w:sz w:val="24"/>
          <w:szCs w:val="24"/>
        </w:rPr>
        <w:t>CITE</w:t>
      </w:r>
      <w:commentRangeEnd w:id="15"/>
      <w:r w:rsidRPr="004A644B">
        <w:rPr>
          <w:rStyle w:val="CommentReference"/>
          <w:rFonts w:ascii="Arial" w:hAnsi="Arial" w:cs="Arial"/>
          <w:sz w:val="24"/>
          <w:szCs w:val="24"/>
        </w:rPr>
        <w:commentReference w:id="15"/>
      </w:r>
      <w:r w:rsidRPr="004A644B">
        <w:rPr>
          <w:rFonts w:ascii="Arial" w:hAnsi="Arial" w:cs="Arial"/>
          <w:sz w:val="24"/>
          <w:szCs w:val="24"/>
        </w:rPr>
        <w:t>).</w:t>
      </w:r>
    </w:p>
    <w:p w14:paraId="333A89C1" w14:textId="48ECB689" w:rsidR="005C3917" w:rsidRPr="004A644B" w:rsidRDefault="005C3917">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lastRenderedPageBreak/>
        <w:t>Deficits in reach and timeliness can be conceptualized as misaligned</w:t>
      </w:r>
      <w:r w:rsidRPr="004A644B">
        <w:rPr>
          <w:rFonts w:ascii="Arial" w:hAnsi="Arial" w:cs="Arial"/>
          <w:b/>
          <w:i/>
          <w:sz w:val="24"/>
          <w:szCs w:val="24"/>
        </w:rPr>
        <w:t xml:space="preserve"> </w:t>
      </w:r>
      <w:r w:rsidRPr="004A644B">
        <w:rPr>
          <w:rFonts w:ascii="Arial" w:hAnsi="Arial" w:cs="Arial"/>
          <w:b/>
          <w:sz w:val="24"/>
          <w:szCs w:val="24"/>
        </w:rPr>
        <w:t>system capacity to supply EBPs.</w:t>
      </w:r>
      <w:r w:rsidRPr="004A644B">
        <w:rPr>
          <w:rFonts w:ascii="Arial" w:hAnsi="Arial" w:cs="Arial"/>
          <w:sz w:val="24"/>
          <w:szCs w:val="24"/>
        </w:rPr>
        <w:t xml:space="preserve"> </w:t>
      </w:r>
      <w:r w:rsidR="0094559D"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Z3lwZVXR","properties":{"formattedCitation":"[77]","plainCitation":"[77]"},"citationItems":[{"id":7409,"uris":["http://zotero.org/groups/429944/items/2IJTRD2C"],"uri":["http://zotero.org/groups/429944/items/2IJTRD2C"],"itemData":{"id":7409,"type":"article","title":"Independent Assessment of the Health Care Delivery Systems and Management Processes of the Department of Veterans Affairs (Volume 1: Integrated Report)","URL":"http://www.va.gov/opa/choiceact/documents/assessments/Integrated_Report.pdf","author":[{"family":"Centers for Medicare &amp; Medicaid Services Alliance to Modernize Healthcare (CAMH)","given":""}]}}],"schema":"https://github.com/citation-style-language/schema/raw/master/csl-citation.json"} </w:instrText>
      </w:r>
      <w:r w:rsidR="0094559D" w:rsidRPr="004A644B">
        <w:rPr>
          <w:rFonts w:ascii="Arial" w:hAnsi="Arial" w:cs="Arial"/>
          <w:sz w:val="24"/>
          <w:szCs w:val="24"/>
        </w:rPr>
        <w:fldChar w:fldCharType="separate"/>
      </w:r>
      <w:r w:rsidR="00970B5F" w:rsidRPr="00970B5F">
        <w:rPr>
          <w:rFonts w:ascii="Arial" w:hAnsi="Arial" w:cs="Arial"/>
          <w:sz w:val="24"/>
        </w:rPr>
        <w:t>[77]</w:t>
      </w:r>
      <w:r w:rsidR="0094559D" w:rsidRPr="004A644B">
        <w:rPr>
          <w:rFonts w:ascii="Arial" w:hAnsi="Arial" w:cs="Arial"/>
          <w:sz w:val="24"/>
          <w:szCs w:val="24"/>
        </w:rPr>
        <w:fldChar w:fldCharType="end"/>
      </w:r>
      <w:r w:rsidR="0094559D" w:rsidRPr="004A644B">
        <w:rPr>
          <w:rFonts w:ascii="Arial" w:hAnsi="Arial" w:cs="Arial"/>
          <w:sz w:val="24"/>
          <w:szCs w:val="24"/>
        </w:rPr>
        <w:t xml:space="preserve"> </w:t>
      </w:r>
      <w:r w:rsidRPr="004A644B">
        <w:rPr>
          <w:rFonts w:ascii="Arial" w:hAnsi="Arial" w:cs="Arial"/>
          <w:sz w:val="24"/>
          <w:szCs w:val="24"/>
        </w:rPr>
        <w:t>National dissemination programs and performance metrics are not effectively integrated into local management decision processes that coordinate local access to EBPs.</w:t>
      </w:r>
      <w:r w:rsidR="0094559D" w:rsidRPr="004A644B">
        <w:rPr>
          <w:rFonts w:ascii="Arial" w:hAnsi="Arial" w:cs="Arial"/>
          <w:sz w:val="24"/>
          <w:szCs w:val="24"/>
        </w:rPr>
        <w:t xml:space="preserve"> </w:t>
      </w:r>
      <w:r w:rsidR="0094559D"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t8hIWdyN","properties":{"formattedCitation":"[78]","plainCitation":"[78]"},"citationItems":[{"id":2242,"uris":["http://zotero.org/groups/429944/items/S9KNVSGJ"],"uri":["http://zotero.org/groups/429944/items/S9KNVSGJ"],"itemData":{"id":2242,"type":"article-journal","title":"Organizational process: A missing link between research and practice","container-title":"Psychiatric Services","source":"Google Scholar","URL":"http://focus.psychiatryonline.org/doi/10.1176/appi.ps.52.12.1607","shortTitle":"Organizational process","author":[{"family":"Rosenheck","given":"Robert A."}],"issued":{"date-parts":[["2014"]]},"accessed":{"date-parts":[["2016",1,7]]}}}],"schema":"https://github.com/citation-style-language/schema/raw/master/csl-citation.json"} </w:instrText>
      </w:r>
      <w:r w:rsidR="0094559D" w:rsidRPr="004A644B">
        <w:rPr>
          <w:rFonts w:ascii="Arial" w:hAnsi="Arial" w:cs="Arial"/>
          <w:sz w:val="24"/>
          <w:szCs w:val="24"/>
        </w:rPr>
        <w:fldChar w:fldCharType="separate"/>
      </w:r>
      <w:r w:rsidR="00970B5F" w:rsidRPr="00970B5F">
        <w:rPr>
          <w:rFonts w:ascii="Arial" w:hAnsi="Arial" w:cs="Arial"/>
          <w:sz w:val="24"/>
        </w:rPr>
        <w:t>[78]</w:t>
      </w:r>
      <w:r w:rsidR="0094559D" w:rsidRPr="004A644B">
        <w:rPr>
          <w:rFonts w:ascii="Arial" w:hAnsi="Arial" w:cs="Arial"/>
          <w:sz w:val="24"/>
          <w:szCs w:val="24"/>
        </w:rPr>
        <w:fldChar w:fldCharType="end"/>
      </w:r>
      <w:r w:rsidRPr="004A644B">
        <w:rPr>
          <w:rFonts w:ascii="Arial" w:hAnsi="Arial" w:cs="Arial"/>
          <w:sz w:val="24"/>
          <w:szCs w:val="24"/>
        </w:rPr>
        <w:t xml:space="preserve"> Almost all implementation science frameworks describe a setting’s capacity, structure, and local context as factors that impact implementation outcomes, but few implementation strategies quantify mobilization of these factors.</w:t>
      </w:r>
      <w:r w:rsidR="00E33CB0"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{"citationID":"4p7q9u056","properties":{"formattedCitation":"{\\rtf [79\\uc0\\u8211{}86]}","plainCitation":"[79–86]"},"citationItems":[{"id":2118,"uris":["http://zotero.org/groups/429944/items/H26SKF3P"],"uri":["http://zotero.org/groups/429944/items/H26SKF3P"],"itemData":{"id":2118,"type":"article-journal","title":"Outcomes for implementation research: Conceptual distinctions, measurement challenges, and research agenda","container-title":"Administration and Policy in Mental Health and Mental Health Services Research","page":"65-76","volume":"38","issue":"2","source":"CrossRef","DOI":"10.1007/s10488-010-0319-7","ISSN":"0894-587X, 1573-3289","shortTitle":"Outcomes for Implementation Research","language":"en","author":[{"family":"Proctor","given":"Enola"},{"family":"Silmere","given":"Hiie"},{"family":"Raghavan","given":"Ramesh"},{"family":"Hovmand","given":"Peter"},{"family":"Aarons","given":"Greg"},{"family":"Bunger","given":"Alicia"},{"family":"Griffey","given":"Richard"},{"family":"Hensley","given":"Melissa"}],"issued":{"date-parts":[["2011",3]]}},"label":"page"},{"id":2026,"uris":["http://zotero.org/groups/429944/items/A4WZCDQ3"],"uri":["http://zotero.org/groups/429944/items/A4WZCDQ3"],"itemData":{"id":2026,"type":"article-journal","title":"Implementation strategies: Recommendations for specifying and reporting","container-title":"Implementation Science","page":"139","volume":"8","source":"Google Scholar","shortTitle":"Implementation strategies","author":[{"family":"Proctor","given":"Enola K."},{"family":"Powell","given":"Byron J."},{"family":"McMillen","given":"J. Curtis"}],"issued":{"date-parts":[["2013"]]}},"label":"page"},{"id":1923,"uris":["http://zotero.org/groups/429944/items/2RXNXQ5P"],"uri":["http://zotero.org/groups/429944/items/2RXNXQ5P"],"itemData":{"id":1923,"type":"article-journal","title":"Unpacking prevention capacity: An intersection of research-to-practice models and community-centered models","container-title":"American Journal of Community Psychology","page":"182-196","volume":"41","issue":"3-4","source":"CrossRef","DOI":"10.1007/s10464-008-9162-3","ISSN":"0091-0562, 1573-2770","shortTitle":"Unpacking Prevention Capacity","language":"en","author":[{"family":"Flaspohler","given":"Paul"},{"family":"Duffy","given":"Jennifer"},{"family":"Wandersman","given":"Abraham"},{"family":"Stillman","given":"Lindsey"},{"family":"Maras","given":"Melissa A."}],"issued":{"date-parts":[["2008",6]]}},"label":"page"},{"id":2159,"uris":["http://zotero.org/groups/429944/items/KEXMFSIT"],"uri":["http://zotero.org/groups/429944/items/KEXMFSIT"],"itemData":{"id":2159,"type":"article-journal","title":"A compilation of strategies for implementing clinical innovations in health and mental health","container-title":"Medical Care Research and Review","page":"123–157","volume":"69","issue":"2","source":"Google Scholar","author":[{"family":"Powell","given":"Byron J."},{"family":"McMillen","given":"J. Curtis"},{"family":"Proctor","given":"Enola K."},{"family":"Carpenter","given":"Christopher R."},{"family":"Griffey","given":"Richard T."},{"family":"Bunger","given":"Alicia C."},{"family":"Glass","given":"Joseph E."},{"family":"York","given":"Jennifer L."}],"issued":{"date-parts":[["2012"]]}},"label":"page"},{"id":2142,"uris":["http://zotero.org/groups/429944/items/ISJ7EEC5"],"uri":["http://zotero.org/groups/429944/items/ISJ7EEC5"],"itemData":{"id":2142,"type":"article-journal","title":"Fostering implementation of health services research findings into practice: A consolidated framework for advancing implementation science","container-title":"Implementation Science","page":"50","volume":"4","issue":"1","source":"Google Scholar","shortTitle":"Fostering implementation of health services research findings into practice","author":[{"family":"Damschroder","given":"Laura J."},{"family":"Aron","given":"David C."},{"family":"Keith","given":"Rosalind E."},{"family":"Kirsh","given":"Susan R."},{"family":"Alexander","given":"Jeffery A."},{"family":"Lowery","given":"Julie C."},{"literal":"others"}],"issued":{"date-parts":[["2009"]]}},"label":"page"},{"id":7429,"uris":["http://zotero.org/groups/429944/items/MZIPG7NT"],"uri":["http://zotero.org/groups/429944/items/MZIPG7NT"],"itemData":{"id":7429,"type":"article-journal","title":"The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Strange"}],"issued":{"date-parts":[["2013"]]}},"label":"page"},{"id":2330,"uris":["http://zotero.org/groups/429944/items/ZEE5UQ5C"],"uri":["http://zotero.org/groups/429944/items/ZEE5UQ5C"],"itemData":{"id":2330,"type":"article-journal","title":"A practical implementation science heuristic for organizational readiness: R = MC","container-title":"Journal of Community Psychology","page":"484-501","volume":"43","issue":"4","source":"CrossRef","DOI":"10.1002/jcop.21698","ISSN":"00904392","shortTitle":"A PRACTICAL IMPLEMENTATION SCIENCE HEURISTIC FOR ORGANIZATIONAL READINESS","language":"en","author":[{"family":"Scaccia","given":"Jonathan P."},{"family":"Cook","given":"Brittany S."},{"family":"Lamont","given":"Andrea"},{"family":"Wandersman","given":"Abraham"},{"family":"Castellow","given":"Jennifer"},{"family":"Katz","given":"Jason"},{"family":"Beidas","given":"Rinad S."}],"issued":{"date-parts":[["2015",4]]}},"label":"page"},{"id":2245,"uris":["http://zotero.org/groups/429944/items/SGE3D9T5"],"uri":["http://zotero.org/groups/429944/items/SGE3D9T5"],"itemData":{"id":2245,"type":"article-journal","title":"Why don't we see more translation of health promotion research to practice? Rethinking the efficacy-to-effectiveness transition","container-title":"American Journal of Public Health","page":"1261–1267","volume":"93","issue":"8","source":"Google Scholar","shortTitle":"Why don't we see more translation of health promotion research to practice?","author":[{"family":"Glasgow","given":"Russell E."},{"family":"Lichtenstein","given":"Edward"},{"family":"Marcus","given":"Alfred C."}],"issued":{"date-parts":[["2003"]]}},"label":"page"}],"schema":"https://github.com/citation-style-language/schema/raw/master/csl-citation.json"} </w:instrText>
      </w:r>
      <w:r w:rsidR="00E33CB0" w:rsidRPr="004A644B">
        <w:rPr>
          <w:rFonts w:ascii="Arial" w:hAnsi="Arial" w:cs="Arial"/>
          <w:sz w:val="24"/>
          <w:szCs w:val="24"/>
        </w:rPr>
        <w:fldChar w:fldCharType="separate"/>
      </w:r>
      <w:r w:rsidR="00970B5F" w:rsidRPr="00970B5F">
        <w:rPr>
          <w:rFonts w:ascii="Arial" w:hAnsi="Arial" w:cs="Arial"/>
          <w:sz w:val="24"/>
          <w:szCs w:val="24"/>
        </w:rPr>
        <w:t>[79–86]</w:t>
      </w:r>
      <w:r w:rsidR="00E33CB0" w:rsidRPr="004A644B">
        <w:rPr>
          <w:rFonts w:ascii="Arial" w:hAnsi="Arial" w:cs="Arial"/>
          <w:sz w:val="24"/>
          <w:szCs w:val="24"/>
        </w:rPr>
        <w:fldChar w:fldCharType="end"/>
      </w:r>
      <w:r w:rsidR="00E33CB0" w:rsidRPr="004A644B">
        <w:rPr>
          <w:rFonts w:ascii="Arial" w:hAnsi="Arial" w:cs="Arial"/>
          <w:sz w:val="24"/>
          <w:szCs w:val="24"/>
          <w:vertAlign w:val="superscript"/>
        </w:rPr>
        <w:t xml:space="preserve"> </w:t>
      </w:r>
      <w:r w:rsidRPr="004A644B">
        <w:rPr>
          <w:rFonts w:ascii="Arial" w:hAnsi="Arial" w:cs="Arial"/>
          <w:sz w:val="24"/>
          <w:szCs w:val="24"/>
        </w:rPr>
        <w:t xml:space="preserve">We propose a systems-based implementation strategy that will optimize capacity by </w:t>
      </w:r>
      <w:r w:rsidRPr="004A644B">
        <w:rPr>
          <w:rFonts w:ascii="Arial" w:hAnsi="Arial" w:cs="Arial"/>
          <w:i/>
          <w:sz w:val="24"/>
          <w:szCs w:val="24"/>
        </w:rPr>
        <w:t>restructuring</w:t>
      </w:r>
      <w:r w:rsidR="00E33CB0" w:rsidRPr="004A644B">
        <w:rPr>
          <w:rFonts w:ascii="Arial" w:hAnsi="Arial" w:cs="Arial"/>
          <w:sz w:val="24"/>
          <w:szCs w:val="24"/>
          <w:vertAlign w:val="superscript"/>
        </w:rPr>
        <w:t xml:space="preserve"> </w:t>
      </w:r>
      <w:r w:rsidR="00E33CB0"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8Ji6MXs6","properties":{"formattedCitation":"[82]","plainCitation":"[82]"},"citationItems":[{"id":2159,"uris":["http://zotero.org/groups/429944/items/KEXMFSIT"],"uri":["http://zotero.org/groups/429944/items/KEXMFSIT"],"itemData":{"id":2159,"type":"article-journal","title":"A compilation of strategies for implementing clinical innovations in health and mental health","container-title":"Medical Care Research and Review","page":"123–157","volume":"69","issue":"2","source":"Google Scholar","author":[{"family":"Powell","given":"Byron J."},{"family":"McMillen","given":"J. Curtis"},{"family":"Proctor","given":"Enola K."},{"family":"Carpenter","given":"Christopher R."},{"family":"Griffey","given":"Richard T."},{"family":"Bunger","given":"Alicia C."},{"family":"Glass","given":"Joseph E."},{"family":"York","given":"Jennifer L."}],"issued":{"date-parts":[["2012"]]}}}],"schema":"https://github.com/citation-style-language/schema/raw/master/csl-citation.json"} </w:instrText>
      </w:r>
      <w:r w:rsidR="00E33CB0" w:rsidRPr="004A644B">
        <w:rPr>
          <w:rFonts w:ascii="Arial" w:hAnsi="Arial" w:cs="Arial"/>
          <w:sz w:val="24"/>
          <w:szCs w:val="24"/>
        </w:rPr>
        <w:fldChar w:fldCharType="separate"/>
      </w:r>
      <w:r w:rsidR="00970B5F" w:rsidRPr="00970B5F">
        <w:rPr>
          <w:rFonts w:ascii="Arial" w:hAnsi="Arial" w:cs="Arial"/>
          <w:sz w:val="24"/>
        </w:rPr>
        <w:t>[82]</w:t>
      </w:r>
      <w:r w:rsidR="00E33CB0" w:rsidRPr="004A644B">
        <w:rPr>
          <w:rFonts w:ascii="Arial" w:hAnsi="Arial" w:cs="Arial"/>
          <w:sz w:val="24"/>
          <w:szCs w:val="24"/>
        </w:rPr>
        <w:fldChar w:fldCharType="end"/>
      </w:r>
      <w:r w:rsidRPr="004A644B">
        <w:rPr>
          <w:rFonts w:ascii="Arial" w:hAnsi="Arial" w:cs="Arial"/>
          <w:sz w:val="24"/>
          <w:szCs w:val="24"/>
        </w:rPr>
        <w:t xml:space="preserve"> local procedures that govern the “supply” of EBPs to meet patient demand. This innovative process, participatory system dynamics modeling (PSD)</w:t>
      </w:r>
      <w:r w:rsidR="001D1696">
        <w:rPr>
          <w:rFonts w:ascii="Arial" w:hAnsi="Arial" w:cs="Arial"/>
          <w:sz w:val="24"/>
          <w:szCs w:val="24"/>
        </w:rPr>
        <w:t>,</w:t>
      </w:r>
      <w:r w:rsidRPr="004A644B">
        <w:rPr>
          <w:rFonts w:ascii="Arial" w:hAnsi="Arial" w:cs="Arial"/>
          <w:b/>
          <w:sz w:val="24"/>
          <w:szCs w:val="24"/>
        </w:rPr>
        <w:t xml:space="preserve"> </w:t>
      </w:r>
      <w:r w:rsidRPr="004A644B">
        <w:rPr>
          <w:rFonts w:ascii="Arial" w:hAnsi="Arial" w:cs="Arial"/>
          <w:sz w:val="24"/>
          <w:szCs w:val="24"/>
        </w:rPr>
        <w:t xml:space="preserve">identifies mechanisms to improve EBP implementation, even when </w:t>
      </w:r>
      <w:ins w:id="16" w:author="Joyce Yang" w:date="2018-02-04T15:11:00Z">
        <w:r w:rsidR="00AF4A1D">
          <w:rPr>
            <w:rFonts w:ascii="Arial" w:hAnsi="Arial" w:cs="Arial"/>
            <w:sz w:val="24"/>
            <w:szCs w:val="24"/>
          </w:rPr>
          <w:t xml:space="preserve">no </w:t>
        </w:r>
      </w:ins>
      <w:r w:rsidRPr="004A644B">
        <w:rPr>
          <w:rFonts w:ascii="Arial" w:hAnsi="Arial" w:cs="Arial"/>
          <w:sz w:val="24"/>
          <w:szCs w:val="24"/>
        </w:rPr>
        <w:t xml:space="preserve">new resources are </w:t>
      </w:r>
      <w:del w:id="17" w:author="Joyce Yang" w:date="2018-02-04T15:11:00Z">
        <w:r w:rsidRPr="004A644B" w:rsidDel="00AF4A1D">
          <w:rPr>
            <w:rFonts w:ascii="Arial" w:hAnsi="Arial" w:cs="Arial"/>
            <w:sz w:val="24"/>
            <w:szCs w:val="24"/>
          </w:rPr>
          <w:delText>un</w:delText>
        </w:r>
      </w:del>
      <w:r w:rsidRPr="004A644B">
        <w:rPr>
          <w:rFonts w:ascii="Arial" w:hAnsi="Arial" w:cs="Arial"/>
          <w:sz w:val="24"/>
          <w:szCs w:val="24"/>
        </w:rPr>
        <w:t>available.</w:t>
      </w:r>
    </w:p>
    <w:p w14:paraId="67C38136" w14:textId="0ED1FDC8" w:rsidR="005C3917" w:rsidRPr="004A644B" w:rsidRDefault="005C3917">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PSD blends quantitative, dynamic modeling techniques of systems engineering with participatory, stakeholder engagement, to facilitate local staff in optimizing processes that improve EBP implementation, while accounting for local system constraints.</w:t>
      </w:r>
      <w:r w:rsidRPr="004A644B">
        <w:rPr>
          <w:rFonts w:ascii="Arial" w:hAnsi="Arial" w:cs="Arial"/>
          <w:sz w:val="24"/>
          <w:szCs w:val="24"/>
        </w:rPr>
        <w:t xml:space="preserve"> </w:t>
      </w:r>
      <w:commentRangeStart w:id="18"/>
      <w:r w:rsidRPr="004A644B">
        <w:rPr>
          <w:rFonts w:ascii="Arial" w:hAnsi="Arial" w:cs="Arial"/>
          <w:sz w:val="24"/>
          <w:szCs w:val="24"/>
        </w:rPr>
        <w:t xml:space="preserve">Successful implementation must address </w:t>
      </w:r>
      <w:r w:rsidRPr="004A644B">
        <w:rPr>
          <w:rFonts w:ascii="Arial" w:hAnsi="Arial" w:cs="Arial"/>
          <w:i/>
          <w:sz w:val="24"/>
          <w:szCs w:val="24"/>
          <w:u w:val="single"/>
        </w:rPr>
        <w:t>systemic</w:t>
      </w:r>
      <w:r w:rsidRPr="004A644B">
        <w:rPr>
          <w:rFonts w:ascii="Arial" w:hAnsi="Arial" w:cs="Arial"/>
          <w:sz w:val="24"/>
          <w:szCs w:val="24"/>
          <w:u w:val="single"/>
        </w:rPr>
        <w:t xml:space="preserve"> </w:t>
      </w:r>
      <w:r w:rsidRPr="004A644B">
        <w:rPr>
          <w:rFonts w:ascii="Arial" w:hAnsi="Arial" w:cs="Arial"/>
          <w:i/>
          <w:sz w:val="24"/>
          <w:szCs w:val="24"/>
          <w:u w:val="single"/>
        </w:rPr>
        <w:t>complexity</w:t>
      </w:r>
      <w:r w:rsidRPr="004A644B">
        <w:rPr>
          <w:rFonts w:ascii="Arial" w:hAnsi="Arial" w:cs="Arial"/>
          <w:sz w:val="24"/>
          <w:szCs w:val="24"/>
        </w:rPr>
        <w:t xml:space="preserve">, such as coordinating EBP referrals among outpatient providers and settings, and </w:t>
      </w:r>
      <w:r w:rsidRPr="004A644B">
        <w:rPr>
          <w:rFonts w:ascii="Arial" w:hAnsi="Arial" w:cs="Arial"/>
          <w:i/>
          <w:sz w:val="24"/>
          <w:szCs w:val="24"/>
          <w:u w:val="single"/>
        </w:rPr>
        <w:t>dynamic complexity</w:t>
      </w:r>
      <w:r w:rsidRPr="004A644B">
        <w:rPr>
          <w:rFonts w:ascii="Arial" w:hAnsi="Arial" w:cs="Arial"/>
          <w:i/>
          <w:sz w:val="24"/>
          <w:szCs w:val="24"/>
        </w:rPr>
        <w:t xml:space="preserve">, </w:t>
      </w:r>
      <w:r w:rsidRPr="004A644B">
        <w:rPr>
          <w:rFonts w:ascii="Arial" w:hAnsi="Arial" w:cs="Arial"/>
          <w:sz w:val="24"/>
          <w:szCs w:val="24"/>
        </w:rPr>
        <w:t xml:space="preserve">such as implementing timely, multi-session and continuous care. </w:t>
      </w:r>
      <w:commentRangeEnd w:id="18"/>
      <w:r w:rsidR="00AF4A1D">
        <w:rPr>
          <w:rStyle w:val="CommentReference"/>
        </w:rPr>
        <w:commentReference w:id="18"/>
      </w:r>
      <w:r w:rsidRPr="004A644B">
        <w:rPr>
          <w:rFonts w:ascii="Arial" w:hAnsi="Arial" w:cs="Arial"/>
          <w:sz w:val="24"/>
          <w:szCs w:val="24"/>
        </w:rPr>
        <w:t>A major strength of PSD is the ability to mathematically model these factors with high precision, using electronic health records data available in any integrated healthcare system.</w:t>
      </w:r>
      <w:r w:rsidR="00E33CB0" w:rsidRPr="004A644B">
        <w:rPr>
          <w:rFonts w:ascii="Arial" w:hAnsi="Arial" w:cs="Arial"/>
          <w:sz w:val="24"/>
          <w:szCs w:val="24"/>
        </w:rPr>
        <w:t xml:space="preserve"> </w:t>
      </w:r>
      <w:r w:rsidR="00E33CB0"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{"citationID":"2iksbdepuo","properties":{"formattedCitation":"{\\rtf [87\\uc0\\u8211{}89]}","plainCitation":"[87–89]"},"citationItems":[{"id":1993,"uris":["http://zotero.org/groups/429944/items/8AUSZFS7"],"uri":["http://zotero.org/groups/429944/items/8AUSZFS7"],"itemData":{"id":1993,"type":"article-journal","title":"Big data in health care: Using analytics to identify and manage high-risk and high-cost patients","container-title":"Health Affairs","page":"1123-1131","volume":"33","issue":"7","source":"CrossRef","DOI":"10.1377/hlthaff.2014.0041","ISSN":"0278-2715, 1544-5208","shortTitle":"Big Data In Health Care","language":"en","author":[{"family":"Bates","given":"D. W."},{"family":"Saria","given":"S."},{"family":"Ohno-Machado","given":"L."},{"family":"Shah","given":"A."},{"family":"Escobar","given":"G."}],"issued":{"date-parts":[["2014",7,1]]}},"label":"page"},{"id":2291,"uris":["http://zotero.org/groups/429944/items/VUFC4ZA9"],"uri":["http://zotero.org/groups/429944/items/VUFC4ZA9"],"itemData":{"id":2291,"type":"article-journal","title":"The benefits of health information technology: A review of the recent literature shows predominantly positive results","container-title":"Health Affairs","page":"464-471","volume":"30","issue":"3","source":"CrossRef","DOI":"10.1377/hlthaff.2011.0178","ISSN":"0278-2715, 1544-5208","shortTitle":"The Benefits Of Health Information Technology","language":"en","author":[{"family":"Buntin","given":"M. B."},{"family":"Burke","given":"M. F."},{"family":"Hoaglin","given":"M. C."},{"family":"Blumenthal","given":"D."}],"issued":{"date-parts":[["2011",3,1]]}},"label":"page"},{"id":2202,"uris":["http://zotero.org/groups/429944/items/PVZZJB5N"],"uri":["http://zotero.org/groups/429944/items/PVZZJB5N"],"itemData":{"id":2202,"type":"article-journal","title":"Developing public policy to advance the use of big data in health care","container-title":"Health Affairs","page":"1523-1530","volume":"33","issue":"9","source":"CrossRef","DOI":"10.1377/hlthaff.2014.0771","ISSN":"0278-2715, 1544-5208","language":"en","author":[{"family":"Heitmueller","given":"A."},{"family":"Henderson","given":"S."},{"family":"Warburton","given":"W."},{"family":"Elmagarmid","given":"A."},{"family":"Pentland","given":"A. S."},{"family":"Darzi","given":"A."}],"issued":{"date-parts":[["2014",9,1]]}},"label":"page"}],"schema":"https://github.com/citation-style-language/schema/raw/master/csl-citation.json"} </w:instrText>
      </w:r>
      <w:r w:rsidR="00E33CB0" w:rsidRPr="004A644B">
        <w:rPr>
          <w:rFonts w:ascii="Arial" w:hAnsi="Arial" w:cs="Arial"/>
          <w:sz w:val="24"/>
          <w:szCs w:val="24"/>
        </w:rPr>
        <w:fldChar w:fldCharType="separate"/>
      </w:r>
      <w:r w:rsidR="00970B5F" w:rsidRPr="00970B5F">
        <w:rPr>
          <w:rFonts w:ascii="Arial" w:hAnsi="Arial" w:cs="Arial"/>
          <w:sz w:val="24"/>
          <w:szCs w:val="24"/>
        </w:rPr>
        <w:t>[87–89]</w:t>
      </w:r>
      <w:r w:rsidR="00E33CB0" w:rsidRPr="004A644B">
        <w:rPr>
          <w:rFonts w:ascii="Arial" w:hAnsi="Arial" w:cs="Arial"/>
          <w:sz w:val="24"/>
          <w:szCs w:val="24"/>
        </w:rPr>
        <w:fldChar w:fldCharType="end"/>
      </w:r>
      <w:r w:rsidR="00E33CB0" w:rsidRPr="004A644B">
        <w:rPr>
          <w:rFonts w:ascii="Arial" w:hAnsi="Arial" w:cs="Arial"/>
          <w:sz w:val="24"/>
          <w:szCs w:val="24"/>
          <w:vertAlign w:val="superscript"/>
        </w:rPr>
        <w:t xml:space="preserve"> </w:t>
      </w:r>
      <w:r w:rsidRPr="004A644B">
        <w:rPr>
          <w:rFonts w:ascii="Arial" w:hAnsi="Arial" w:cs="Arial"/>
          <w:sz w:val="24"/>
          <w:szCs w:val="24"/>
        </w:rPr>
        <w:t xml:space="preserve">A high level of staff stakeholder engagement occurs throughout model building and testing, which </w:t>
      </w:r>
      <w:r w:rsidR="009A6E89">
        <w:rPr>
          <w:rFonts w:ascii="Arial" w:hAnsi="Arial" w:cs="Arial"/>
          <w:sz w:val="24"/>
          <w:szCs w:val="24"/>
        </w:rPr>
        <w:t xml:space="preserve">serves to </w:t>
      </w:r>
      <w:r w:rsidRPr="004A644B">
        <w:rPr>
          <w:rFonts w:ascii="Arial" w:hAnsi="Arial" w:cs="Arial"/>
          <w:sz w:val="24"/>
          <w:szCs w:val="24"/>
        </w:rPr>
        <w:t>increase buy-in for changes and capacity for sustaining ongoing implementation.</w:t>
      </w:r>
      <w:r w:rsidR="00A64EB1" w:rsidRPr="004A644B">
        <w:rPr>
          <w:rFonts w:ascii="Arial" w:hAnsi="Arial" w:cs="Arial"/>
          <w:sz w:val="24"/>
          <w:szCs w:val="24"/>
        </w:rPr>
        <w:t xml:space="preserve"> </w:t>
      </w:r>
      <w:r w:rsidR="00A64EB1"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lj1gq27cu","properties":{"formattedCitation":"[84,90]","plainCitation":"[84,90]"},"citationItems":[{"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Strange"}],"issued":{"date-parts":[["2013"]]}},"label":"page"},{"id":7427,"uris":["http://zotero.org/groups/429944/items/JMNP8V4D"],"uri":["http://zotero.org/groups/429944/items/JMNP8V4D"],"itemData":{"id":7427,"type":"article-journal","title":"The sustainability of new programs and innovations: A review of the empirical literature and recommendations for future research","source":"Google Scholar","URL":"http://www.implementationscience.com/imedia/1135790039679889_manuscript.pdf","shortTitle":"The sustainability of new programs and innovations","author":[{"family":"Charns","given":"Martin"}],"accessed":{"date-parts":[["2016",9,30]]}},"label":"page"}],"schema":"https://github.com/citation-style-language/schema/raw/master/csl-citation.json"} </w:instrText>
      </w:r>
      <w:r w:rsidR="00A64EB1" w:rsidRPr="004A644B">
        <w:rPr>
          <w:rFonts w:ascii="Arial" w:hAnsi="Arial" w:cs="Arial"/>
          <w:sz w:val="24"/>
          <w:szCs w:val="24"/>
        </w:rPr>
        <w:fldChar w:fldCharType="separate"/>
      </w:r>
      <w:r w:rsidR="00970B5F" w:rsidRPr="00970B5F">
        <w:rPr>
          <w:rFonts w:ascii="Arial" w:hAnsi="Arial" w:cs="Arial"/>
          <w:sz w:val="24"/>
        </w:rPr>
        <w:t>[84,90]</w:t>
      </w:r>
      <w:r w:rsidR="00A64EB1" w:rsidRPr="004A644B">
        <w:rPr>
          <w:rFonts w:ascii="Arial" w:hAnsi="Arial" w:cs="Arial"/>
          <w:sz w:val="24"/>
          <w:szCs w:val="24"/>
        </w:rPr>
        <w:fldChar w:fldCharType="end"/>
      </w:r>
      <w:r w:rsidRPr="004A644B">
        <w:rPr>
          <w:rFonts w:ascii="Arial" w:hAnsi="Arial" w:cs="Arial"/>
          <w:sz w:val="24"/>
          <w:szCs w:val="24"/>
        </w:rPr>
        <w:t xml:space="preserve"> Our use of highly-</w:t>
      </w:r>
      <w:r w:rsidRPr="004A644B">
        <w:rPr>
          <w:rFonts w:ascii="Arial" w:hAnsi="Arial" w:cs="Arial"/>
          <w:sz w:val="24"/>
          <w:szCs w:val="24"/>
        </w:rPr>
        <w:lastRenderedPageBreak/>
        <w:t xml:space="preserve">innovative PSD addresses national priorities to identify strategies that improve the timeliness and quality of health care, and at the same time, overcomes a critical barrier in the field of implementation science, which is the need to identify effective </w:t>
      </w:r>
      <w:r w:rsidRPr="004A644B">
        <w:rPr>
          <w:rFonts w:ascii="Arial" w:hAnsi="Arial" w:cs="Arial"/>
          <w:sz w:val="24"/>
          <w:szCs w:val="24"/>
          <w:u w:val="single"/>
        </w:rPr>
        <w:t>system-level</w:t>
      </w:r>
      <w:r w:rsidRPr="004A644B">
        <w:rPr>
          <w:rFonts w:ascii="Arial" w:hAnsi="Arial" w:cs="Arial"/>
          <w:sz w:val="24"/>
          <w:szCs w:val="24"/>
        </w:rPr>
        <w:t xml:space="preserve"> implementation strategies.</w:t>
      </w:r>
      <w:r w:rsidR="00D40263"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aijl1sefh","properties":{"formattedCitation":"[79,84]","plainCitation":"[79,84]"},"citationItems":[{"id":2118,"uris":["http://zotero.org/groups/429944/items/H26SKF3P"],"uri":["http://zotero.org/groups/429944/items/H26SKF3P"],"itemData":{"id":2118,"type":"article-journal","title":"Outcomes for implementation research: Conceptual distinctions, measurement challenges, and research agenda","container-title":"Administration and Policy in Mental Health and Mental Health Services Research","page":"65-76","volume":"38","issue":"2","source":"CrossRef","DOI":"10.1007/s10488-010-0319-7","ISSN":"0894-587X, 1573-3289","shortTitle":"Outcomes for Implementation Research","language":"en","author":[{"family":"Proctor","given":"Enola"},{"family":"Silmere","given":"Hiie"},{"family":"Raghavan","given":"Ramesh"},{"family":"Hovmand","given":"Peter"},{"family":"Aarons","given":"Greg"},{"family":"Bunger","given":"Alicia"},{"family":"Griffey","given":"Richard"},{"family":"Hensley","given":"Melissa"}],"issued":{"date-parts":[["2011",3]]}},"label":"page"},{"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Strange"}],"issued":{"date-parts":[["2013"]]}},"label":"page"}],"schema":"https://github.com/citation-style-language/schema/raw/master/csl-citation.json"} </w:instrText>
      </w:r>
      <w:r w:rsidR="00D40263" w:rsidRPr="004A644B">
        <w:rPr>
          <w:rFonts w:ascii="Arial" w:hAnsi="Arial" w:cs="Arial"/>
          <w:sz w:val="24"/>
          <w:szCs w:val="24"/>
        </w:rPr>
        <w:fldChar w:fldCharType="separate"/>
      </w:r>
      <w:r w:rsidR="00970B5F" w:rsidRPr="00970B5F">
        <w:rPr>
          <w:rFonts w:ascii="Arial" w:hAnsi="Arial" w:cs="Arial"/>
          <w:sz w:val="24"/>
        </w:rPr>
        <w:t>[79,84]</w:t>
      </w:r>
      <w:r w:rsidR="00D40263" w:rsidRPr="004A644B">
        <w:rPr>
          <w:rFonts w:ascii="Arial" w:hAnsi="Arial" w:cs="Arial"/>
          <w:sz w:val="24"/>
          <w:szCs w:val="24"/>
        </w:rPr>
        <w:fldChar w:fldCharType="end"/>
      </w:r>
      <w:r w:rsidRPr="004A644B">
        <w:rPr>
          <w:rFonts w:ascii="Arial" w:hAnsi="Arial" w:cs="Arial"/>
          <w:sz w:val="24"/>
          <w:szCs w:val="24"/>
        </w:rPr>
        <w:t xml:space="preserve"> </w:t>
      </w:r>
    </w:p>
    <w:p w14:paraId="6BE8D801" w14:textId="77777777" w:rsidR="005C3917" w:rsidRPr="004A644B" w:rsidRDefault="005C3917">
      <w:pPr>
        <w:spacing w:line="480" w:lineRule="auto"/>
        <w:rPr>
          <w:rFonts w:ascii="Arial" w:hAnsi="Arial" w:cs="Arial"/>
          <w:sz w:val="24"/>
          <w:szCs w:val="24"/>
          <w:u w:val="single"/>
        </w:rPr>
      </w:pPr>
      <w:r w:rsidRPr="004A644B">
        <w:rPr>
          <w:rFonts w:ascii="Arial" w:hAnsi="Arial" w:cs="Arial"/>
          <w:b/>
          <w:bCs/>
          <w:sz w:val="24"/>
          <w:szCs w:val="24"/>
          <w:u w:val="single"/>
        </w:rPr>
        <w:t>Preliminary Studies</w:t>
      </w:r>
    </w:p>
    <w:p w14:paraId="5EB38DEE" w14:textId="5AE1755F" w:rsidR="005C3917" w:rsidRPr="004A644B" w:rsidRDefault="005C3917">
      <w:pPr>
        <w:widowControl w:val="0"/>
        <w:autoSpaceDE w:val="0"/>
        <w:autoSpaceDN w:val="0"/>
        <w:adjustRightInd w:val="0"/>
        <w:spacing w:line="480" w:lineRule="auto"/>
        <w:ind w:firstLine="360"/>
        <w:rPr>
          <w:rFonts w:ascii="Arial" w:hAnsi="Arial" w:cs="Arial"/>
          <w:color w:val="000000" w:themeColor="text1"/>
          <w:sz w:val="24"/>
          <w:szCs w:val="24"/>
        </w:rPr>
      </w:pPr>
      <w:commentRangeStart w:id="19"/>
      <w:r w:rsidRPr="004A644B">
        <w:rPr>
          <w:rFonts w:ascii="Arial" w:hAnsi="Arial" w:cs="Arial"/>
          <w:sz w:val="24"/>
          <w:szCs w:val="24"/>
        </w:rPr>
        <w:t xml:space="preserve">The principal investigator (PI) and co-Investigator (co-I), Dr. Lounsbury, were invited by VA Palo Alto Healthcare System (VAPAHCS) Director of Outpatient Mental Health, Dr. Lindley (co-I), to help the outpatient system increase the number of patients who attend EBPs. </w:t>
      </w:r>
      <w:commentRangeEnd w:id="19"/>
      <w:r w:rsidR="00AF4A1D">
        <w:rPr>
          <w:rStyle w:val="CommentReference"/>
        </w:rPr>
        <w:commentReference w:id="19"/>
      </w:r>
      <w:r w:rsidRPr="004A644B">
        <w:rPr>
          <w:rFonts w:ascii="Arial" w:hAnsi="Arial" w:cs="Arial"/>
          <w:sz w:val="24"/>
          <w:szCs w:val="24"/>
        </w:rPr>
        <w:t>In January 2015, staff began by agreeing to a goal that all new depression and PTSD patients would be scheduled for EBPsy, and set a goal for new patients to complete two EBPsy sessions within 30 days. This led to an increase in EBPsy scheduling</w:t>
      </w:r>
      <w:r w:rsidR="00655871" w:rsidRPr="004A644B">
        <w:rPr>
          <w:rFonts w:ascii="Arial" w:hAnsi="Arial" w:cs="Arial"/>
          <w:sz w:val="24"/>
          <w:szCs w:val="24"/>
        </w:rPr>
        <w:t>,</w:t>
      </w:r>
      <w:r w:rsidRPr="004A644B">
        <w:rPr>
          <w:rFonts w:ascii="Arial" w:hAnsi="Arial" w:cs="Arial"/>
          <w:sz w:val="24"/>
          <w:szCs w:val="24"/>
        </w:rPr>
        <w:t xml:space="preserve"> but time from intake</w:t>
      </w:r>
      <w:ins w:id="20" w:author="Joyce Yang" w:date="2018-02-04T15:14:00Z">
        <w:r w:rsidR="00AF4A1D">
          <w:rPr>
            <w:rFonts w:ascii="Arial" w:hAnsi="Arial" w:cs="Arial"/>
            <w:sz w:val="24"/>
            <w:szCs w:val="24"/>
          </w:rPr>
          <w:t xml:space="preserve"> to first </w:t>
        </w:r>
      </w:ins>
      <w:del w:id="21" w:author="Joyce Yang" w:date="2018-02-04T15:14:00Z">
        <w:r w:rsidRPr="004A644B" w:rsidDel="00AF4A1D">
          <w:rPr>
            <w:rFonts w:ascii="Arial" w:hAnsi="Arial" w:cs="Arial"/>
            <w:sz w:val="24"/>
            <w:szCs w:val="24"/>
          </w:rPr>
          <w:delText>-to-</w:delText>
        </w:r>
      </w:del>
      <w:r w:rsidRPr="004A644B">
        <w:rPr>
          <w:rFonts w:ascii="Arial" w:hAnsi="Arial" w:cs="Arial"/>
          <w:sz w:val="24"/>
          <w:szCs w:val="24"/>
        </w:rPr>
        <w:t>EBPsy</w:t>
      </w:r>
      <w:ins w:id="22" w:author="Joyce Yang" w:date="2018-02-04T15:14:00Z">
        <w:r w:rsidR="00AF4A1D">
          <w:rPr>
            <w:rFonts w:ascii="Arial" w:hAnsi="Arial" w:cs="Arial"/>
            <w:sz w:val="24"/>
            <w:szCs w:val="24"/>
          </w:rPr>
          <w:t xml:space="preserve"> session</w:t>
        </w:r>
      </w:ins>
      <w:r w:rsidRPr="004A644B">
        <w:rPr>
          <w:rFonts w:ascii="Arial" w:hAnsi="Arial" w:cs="Arial"/>
          <w:sz w:val="24"/>
          <w:szCs w:val="24"/>
        </w:rPr>
        <w:t xml:space="preserve"> still ranged from 7 to 73 days, with delays associated with significantly lower probability that the patient completed eight sessions </w:t>
      </w:r>
      <w:r w:rsidRPr="004A644B">
        <w:rPr>
          <w:rFonts w:ascii="Arial" w:hAnsi="Arial" w:cs="Arial"/>
          <w:i/>
          <w:sz w:val="24"/>
          <w:szCs w:val="24"/>
        </w:rPr>
        <w:t>X</w:t>
      </w:r>
      <w:r w:rsidRPr="004A644B">
        <w:rPr>
          <w:rFonts w:ascii="Arial" w:hAnsi="Arial" w:cs="Arial"/>
          <w:i/>
          <w:sz w:val="24"/>
          <w:szCs w:val="24"/>
          <w:vertAlign w:val="superscript"/>
        </w:rPr>
        <w:t>2</w:t>
      </w:r>
      <w:r w:rsidRPr="004A644B">
        <w:rPr>
          <w:rFonts w:ascii="Arial" w:hAnsi="Arial" w:cs="Arial"/>
          <w:sz w:val="24"/>
          <w:szCs w:val="24"/>
        </w:rPr>
        <w:t xml:space="preserve">(2, </w:t>
      </w:r>
      <w:r w:rsidRPr="004A644B">
        <w:rPr>
          <w:rFonts w:ascii="Arial" w:hAnsi="Arial" w:cs="Arial"/>
          <w:i/>
          <w:sz w:val="24"/>
          <w:szCs w:val="24"/>
        </w:rPr>
        <w:t xml:space="preserve">N </w:t>
      </w:r>
      <w:r w:rsidRPr="004A644B">
        <w:rPr>
          <w:rFonts w:ascii="Arial" w:hAnsi="Arial" w:cs="Arial"/>
          <w:sz w:val="24"/>
          <w:szCs w:val="24"/>
        </w:rPr>
        <w:t xml:space="preserve">= 375) = 14.82, </w:t>
      </w:r>
      <w:r w:rsidRPr="00AF4A1D">
        <w:rPr>
          <w:rFonts w:ascii="Arial" w:hAnsi="Arial" w:cs="Arial"/>
          <w:i/>
          <w:sz w:val="24"/>
          <w:szCs w:val="24"/>
          <w:rPrChange w:id="23" w:author="Joyce Yang" w:date="2018-02-04T15:14:00Z">
            <w:rPr>
              <w:rFonts w:ascii="Arial" w:hAnsi="Arial" w:cs="Arial"/>
              <w:sz w:val="24"/>
              <w:szCs w:val="24"/>
            </w:rPr>
          </w:rPrChange>
        </w:rPr>
        <w:t>p</w:t>
      </w:r>
      <w:r w:rsidRPr="004A644B">
        <w:rPr>
          <w:rFonts w:ascii="Arial" w:hAnsi="Arial" w:cs="Arial"/>
          <w:sz w:val="24"/>
          <w:szCs w:val="24"/>
        </w:rPr>
        <w:t xml:space="preserve"> &lt; .001. This highlighted how a service delivery problem (timing) was interacting with an implementation outcome (reach).</w:t>
      </w:r>
      <w:r w:rsidR="00DA353F" w:rsidRPr="004A644B">
        <w:rPr>
          <w:rFonts w:ascii="Arial" w:hAnsi="Arial" w:cs="Arial"/>
          <w:sz w:val="24"/>
          <w:szCs w:val="24"/>
        </w:rPr>
        <w:t xml:space="preserve"> </w:t>
      </w:r>
      <w:r w:rsidR="00DA353F" w:rsidRPr="004A644B">
        <w:rPr>
          <w:rFonts w:ascii="Arial" w:hAnsi="Arial" w:cs="Arial"/>
          <w:sz w:val="24"/>
          <w:szCs w:val="24"/>
          <w:vertAlign w:val="superscript"/>
        </w:rPr>
        <w:fldChar w:fldCharType="begin"/>
      </w:r>
      <w:r w:rsidR="00970B5F">
        <w:rPr>
          <w:rFonts w:ascii="Arial" w:hAnsi="Arial" w:cs="Arial"/>
          <w:sz w:val="24"/>
          <w:szCs w:val="24"/>
          <w:vertAlign w:val="superscript"/>
        </w:rPr>
        <w:instrText xml:space="preserve"> ADDIN ZOTERO_ITEM CSL_CITATION {"citationID":"tfDd8zes","properties":{"formattedCitation":"[79]","plainCitation":"[79]"},"citationItems":[{"id":2118,"uris":["http://zotero.org/groups/429944/items/H26SKF3P"],"uri":["http://zotero.org/groups/429944/items/H26SKF3P"],"itemData":{"id":2118,"type":"article-journal","title":"Outcomes for implementation research: Conceptual distinctions, measurement challenges, and research agenda","container-title":"Administration and Policy in Mental Health and Mental Health Services Research","page":"65-76","volume":"38","issue":"2","source":"CrossRef","DOI":"10.1007/s10488-010-0319-7","ISSN":"0894-587X, 1573-3289","shortTitle":"Outcomes for Implementation Research","language":"en","author":[{"family":"Proctor","given":"Enola"},{"family":"Silmere","given":"Hiie"},{"family":"Raghavan","given":"Ramesh"},{"family":"Hovmand","given":"Peter"},{"family":"Aarons","given":"Greg"},{"family":"Bunger","given":"Alicia"},{"family":"Griffey","given":"Richard"},{"family":"Hensley","given":"Melissa"}],"issued":{"date-parts":[["2011",3]]}}}],"schema":"https://github.com/citation-style-language/schema/raw/master/csl-citation.json"} </w:instrText>
      </w:r>
      <w:r w:rsidR="00DA353F" w:rsidRPr="004A644B">
        <w:rPr>
          <w:rFonts w:ascii="Arial" w:hAnsi="Arial" w:cs="Arial"/>
          <w:sz w:val="24"/>
          <w:szCs w:val="24"/>
          <w:vertAlign w:val="superscript"/>
        </w:rPr>
        <w:fldChar w:fldCharType="separate"/>
      </w:r>
      <w:r w:rsidR="00970B5F" w:rsidRPr="00970B5F">
        <w:rPr>
          <w:rFonts w:ascii="Arial" w:hAnsi="Arial" w:cs="Arial"/>
          <w:sz w:val="24"/>
        </w:rPr>
        <w:t>[79]</w:t>
      </w:r>
      <w:r w:rsidR="00DA353F" w:rsidRPr="004A644B">
        <w:rPr>
          <w:rFonts w:ascii="Arial" w:hAnsi="Arial" w:cs="Arial"/>
          <w:sz w:val="24"/>
          <w:szCs w:val="24"/>
          <w:vertAlign w:val="superscript"/>
        </w:rPr>
        <w:fldChar w:fldCharType="end"/>
      </w:r>
      <w:r w:rsidRPr="004A644B">
        <w:rPr>
          <w:rFonts w:ascii="Arial" w:hAnsi="Arial" w:cs="Arial"/>
          <w:sz w:val="24"/>
          <w:szCs w:val="24"/>
        </w:rPr>
        <w:t xml:space="preserve"> </w:t>
      </w:r>
      <w:r w:rsidRPr="004A644B">
        <w:rPr>
          <w:rFonts w:ascii="Arial" w:hAnsi="Arial" w:cs="Arial"/>
          <w:color w:val="000000" w:themeColor="text1"/>
          <w:sz w:val="24"/>
          <w:szCs w:val="24"/>
        </w:rPr>
        <w:t xml:space="preserve">Although some progress was made, it was unclear </w:t>
      </w:r>
      <w:r w:rsidRPr="004A644B">
        <w:rPr>
          <w:rFonts w:ascii="Arial" w:hAnsi="Arial" w:cs="Arial"/>
          <w:i/>
          <w:color w:val="000000" w:themeColor="text1"/>
          <w:sz w:val="24"/>
          <w:szCs w:val="24"/>
        </w:rPr>
        <w:t>how</w:t>
      </w:r>
      <w:r w:rsidRPr="004A644B">
        <w:rPr>
          <w:rFonts w:ascii="Arial" w:hAnsi="Arial" w:cs="Arial"/>
          <w:color w:val="000000" w:themeColor="text1"/>
          <w:sz w:val="24"/>
          <w:szCs w:val="24"/>
        </w:rPr>
        <w:t xml:space="preserve"> gains were achieved or would be sustained. Staff lacked explanations for ongoing variability and did not know what caused the discrepancy between scheduling and completing an EBPsy visit, which remained stubbornly at </w:t>
      </w:r>
      <w:r w:rsidRPr="004A644B">
        <w:rPr>
          <w:rFonts w:ascii="Arial" w:hAnsi="Arial" w:cs="Arial"/>
          <w:i/>
          <w:color w:val="000000" w:themeColor="text1"/>
          <w:sz w:val="24"/>
          <w:szCs w:val="24"/>
        </w:rPr>
        <w:t>8-10%</w:t>
      </w:r>
      <w:ins w:id="24" w:author="Joyce Yang" w:date="2018-02-04T15:15:00Z">
        <w:r w:rsidR="00AF4A1D">
          <w:rPr>
            <w:rFonts w:ascii="Arial" w:hAnsi="Arial" w:cs="Arial"/>
            <w:i/>
            <w:color w:val="000000" w:themeColor="text1"/>
            <w:sz w:val="24"/>
            <w:szCs w:val="24"/>
          </w:rPr>
          <w:t>,</w:t>
        </w:r>
      </w:ins>
      <w:r w:rsidRPr="004A644B">
        <w:rPr>
          <w:rFonts w:ascii="Arial" w:hAnsi="Arial" w:cs="Arial"/>
          <w:i/>
          <w:color w:val="000000" w:themeColor="text1"/>
          <w:sz w:val="24"/>
          <w:szCs w:val="24"/>
        </w:rPr>
        <w:t xml:space="preserve"> below the national average</w:t>
      </w:r>
      <w:r w:rsidR="00655871" w:rsidRPr="004A644B">
        <w:rPr>
          <w:rFonts w:ascii="Arial" w:hAnsi="Arial" w:cs="Arial"/>
          <w:color w:val="000000" w:themeColor="text1"/>
          <w:sz w:val="24"/>
          <w:szCs w:val="24"/>
        </w:rPr>
        <w:t>.</w:t>
      </w:r>
      <w:r w:rsidR="009A6E89">
        <w:rPr>
          <w:rFonts w:ascii="Arial" w:hAnsi="Arial" w:cs="Arial"/>
          <w:color w:val="000000" w:themeColor="text1"/>
          <w:sz w:val="24"/>
          <w:szCs w:val="24"/>
        </w:rPr>
        <w:t xml:space="preserve"> </w:t>
      </w:r>
      <w:r w:rsidR="00655871" w:rsidRPr="004A644B">
        <w:rPr>
          <w:rFonts w:ascii="Arial" w:hAnsi="Arial" w:cs="Arial"/>
          <w:color w:val="000000" w:themeColor="text1"/>
          <w:sz w:val="24"/>
          <w:szCs w:val="24"/>
        </w:rPr>
        <w:t xml:space="preserve">Performance measures </w:t>
      </w:r>
      <w:r w:rsidRPr="004A644B">
        <w:rPr>
          <w:rFonts w:ascii="Arial" w:hAnsi="Arial" w:cs="Arial"/>
          <w:color w:val="000000" w:themeColor="text1"/>
          <w:sz w:val="24"/>
          <w:szCs w:val="24"/>
        </w:rPr>
        <w:t>highlighted the</w:t>
      </w:r>
      <w:r w:rsidR="00655871" w:rsidRPr="004A644B">
        <w:rPr>
          <w:rFonts w:ascii="Arial" w:hAnsi="Arial" w:cs="Arial"/>
          <w:color w:val="000000" w:themeColor="text1"/>
          <w:sz w:val="24"/>
          <w:szCs w:val="24"/>
        </w:rPr>
        <w:t xml:space="preserve"> implementation</w:t>
      </w:r>
      <w:r w:rsidRPr="004A644B">
        <w:rPr>
          <w:rFonts w:ascii="Arial" w:hAnsi="Arial" w:cs="Arial"/>
          <w:color w:val="000000" w:themeColor="text1"/>
          <w:sz w:val="24"/>
          <w:szCs w:val="24"/>
        </w:rPr>
        <w:t xml:space="preserve"> problem, but not what stakeholders could do about it. </w:t>
      </w:r>
    </w:p>
    <w:p w14:paraId="2958CF22" w14:textId="446F109E" w:rsidR="005C3917" w:rsidRPr="004A644B" w:rsidRDefault="005C3917">
      <w:pPr>
        <w:pStyle w:val="NormalWeb"/>
        <w:spacing w:before="0" w:beforeAutospacing="0" w:after="0" w:afterAutospacing="0" w:line="480" w:lineRule="auto"/>
        <w:ind w:firstLine="360"/>
        <w:rPr>
          <w:rFonts w:ascii="Arial" w:hAnsi="Arial" w:cs="Arial"/>
          <w:color w:val="000000" w:themeColor="text1"/>
        </w:rPr>
      </w:pPr>
      <w:r w:rsidRPr="004A644B">
        <w:rPr>
          <w:rFonts w:ascii="Arial" w:hAnsi="Arial" w:cs="Arial"/>
          <w:b/>
          <w:color w:val="000000" w:themeColor="text1"/>
        </w:rPr>
        <w:t>P</w:t>
      </w:r>
      <w:r w:rsidRPr="004A644B">
        <w:rPr>
          <w:rFonts w:ascii="Arial" w:hAnsi="Arial" w:cs="Arial"/>
          <w:b/>
          <w:bCs/>
          <w:color w:val="000000" w:themeColor="text1"/>
        </w:rPr>
        <w:t xml:space="preserve">articipatory System Dynamics Modeling (PSD) Implementation Strategy. </w:t>
      </w:r>
      <w:r w:rsidRPr="004A644B">
        <w:rPr>
          <w:rFonts w:ascii="Arial" w:hAnsi="Arial" w:cs="Arial"/>
          <w:color w:val="000000" w:themeColor="text1"/>
        </w:rPr>
        <w:t xml:space="preserve">We were invited in by a large, complex outpatient system to enlist a multi-dimensional EBP </w:t>
      </w:r>
      <w:r w:rsidRPr="004A644B">
        <w:rPr>
          <w:rFonts w:ascii="Arial" w:hAnsi="Arial" w:cs="Arial"/>
          <w:color w:val="000000" w:themeColor="text1"/>
        </w:rPr>
        <w:lastRenderedPageBreak/>
        <w:t xml:space="preserve">implementation strategy that could improve dynamic workflows and deliver </w:t>
      </w:r>
      <w:commentRangeStart w:id="25"/>
      <w:r w:rsidRPr="004A644B">
        <w:rPr>
          <w:rFonts w:ascii="Arial" w:hAnsi="Arial" w:cs="Arial"/>
          <w:i/>
          <w:color w:val="000000" w:themeColor="text1"/>
        </w:rPr>
        <w:t>multiple</w:t>
      </w:r>
      <w:r w:rsidRPr="004A644B">
        <w:rPr>
          <w:rFonts w:ascii="Arial" w:hAnsi="Arial" w:cs="Arial"/>
          <w:color w:val="000000" w:themeColor="text1"/>
        </w:rPr>
        <w:t xml:space="preserve"> EBPs</w:t>
      </w:r>
      <w:commentRangeEnd w:id="25"/>
      <w:r w:rsidR="009A6E89">
        <w:rPr>
          <w:rStyle w:val="CommentReference"/>
          <w:rFonts w:asciiTheme="minorHAnsi" w:eastAsiaTheme="minorHAnsi" w:hAnsiTheme="minorHAnsi" w:cstheme="minorBidi"/>
        </w:rPr>
        <w:commentReference w:id="25"/>
      </w:r>
      <w:r w:rsidRPr="004A644B">
        <w:rPr>
          <w:rFonts w:ascii="Arial" w:hAnsi="Arial" w:cs="Arial"/>
          <w:color w:val="000000" w:themeColor="text1"/>
        </w:rPr>
        <w:t xml:space="preserve"> despite constant changes in staff.</w:t>
      </w:r>
      <w:r w:rsidR="00292313" w:rsidRPr="004A644B">
        <w:rPr>
          <w:rFonts w:ascii="Arial" w:hAnsi="Arial" w:cs="Arial"/>
          <w:color w:val="000000" w:themeColor="text1"/>
        </w:rPr>
        <w:t xml:space="preserve"> </w:t>
      </w:r>
      <w:r w:rsidR="00187238" w:rsidRPr="004A644B">
        <w:rPr>
          <w:rFonts w:ascii="Arial" w:hAnsi="Arial" w:cs="Arial"/>
          <w:color w:val="000000" w:themeColor="text1"/>
        </w:rPr>
        <w:fldChar w:fldCharType="begin"/>
      </w:r>
      <w:r w:rsidR="00970B5F">
        <w:rPr>
          <w:rFonts w:ascii="Arial" w:hAnsi="Arial" w:cs="Arial"/>
          <w:color w:val="000000" w:themeColor="text1"/>
        </w:rPr>
        <w:instrText xml:space="preserve"> ADDIN ZOTERO_ITEM CSL_CITATION {"citationID":"0PL3W3kG","properties":{"formattedCitation":"[84]","plainCitation":"[84]"},"citationItems":[{"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Strange"}],"issued":{"date-parts":[["2013"]]}}}],"schema":"https://github.com/citation-style-language/schema/raw/master/csl-citation.json"} </w:instrText>
      </w:r>
      <w:r w:rsidR="00187238" w:rsidRPr="004A644B">
        <w:rPr>
          <w:rFonts w:ascii="Arial" w:hAnsi="Arial" w:cs="Arial"/>
          <w:color w:val="000000" w:themeColor="text1"/>
        </w:rPr>
        <w:fldChar w:fldCharType="separate"/>
      </w:r>
      <w:r w:rsidR="00970B5F" w:rsidRPr="00970B5F">
        <w:rPr>
          <w:rFonts w:ascii="Arial" w:hAnsi="Arial" w:cs="Arial"/>
        </w:rPr>
        <w:t>[84]</w:t>
      </w:r>
      <w:r w:rsidR="00187238" w:rsidRPr="004A644B">
        <w:rPr>
          <w:rFonts w:ascii="Arial" w:hAnsi="Arial" w:cs="Arial"/>
          <w:color w:val="000000" w:themeColor="text1"/>
        </w:rPr>
        <w:fldChar w:fldCharType="end"/>
      </w:r>
      <w:r w:rsidRPr="004A644B">
        <w:rPr>
          <w:rFonts w:ascii="Arial" w:hAnsi="Arial" w:cs="Arial"/>
          <w:color w:val="000000" w:themeColor="text1"/>
        </w:rPr>
        <w:t xml:space="preserve"> </w:t>
      </w:r>
      <w:r w:rsidRPr="004A644B">
        <w:rPr>
          <w:rFonts w:ascii="Arial" w:hAnsi="Arial" w:cs="Arial"/>
          <w:color w:val="000000" w:themeColor="text1"/>
          <w:u w:val="single"/>
        </w:rPr>
        <w:t>We selected PSD as our implementation strategy and our approach</w:t>
      </w:r>
      <w:r w:rsidRPr="004A644B">
        <w:rPr>
          <w:rFonts w:ascii="Arial" w:hAnsi="Arial" w:cs="Arial"/>
          <w:color w:val="000000" w:themeColor="text1"/>
        </w:rPr>
        <w:t xml:space="preserve">. PSD has been used in government, industry and communities to optimize systems by uncovering how system </w:t>
      </w:r>
      <w:r w:rsidRPr="004A644B">
        <w:rPr>
          <w:rFonts w:ascii="Arial" w:hAnsi="Arial" w:cs="Arial"/>
          <w:color w:val="000000" w:themeColor="text1"/>
          <w:u w:val="single"/>
        </w:rPr>
        <w:t>structures</w:t>
      </w:r>
      <w:r w:rsidRPr="004A644B">
        <w:rPr>
          <w:rFonts w:ascii="Arial" w:hAnsi="Arial" w:cs="Arial"/>
          <w:color w:val="000000" w:themeColor="text1"/>
        </w:rPr>
        <w:t xml:space="preserve"> that create delays (e.g., wait-times) and accumulations (e.g., patients in the system) “feedback” on one another.</w:t>
      </w:r>
      <w:r w:rsidR="00884272" w:rsidRPr="004A644B">
        <w:rPr>
          <w:rFonts w:ascii="Arial" w:hAnsi="Arial" w:cs="Arial"/>
          <w:color w:val="000000" w:themeColor="text1"/>
        </w:rPr>
        <w:t xml:space="preserve"> </w:t>
      </w:r>
      <w:r w:rsidR="00884272" w:rsidRPr="004A644B">
        <w:rPr>
          <w:rFonts w:ascii="Arial" w:hAnsi="Arial" w:cs="Arial"/>
          <w:color w:val="000000" w:themeColor="text1"/>
        </w:rPr>
        <w:fldChar w:fldCharType="begin"/>
      </w:r>
      <w:r w:rsidR="00970B5F">
        <w:rPr>
          <w:rFonts w:ascii="Arial" w:hAnsi="Arial" w:cs="Arial"/>
          <w:color w:val="000000" w:themeColor="text1"/>
        </w:rPr>
        <w:instrText xml:space="preserve"> ADDIN ZOTERO_ITEM CSL_CITATION {"citationID":"12ct9b19ol","properties":{"formattedCitation":"{\\rtf [91\\uc0\\u8211{}94]}","plainCitation":"[91–94]"},"citationItems":[{"id":7415,"uris":["http://zotero.org/groups/429944/items/832C4S5W"],"uri":["http://zotero.org/groups/429944/items/832C4S5W"],"itemData":{"id":7415,"type":"article-journal","title":"The model versus a modeling process","container-title":"System Dynamics Review","page":"133-134","issue":"1","author":[{"literal":"Forrester, J.W"}],"issued":{"date-parts":[["1985"]]}},"label":"page"},{"id":7411,"uris":["http://zotero.org/groups/429944/items/3UIN3EJA"],"uri":["http://zotero.org/groups/429944/items/3UIN3EJA"],"itemData":{"id":7411,"type":"book","title":"Modeling for learning organizations","publisher":"Productivity Press","publisher-place":"Portland OR","event-place":"Portland OR","author":[{"literal":"Morecroft J"},{"literal":"Sherman J"}],"issued":{"date-parts":[["1994"]]}},"label":"page"},{"id":2237,"uris":["http://zotero.org/groups/429944/items/RRCWJJMI"],"uri":["http://zotero.org/groups/429944/items/RRCWJJMI"],"itemData":{"id":2237,"type":"article-journal","title":"Effects of feedback delay on learning","container-title":"System Dynamics Review","page":"309-338","volume":"25","issue":"4","source":"CrossRef","DOI":"10.1002/sdr.427","ISSN":"08837066","language":"en","author":[{"family":"Rahmandad","given":"Hazhir"},{"family":"Repenning","given":"Nelson"},{"family":"Sterman","given":"John"}],"issued":{"date-parts":[["2009",10]]}},"label":"page"},{"id":2316,"uris":["http://zotero.org/groups/429944/items/XPBXBB65"],"uri":["http://zotero.org/groups/429944/items/XPBXBB65"],"itemData":{"id":2316,"type":"article-journal","title":"Learning from evidence in a complex world","container-title":"American Journal of Public Health","page":"505–514","volume":"96","issue":"3","source":"Google Scholar","author":[{"family":"Sterman","given":"John D."}],"issued":{"date-parts":[["2006"]]}},"label":"page"}],"schema":"https://github.com/citation-style-language/schema/raw/master/csl-citation.json"} </w:instrText>
      </w:r>
      <w:r w:rsidR="00884272" w:rsidRPr="004A644B">
        <w:rPr>
          <w:rFonts w:ascii="Arial" w:hAnsi="Arial" w:cs="Arial"/>
          <w:color w:val="000000" w:themeColor="text1"/>
        </w:rPr>
        <w:fldChar w:fldCharType="separate"/>
      </w:r>
      <w:r w:rsidR="00970B5F" w:rsidRPr="00970B5F">
        <w:rPr>
          <w:rFonts w:ascii="Arial" w:hAnsi="Arial" w:cs="Arial"/>
        </w:rPr>
        <w:t>[91–94]</w:t>
      </w:r>
      <w:r w:rsidR="00884272" w:rsidRPr="004A644B">
        <w:rPr>
          <w:rFonts w:ascii="Arial" w:hAnsi="Arial" w:cs="Arial"/>
          <w:color w:val="000000" w:themeColor="text1"/>
        </w:rPr>
        <w:fldChar w:fldCharType="end"/>
      </w:r>
      <w:r w:rsidRPr="004A644B">
        <w:rPr>
          <w:rFonts w:ascii="Arial" w:hAnsi="Arial" w:cs="Arial"/>
          <w:color w:val="000000" w:themeColor="text1"/>
        </w:rPr>
        <w:t xml:space="preserve"> </w:t>
      </w:r>
      <w:ins w:id="26" w:author="Joyce Yang" w:date="2018-02-04T15:16:00Z">
        <w:r w:rsidR="00AF4A1D">
          <w:rPr>
            <w:rFonts w:ascii="Arial" w:hAnsi="Arial" w:cs="Arial"/>
            <w:color w:val="000000" w:themeColor="text1"/>
          </w:rPr>
          <w:t>System dynamics (</w:t>
        </w:r>
      </w:ins>
      <w:r w:rsidRPr="004A644B">
        <w:rPr>
          <w:rFonts w:ascii="Arial" w:hAnsi="Arial" w:cs="Arial"/>
          <w:color w:val="000000" w:themeColor="text1"/>
        </w:rPr>
        <w:t>SD</w:t>
      </w:r>
      <w:ins w:id="27" w:author="Joyce Yang" w:date="2018-02-04T15:16:00Z">
        <w:r w:rsidR="00AF4A1D">
          <w:rPr>
            <w:rFonts w:ascii="Arial" w:hAnsi="Arial" w:cs="Arial"/>
            <w:color w:val="000000" w:themeColor="text1"/>
          </w:rPr>
          <w:t>)</w:t>
        </w:r>
      </w:ins>
      <w:r w:rsidRPr="004A644B">
        <w:rPr>
          <w:rFonts w:ascii="Arial" w:hAnsi="Arial" w:cs="Arial"/>
          <w:color w:val="000000" w:themeColor="text1"/>
        </w:rPr>
        <w:t xml:space="preserve"> modeling was used to expand the reach of EBPs that reduced Veteran homelessness by 33% over four years,</w:t>
      </w:r>
      <w:r w:rsidR="009A5ABB" w:rsidRPr="004A644B">
        <w:rPr>
          <w:rFonts w:ascii="Arial" w:hAnsi="Arial" w:cs="Arial"/>
          <w:color w:val="000000" w:themeColor="text1"/>
        </w:rPr>
        <w:t xml:space="preserve"> </w:t>
      </w:r>
      <w:r w:rsidR="007406C5" w:rsidRPr="004A644B">
        <w:rPr>
          <w:rFonts w:ascii="Arial" w:hAnsi="Arial" w:cs="Arial"/>
          <w:color w:val="000000" w:themeColor="text1"/>
        </w:rPr>
        <w:fldChar w:fldCharType="begin"/>
      </w:r>
      <w:r w:rsidR="00970B5F">
        <w:rPr>
          <w:rFonts w:ascii="Arial" w:hAnsi="Arial" w:cs="Arial"/>
          <w:color w:val="000000" w:themeColor="text1"/>
        </w:rPr>
        <w:instrText xml:space="preserve"> ADDIN ZOTERO_ITEM CSL_CITATION {"citationID":"1d1sf7ifo2","properties":{"formattedCitation":"{\\rtf [95\\uc0\\u8211{}97]}","plainCitation":"[95–97]"},"citationItems":[{"id":7420,"uris":["http://zotero.org/groups/429944/items/ETTKQUUU"],"uri":["http://zotero.org/groups/429944/items/ETTKQUUU"],"itemData":{"id":7420,"type":"speech","title":"A Model For Eliminating Veteran Homelessness in the USA","publisher-place":"Delft, Netherlands","event":"32nd International Conference of the System Dynamics Society","event-place":"Delft, Netherlands","author":[{"literal":"S Glasser"},{"literal":"W Ellis"},{"literal":"J Chin"},{"literal":"C Glazner"},{"literal":"V Kane"}],"issued":{"date-parts":[["2014"]]}},"label":"page"},{"id":2019,"uris":["http://zotero.org/groups/429944/items/9SBW8B2E"],"uri":["http://zotero.org/groups/429944/items/9SBW8B2E"],"itemData":{"id":2019,"type":"article-journal","title":"United States Interagency Council on Homelessness United States Interagency Council on Homelessness","source":"Google Scholar","URL":"http://usich.gov/resources/uploads/asset_library/USICH_Ending_Homelessness_Among_Veterans_Rpt_February_2013_FINAL.pdf","author":[{"family":"Zeilinger","given":"Laura Green"},{"family":"Director","given":"USICH Executive"}],"accessed":{"date-parts":[["2016",1,7]]}},"label":"page"},{"id":7416,"uris":["http://zotero.org/groups/429944/items/A8RAUBVD"],"uri":["http://zotero.org/groups/429944/items/A8RAUBVD"],"itemData":{"id":7416,"type":"report","title":"The 2014 Annual Homeless Assessment Report (AHAR) to Congress: PART 1 Point-in-Time Estimates of Homelessness.","source":"Google Scholar","URL":"https://www.hudexchange.info/resources/documents/2014-AHAR-Part1.pdf","author":[{"family":"U.S. Department of Housing and Urban Development","given":""}],"issued":{"date-parts":[["1996"]]},"accessed":{"date-parts":[["2015",10,1]]}},"label":"page"}],"schema":"https://github.com/citation-style-language/schema/raw/master/csl-citation.json"} </w:instrText>
      </w:r>
      <w:r w:rsidR="007406C5" w:rsidRPr="004A644B">
        <w:rPr>
          <w:rFonts w:ascii="Arial" w:hAnsi="Arial" w:cs="Arial"/>
          <w:color w:val="000000" w:themeColor="text1"/>
        </w:rPr>
        <w:fldChar w:fldCharType="separate"/>
      </w:r>
      <w:r w:rsidR="00970B5F" w:rsidRPr="00970B5F">
        <w:rPr>
          <w:rFonts w:ascii="Arial" w:hAnsi="Arial" w:cs="Arial"/>
        </w:rPr>
        <w:t>[95–97]</w:t>
      </w:r>
      <w:r w:rsidR="007406C5" w:rsidRPr="004A644B">
        <w:rPr>
          <w:rFonts w:ascii="Arial" w:hAnsi="Arial" w:cs="Arial"/>
          <w:color w:val="000000" w:themeColor="text1"/>
        </w:rPr>
        <w:fldChar w:fldCharType="end"/>
      </w:r>
      <w:r w:rsidR="00884272" w:rsidRPr="004A644B">
        <w:rPr>
          <w:rFonts w:ascii="Arial" w:hAnsi="Arial" w:cs="Arial"/>
          <w:color w:val="000000" w:themeColor="text1"/>
          <w:vertAlign w:val="superscript"/>
        </w:rPr>
        <w:t xml:space="preserve"> </w:t>
      </w:r>
      <w:r w:rsidRPr="004A644B">
        <w:rPr>
          <w:rFonts w:ascii="Arial" w:hAnsi="Arial" w:cs="Arial"/>
          <w:color w:val="000000" w:themeColor="text1"/>
        </w:rPr>
        <w:t>and identify dynamics maintaining the backlog of Veteran benefits claims.</w:t>
      </w:r>
      <w:r w:rsidR="00091847" w:rsidRPr="004A644B">
        <w:rPr>
          <w:rFonts w:ascii="Arial" w:hAnsi="Arial" w:cs="Arial"/>
          <w:color w:val="000000" w:themeColor="text1"/>
        </w:rPr>
        <w:fldChar w:fldCharType="begin"/>
      </w:r>
      <w:r w:rsidR="00970B5F">
        <w:rPr>
          <w:rFonts w:ascii="Arial" w:hAnsi="Arial" w:cs="Arial"/>
          <w:color w:val="000000" w:themeColor="text1"/>
        </w:rPr>
        <w:instrText xml:space="preserve"> ADDIN ZOTERO_ITEM CSL_CITATION {"citationID":"5athg045k","properties":{"formattedCitation":"[98,99]","plainCitation":"[98,99]"},"citationItems":[{"id":7423,"uris":["http://zotero.org/groups/429944/items/GR67WCWI"],"uri":["http://zotero.org/groups/429944/items/GR67WCWI"],"itemData":{"id":7423,"type":"speech","title":"Re-designing policy and process in health care service delivery: a system dynamics case study.","publisher-place":"Delft, Netherlands.","event":"30th International Conference of the System Dynamics Society","event-place":"Delft, Netherlands.","author":[{"literal":"T Rust"},{"literal":"K Saeed"},{"literal":"Bar-On"},{"literal":"O Pavlov"}]},"label":"page"},{"id":7439,"uris":["http://zotero.org/groups/429944/items/ZAIK3N6E"],"uri":["http://zotero.org/groups/429944/items/ZAIK3N6E"],"itemData":{"id":7439,"type":"report","title":"Veterans Benefits Administration Reports, Detailed claims data","URL":"http://benefits.va.gov/REPORTS/detailed_claims_data.asp","author":[{"literal":"Department of Veterans Affairs"}],"issued":{"date-parts":[["2015"]]},"accessed":{"date-parts":[["2015",10,3]]}},"label":"page"}],"schema":"https://github.com/citation-style-language/schema/raw/master/csl-citation.json"} </w:instrText>
      </w:r>
      <w:r w:rsidR="00091847" w:rsidRPr="004A644B">
        <w:rPr>
          <w:rFonts w:ascii="Arial" w:hAnsi="Arial" w:cs="Arial"/>
          <w:color w:val="000000" w:themeColor="text1"/>
        </w:rPr>
        <w:fldChar w:fldCharType="separate"/>
      </w:r>
      <w:r w:rsidR="00970B5F" w:rsidRPr="00970B5F">
        <w:rPr>
          <w:rFonts w:ascii="Arial" w:hAnsi="Arial" w:cs="Arial"/>
        </w:rPr>
        <w:t>[98,99]</w:t>
      </w:r>
      <w:r w:rsidR="00091847" w:rsidRPr="004A644B">
        <w:rPr>
          <w:rFonts w:ascii="Arial" w:hAnsi="Arial" w:cs="Arial"/>
          <w:color w:val="000000" w:themeColor="text1"/>
        </w:rPr>
        <w:fldChar w:fldCharType="end"/>
      </w:r>
      <w:r w:rsidRPr="004A644B">
        <w:rPr>
          <w:rFonts w:ascii="Arial" w:hAnsi="Arial" w:cs="Arial"/>
          <w:color w:val="000000" w:themeColor="text1"/>
        </w:rPr>
        <w:t xml:space="preserve"> SD simulations also evaluated the population impacts of alternative system-wide EBP implementations.</w:t>
      </w:r>
      <w:r w:rsidR="00DA353F" w:rsidRPr="004A644B">
        <w:rPr>
          <w:rFonts w:ascii="Arial" w:hAnsi="Arial" w:cs="Arial"/>
          <w:color w:val="000000" w:themeColor="text1"/>
        </w:rPr>
        <w:t xml:space="preserve"> </w:t>
      </w:r>
      <w:r w:rsidR="00DA353F" w:rsidRPr="004A644B">
        <w:rPr>
          <w:rFonts w:ascii="Arial" w:hAnsi="Arial" w:cs="Arial"/>
          <w:color w:val="000000" w:themeColor="text1"/>
        </w:rPr>
        <w:fldChar w:fldCharType="begin"/>
      </w:r>
      <w:r w:rsidR="00970B5F">
        <w:rPr>
          <w:rFonts w:ascii="Arial" w:hAnsi="Arial" w:cs="Arial"/>
          <w:color w:val="000000" w:themeColor="text1"/>
        </w:rPr>
        <w:instrText xml:space="preserve"> ADDIN ZOTERO_ITEM CSL_CITATION {"citationID":"1453rvvhps","properties":{"formattedCitation":"[100,101]","plainCitation":"[100,101]"},"citationItems":[{"id":6033,"uris":["http://zotero.org/groups/429944/items/QX69VDEA"],"uri":["http://zotero.org/groups/429944/items/QX69VDEA"],"itemData":{"id":6033,"type":"article-journal","title":"Strategic Planning to Reduce the Burden of Stroke Among Veterans: Using Simulation Modeling to Inform Decision Making","container-title":"Stroke","page":"2078-2084","volume":"45","issue":"7","source":"CrossRef","DOI":"10.1161/STROKEAHA.114.004694","ISSN":"0039-2499, 1524-4628","shortTitle":"Strategic Planning to Reduce the Burden of Stroke Among Veterans","language":"en","author":[{"family":"Lich","given":"K. H."},{"family":"Tian","given":"Y."},{"family":"Beadles","given":"C. A."},{"family":"Williams","given":"L. S."},{"family":"Bravata","given":"D. M."},{"family":"Cheng","given":"E. M."},{"family":"Bosworth","given":"H. B."},{"family":"Homer","given":"J. B."},{"family":"Matchar","given":"D. B."}],"issued":{"date-parts":[["2014",7,1]]}},"label":"page"},{"id":2081,"uris":["http://zotero.org/groups/429944/items/E239IFAW"],"uri":["http://zotero.org/groups/429944/items/E239IFAW"],"itemData":{"id":2081,"type":"article-journal","title":"Modeling the impact of school-based universal depression screening on additional service capacity needs: A system dynamics approach","container-title":"Administration and Policy in Mental Health and Mental Health Services Research","source":"CrossRef","URL":"http://link.springer.com/10.1007/s10488-015-0628-y","DOI":"10.1007/s10488-015-0628-y","ISSN":"0894-587X, 1573-3289","shortTitle":"Modeling the Impact of School-Based Universal Depression Screening on Additional Service Capacity Needs","language":"en","author":[{"family":"Lyon","given":"Aaron R."},{"family":"Maras","given":"Melissa A."},{"family":"Pate","given":"Christina M."},{"family":"Igusa","given":"Takeru"},{"family":"Vander Stoep","given":"Ann"}],"issued":{"date-parts":[["2015",1,20]]},"accessed":{"date-parts":[["2016",1,7]]}},"label":"page"}],"schema":"https://github.com/citation-style-language/schema/raw/master/csl-citation.json"} </w:instrText>
      </w:r>
      <w:r w:rsidR="00DA353F" w:rsidRPr="004A644B">
        <w:rPr>
          <w:rFonts w:ascii="Arial" w:hAnsi="Arial" w:cs="Arial"/>
          <w:color w:val="000000" w:themeColor="text1"/>
        </w:rPr>
        <w:fldChar w:fldCharType="separate"/>
      </w:r>
      <w:r w:rsidR="00970B5F" w:rsidRPr="00970B5F">
        <w:rPr>
          <w:rFonts w:ascii="Arial" w:hAnsi="Arial" w:cs="Arial"/>
        </w:rPr>
        <w:t>[100,101]</w:t>
      </w:r>
      <w:r w:rsidR="00DA353F" w:rsidRPr="004A644B">
        <w:rPr>
          <w:rFonts w:ascii="Arial" w:hAnsi="Arial" w:cs="Arial"/>
          <w:color w:val="000000" w:themeColor="text1"/>
        </w:rPr>
        <w:fldChar w:fldCharType="end"/>
      </w:r>
      <w:r w:rsidRPr="004A644B">
        <w:rPr>
          <w:rFonts w:ascii="Arial" w:hAnsi="Arial" w:cs="Arial"/>
          <w:color w:val="000000" w:themeColor="text1"/>
        </w:rPr>
        <w:t xml:space="preserve"> A recent Institute of Medicine and Centers for Medicare and Medicaid Services report identified 1) misaligned demand and resources, 2) uneven processes, 3) non-integrated data tools and 4) lack of leader empowerment in VA, </w:t>
      </w:r>
      <w:r w:rsidRPr="004A644B">
        <w:rPr>
          <w:rFonts w:ascii="Arial" w:hAnsi="Arial" w:cs="Arial"/>
        </w:rPr>
        <w:t xml:space="preserve">and recommended use of </w:t>
      </w:r>
      <w:del w:id="28" w:author="Joyce Yang" w:date="2018-02-04T15:16:00Z">
        <w:r w:rsidRPr="004A644B" w:rsidDel="00AF4A1D">
          <w:rPr>
            <w:rFonts w:ascii="Arial" w:hAnsi="Arial" w:cs="Arial"/>
          </w:rPr>
          <w:delText>system dynamics (</w:delText>
        </w:r>
      </w:del>
      <w:r w:rsidRPr="004A644B">
        <w:rPr>
          <w:rFonts w:ascii="Arial" w:hAnsi="Arial" w:cs="Arial"/>
        </w:rPr>
        <w:t>SD</w:t>
      </w:r>
      <w:del w:id="29" w:author="Joyce Yang" w:date="2018-02-04T15:16:00Z">
        <w:r w:rsidRPr="004A644B" w:rsidDel="00AF4A1D">
          <w:rPr>
            <w:rFonts w:ascii="Arial" w:hAnsi="Arial" w:cs="Arial"/>
          </w:rPr>
          <w:delText>)</w:delText>
        </w:r>
      </w:del>
      <w:r w:rsidRPr="004A644B">
        <w:rPr>
          <w:rFonts w:ascii="Arial" w:hAnsi="Arial" w:cs="Arial"/>
        </w:rPr>
        <w:t xml:space="preserve"> simulation modeling to improve patient access.</w:t>
      </w:r>
      <w:r w:rsidR="004316AC" w:rsidRPr="004A644B">
        <w:rPr>
          <w:rFonts w:ascii="Arial" w:hAnsi="Arial" w:cs="Arial"/>
        </w:rPr>
        <w:t xml:space="preserve"> </w:t>
      </w:r>
      <w:r w:rsidR="004316AC" w:rsidRPr="004A644B">
        <w:rPr>
          <w:rFonts w:ascii="Arial" w:hAnsi="Arial" w:cs="Arial"/>
        </w:rPr>
        <w:fldChar w:fldCharType="begin"/>
      </w:r>
      <w:r w:rsidR="00970B5F">
        <w:rPr>
          <w:rFonts w:ascii="Arial" w:hAnsi="Arial" w:cs="Arial"/>
        </w:rPr>
        <w:instrText xml:space="preserve"> ADDIN ZOTERO_ITEM CSL_CITATION {"citationID":"BiWrRoYT","properties":{"formattedCitation":"[77]","plainCitation":"[77]"},"citationItems":[{"id":7409,"uris":["http://zotero.org/groups/429944/items/2IJTRD2C"],"uri":["http://zotero.org/groups/429944/items/2IJTRD2C"],"itemData":{"id":7409,"type":"article","title":"Independent Assessment of the Health Care Delivery Systems and Management Processes of the Department of Veterans Affairs (Volume 1: Integrated Report)","URL":"http://www.va.gov/opa/choiceact/documents/assessments/Integrated_Report.pdf","author":[{"family":"Centers for Medicare &amp; Medicaid Services Alliance to Modernize Healthcare (CAMH)","given":""}]}}],"schema":"https://github.com/citation-style-language/schema/raw/master/csl-citation.json"} </w:instrText>
      </w:r>
      <w:r w:rsidR="004316AC" w:rsidRPr="004A644B">
        <w:rPr>
          <w:rFonts w:ascii="Arial" w:hAnsi="Arial" w:cs="Arial"/>
        </w:rPr>
        <w:fldChar w:fldCharType="separate"/>
      </w:r>
      <w:r w:rsidR="00970B5F" w:rsidRPr="00970B5F">
        <w:rPr>
          <w:rFonts w:ascii="Arial" w:hAnsi="Arial" w:cs="Arial"/>
        </w:rPr>
        <w:t>[77]</w:t>
      </w:r>
      <w:r w:rsidR="004316AC" w:rsidRPr="004A644B">
        <w:rPr>
          <w:rFonts w:ascii="Arial" w:hAnsi="Arial" w:cs="Arial"/>
        </w:rPr>
        <w:fldChar w:fldCharType="end"/>
      </w:r>
      <w:r w:rsidRPr="004A644B">
        <w:rPr>
          <w:rFonts w:ascii="Arial" w:hAnsi="Arial" w:cs="Arial"/>
          <w:color w:val="000000" w:themeColor="text1"/>
        </w:rPr>
        <w:t xml:space="preserve"> This is consistent with local staff views that system processes exert interdependent influence on EBP timing and </w:t>
      </w:r>
      <w:commentRangeStart w:id="30"/>
      <w:r w:rsidRPr="004A644B">
        <w:rPr>
          <w:rFonts w:ascii="Arial" w:hAnsi="Arial" w:cs="Arial"/>
          <w:color w:val="000000" w:themeColor="text1"/>
        </w:rPr>
        <w:t>reach</w:t>
      </w:r>
      <w:commentRangeEnd w:id="30"/>
      <w:r w:rsidR="0099685D" w:rsidRPr="004A644B">
        <w:rPr>
          <w:rStyle w:val="CommentReference"/>
          <w:rFonts w:ascii="Arial" w:eastAsiaTheme="minorHAnsi" w:hAnsi="Arial" w:cs="Arial"/>
          <w:sz w:val="24"/>
          <w:szCs w:val="24"/>
        </w:rPr>
        <w:commentReference w:id="30"/>
      </w:r>
      <w:r w:rsidRPr="004A644B">
        <w:rPr>
          <w:rFonts w:ascii="Arial" w:hAnsi="Arial" w:cs="Arial"/>
          <w:color w:val="000000" w:themeColor="text1"/>
        </w:rPr>
        <w:t xml:space="preserve"> </w:t>
      </w:r>
      <w:r w:rsidR="0099685D" w:rsidRPr="004A644B">
        <w:rPr>
          <w:rFonts w:ascii="Arial" w:hAnsi="Arial" w:cs="Arial"/>
          <w:i/>
          <w:color w:val="000000" w:themeColor="text1"/>
        </w:rPr>
        <w:t>CITE</w:t>
      </w:r>
      <w:r w:rsidRPr="004A644B">
        <w:rPr>
          <w:rFonts w:ascii="Arial" w:hAnsi="Arial" w:cs="Arial"/>
          <w:color w:val="000000" w:themeColor="text1"/>
        </w:rPr>
        <w:t>. These effective prior uses of SD modeling to a) reduce system delays, b) expand EBP reach, and c) evaluate alternative EBP implementations, highlights the promise of PSD for meeting the increasing patient demand for outpatient services with improved EBP implementation, as well as strengths for advancing implementation science with dynamic systems strategies.</w:t>
      </w:r>
      <w:r w:rsidR="00AB4A85" w:rsidRPr="004A644B">
        <w:rPr>
          <w:rFonts w:ascii="Arial" w:hAnsi="Arial" w:cs="Arial"/>
          <w:color w:val="000000" w:themeColor="text1"/>
        </w:rPr>
        <w:t xml:space="preserve"> </w:t>
      </w:r>
      <w:r w:rsidR="00AB4A85" w:rsidRPr="004A644B">
        <w:rPr>
          <w:rFonts w:ascii="Arial" w:hAnsi="Arial" w:cs="Arial"/>
          <w:color w:val="000000" w:themeColor="text1"/>
        </w:rPr>
        <w:fldChar w:fldCharType="begin"/>
      </w:r>
      <w:r w:rsidR="00970B5F">
        <w:rPr>
          <w:rFonts w:ascii="Arial" w:hAnsi="Arial" w:cs="Arial"/>
          <w:color w:val="000000" w:themeColor="text1"/>
        </w:rPr>
        <w:instrText xml:space="preserve"> ADDIN ZOTERO_ITEM CSL_CITATION {"citationID":"bxnMjlJe","properties":{"formattedCitation":"[84]","plainCitation":"[84]"},"citationItems":[{"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Strange"}],"issued":{"date-parts":[["2013"]]}}}],"schema":"https://github.com/citation-style-language/schema/raw/master/csl-citation.json"} </w:instrText>
      </w:r>
      <w:r w:rsidR="00AB4A85" w:rsidRPr="004A644B">
        <w:rPr>
          <w:rFonts w:ascii="Arial" w:hAnsi="Arial" w:cs="Arial"/>
          <w:color w:val="000000" w:themeColor="text1"/>
        </w:rPr>
        <w:fldChar w:fldCharType="separate"/>
      </w:r>
      <w:r w:rsidR="00970B5F" w:rsidRPr="00970B5F">
        <w:rPr>
          <w:rFonts w:ascii="Arial" w:hAnsi="Arial" w:cs="Arial"/>
        </w:rPr>
        <w:t>[84]</w:t>
      </w:r>
      <w:r w:rsidR="00AB4A85" w:rsidRPr="004A644B">
        <w:rPr>
          <w:rFonts w:ascii="Arial" w:hAnsi="Arial" w:cs="Arial"/>
          <w:color w:val="000000" w:themeColor="text1"/>
        </w:rPr>
        <w:fldChar w:fldCharType="end"/>
      </w:r>
    </w:p>
    <w:p w14:paraId="4F0F25DD" w14:textId="73DD4F24" w:rsidR="005C3917" w:rsidRPr="004A644B" w:rsidRDefault="005C3917">
      <w:pPr>
        <w:widowControl w:val="0"/>
        <w:tabs>
          <w:tab w:val="left" w:pos="360"/>
        </w:tabs>
        <w:autoSpaceDE w:val="0"/>
        <w:autoSpaceDN w:val="0"/>
        <w:adjustRightInd w:val="0"/>
        <w:spacing w:line="480" w:lineRule="auto"/>
        <w:ind w:firstLine="360"/>
        <w:rPr>
          <w:rFonts w:ascii="Arial" w:hAnsi="Arial" w:cs="Arial"/>
          <w:sz w:val="24"/>
          <w:szCs w:val="24"/>
        </w:rPr>
      </w:pPr>
      <w:r w:rsidRPr="004A644B">
        <w:rPr>
          <w:rFonts w:ascii="Arial" w:hAnsi="Arial" w:cs="Arial"/>
          <w:b/>
          <w:color w:val="000000" w:themeColor="text1"/>
          <w:sz w:val="24"/>
          <w:szCs w:val="24"/>
        </w:rPr>
        <w:t xml:space="preserve">PSD has unique utility for </w:t>
      </w:r>
      <w:r w:rsidR="006814C4">
        <w:rPr>
          <w:rFonts w:ascii="Arial" w:hAnsi="Arial" w:cs="Arial"/>
          <w:b/>
          <w:color w:val="000000" w:themeColor="text1"/>
          <w:sz w:val="24"/>
          <w:szCs w:val="24"/>
        </w:rPr>
        <w:t>examinin</w:t>
      </w:r>
      <w:r w:rsidR="006814C4" w:rsidRPr="004A644B">
        <w:rPr>
          <w:rFonts w:ascii="Arial" w:hAnsi="Arial" w:cs="Arial"/>
          <w:b/>
          <w:color w:val="000000" w:themeColor="text1"/>
          <w:sz w:val="24"/>
          <w:szCs w:val="24"/>
        </w:rPr>
        <w:t xml:space="preserve">g </w:t>
      </w:r>
      <w:r w:rsidRPr="004A644B">
        <w:rPr>
          <w:rFonts w:ascii="Arial" w:hAnsi="Arial" w:cs="Arial"/>
          <w:b/>
          <w:color w:val="000000" w:themeColor="text1"/>
          <w:sz w:val="24"/>
          <w:szCs w:val="24"/>
        </w:rPr>
        <w:t xml:space="preserve">EBP reach as a function of system </w:t>
      </w:r>
      <w:r w:rsidRPr="004A644B">
        <w:rPr>
          <w:rFonts w:ascii="Arial" w:hAnsi="Arial" w:cs="Arial"/>
          <w:b/>
          <w:i/>
          <w:color w:val="000000" w:themeColor="text1"/>
          <w:sz w:val="24"/>
          <w:szCs w:val="24"/>
        </w:rPr>
        <w:t>capacity</w:t>
      </w:r>
      <w:r w:rsidRPr="004A644B">
        <w:rPr>
          <w:rFonts w:ascii="Arial" w:hAnsi="Arial" w:cs="Arial"/>
          <w:b/>
          <w:color w:val="000000" w:themeColor="text1"/>
          <w:sz w:val="24"/>
          <w:szCs w:val="24"/>
        </w:rPr>
        <w:t xml:space="preserve">. </w:t>
      </w:r>
      <w:r w:rsidRPr="004A644B">
        <w:rPr>
          <w:rFonts w:ascii="Arial" w:hAnsi="Arial" w:cs="Arial"/>
          <w:color w:val="000000" w:themeColor="text1"/>
          <w:sz w:val="24"/>
          <w:szCs w:val="24"/>
        </w:rPr>
        <w:t>Capacity is conceptualized as a key driver of implementation outcomes.</w:t>
      </w:r>
      <w:ins w:id="31" w:author="Joyce Yang" w:date="2018-02-04T15:16:00Z">
        <w:r w:rsidR="00AF4A1D">
          <w:rPr>
            <w:rFonts w:ascii="Arial" w:hAnsi="Arial" w:cs="Arial"/>
            <w:color w:val="000000" w:themeColor="text1"/>
            <w:sz w:val="24"/>
            <w:szCs w:val="24"/>
          </w:rPr>
          <w:t xml:space="preserve"> </w:t>
        </w:r>
      </w:ins>
      <w:r w:rsidR="009B736B" w:rsidRPr="004A644B">
        <w:rPr>
          <w:rFonts w:ascii="Arial" w:hAnsi="Arial" w:cs="Arial"/>
          <w:color w:val="000000" w:themeColor="text1"/>
          <w:sz w:val="24"/>
          <w:szCs w:val="24"/>
        </w:rPr>
        <w:fldChar w:fldCharType="begin"/>
      </w:r>
      <w:r w:rsidR="00970B5F">
        <w:rPr>
          <w:rFonts w:ascii="Arial" w:hAnsi="Arial" w:cs="Arial"/>
          <w:color w:val="000000" w:themeColor="text1"/>
          <w:sz w:val="24"/>
          <w:szCs w:val="24"/>
        </w:rPr>
        <w:instrText xml:space="preserve"> ADDIN ZOTERO_ITEM CSL_CITATION {"citationID":"h4ndffs9q","properties":{"formattedCitation":"[81,85]","plainCitation":"[81,85]"},"citationItems":[{"id":1923,"uris":["http://zotero.org/groups/429944/items/2RXNXQ5P"],"uri":["http://zotero.org/groups/429944/items/2RXNXQ5P"],"itemData":{"id":1923,"type":"article-journal","title":"Unpacking prevention capacity: An intersection of research-to-practice models and community-centered models","container-title":"American Journal of Community Psychology","page":"182-196","volume":"41","issue":"3-4","source":"CrossRef","DOI":"10.1007/s10464-008-9162-3","ISSN":"0091-0562, 1573-2770","shortTitle":"Unpacking Prevention Capacity","language":"en","author":[{"family":"Flaspohler","given":"Paul"},{"family":"Duffy","given":"Jennifer"},{"family":"Wandersman","given":"Abraham"},{"family":"Stillman","given":"Lindsey"},{"family":"Maras","given":"Melissa A."}],"issued":{"date-parts":[["2008",6]]}},"label":"page"},{"id":2330,"uris":["http://zotero.org/groups/429944/items/ZEE5UQ5C"],"uri":["http://zotero.org/groups/429944/items/ZEE5UQ5C"],"itemData":{"id":2330,"type":"article-journal","title":"A practical implementation science heuristic for organizational readiness: R = MC","container-title":"Journal of Community Psychology","page":"484-501","volume":"43","issue":"4","source":"CrossRef","DOI":"10.1002/jcop.21698","ISSN":"00904392","shortTitle":"A PRACTICAL IMPLEMENTATION SCIENCE HEURISTIC FOR ORGANIZATIONAL READINESS","language":"en","author":[{"family":"Scaccia","given":"Jonathan P."},{"family":"Cook","given":"Brittany S."},{"family":"Lamont","given":"Andrea"},{"family":"Wandersman","given":"Abraham"},{"family":"Castellow","given":"Jennifer"},{"family":"Katz","given":"Jason"},{"family":"Beidas","given":"Rinad S."}],"issued":{"date-parts":[["2015",4]]}},"label":"page"}],"schema":"https://github.com/citation-style-language/schema/raw/master/csl-citation.json"} </w:instrText>
      </w:r>
      <w:r w:rsidR="009B736B" w:rsidRPr="004A644B">
        <w:rPr>
          <w:rFonts w:ascii="Arial" w:hAnsi="Arial" w:cs="Arial"/>
          <w:color w:val="000000" w:themeColor="text1"/>
          <w:sz w:val="24"/>
          <w:szCs w:val="24"/>
        </w:rPr>
        <w:fldChar w:fldCharType="separate"/>
      </w:r>
      <w:r w:rsidR="00970B5F" w:rsidRPr="00970B5F">
        <w:rPr>
          <w:rFonts w:ascii="Arial" w:hAnsi="Arial" w:cs="Arial"/>
          <w:sz w:val="24"/>
        </w:rPr>
        <w:t>[81,85]</w:t>
      </w:r>
      <w:r w:rsidR="009B736B" w:rsidRPr="004A644B">
        <w:rPr>
          <w:rFonts w:ascii="Arial" w:hAnsi="Arial" w:cs="Arial"/>
          <w:color w:val="000000" w:themeColor="text1"/>
          <w:sz w:val="24"/>
          <w:szCs w:val="24"/>
        </w:rPr>
        <w:fldChar w:fldCharType="end"/>
      </w:r>
      <w:r w:rsidRPr="004A644B">
        <w:rPr>
          <w:rFonts w:ascii="Arial" w:hAnsi="Arial" w:cs="Arial"/>
          <w:color w:val="000000" w:themeColor="text1"/>
          <w:sz w:val="24"/>
          <w:szCs w:val="24"/>
          <w:vertAlign w:val="superscript"/>
        </w:rPr>
        <w:t xml:space="preserve"> </w:t>
      </w:r>
      <w:r w:rsidRPr="004A644B">
        <w:rPr>
          <w:rFonts w:ascii="Arial" w:hAnsi="Arial" w:cs="Arial"/>
          <w:color w:val="000000" w:themeColor="text1"/>
          <w:sz w:val="24"/>
          <w:szCs w:val="24"/>
        </w:rPr>
        <w:t xml:space="preserve">We propose that the PSD </w:t>
      </w:r>
      <w:r w:rsidRPr="004A644B">
        <w:rPr>
          <w:rFonts w:ascii="Arial" w:hAnsi="Arial" w:cs="Arial"/>
          <w:i/>
          <w:color w:val="000000" w:themeColor="text1"/>
          <w:sz w:val="24"/>
          <w:szCs w:val="24"/>
        </w:rPr>
        <w:t>process</w:t>
      </w:r>
      <w:r w:rsidRPr="004A644B">
        <w:rPr>
          <w:rFonts w:ascii="Arial" w:hAnsi="Arial" w:cs="Arial"/>
          <w:color w:val="000000" w:themeColor="text1"/>
          <w:sz w:val="24"/>
          <w:szCs w:val="24"/>
        </w:rPr>
        <w:t xml:space="preserve"> (planning, engaging, executing, evaluating) can locally optimize the fit of EBP implementation via </w:t>
      </w:r>
      <w:r w:rsidRPr="004A644B">
        <w:rPr>
          <w:rFonts w:ascii="Arial" w:hAnsi="Arial" w:cs="Arial"/>
          <w:color w:val="000000" w:themeColor="text1"/>
          <w:sz w:val="24"/>
          <w:szCs w:val="24"/>
          <w:u w:val="single"/>
        </w:rPr>
        <w:t>restructuring</w:t>
      </w:r>
      <w:r w:rsidR="009B736B" w:rsidRPr="004A644B">
        <w:rPr>
          <w:rFonts w:ascii="Arial" w:hAnsi="Arial" w:cs="Arial"/>
          <w:color w:val="000000" w:themeColor="text1"/>
          <w:sz w:val="24"/>
          <w:szCs w:val="24"/>
          <w:u w:val="single"/>
        </w:rPr>
        <w:t xml:space="preserve"> </w:t>
      </w:r>
      <w:r w:rsidR="009B736B" w:rsidRPr="004A644B">
        <w:rPr>
          <w:rFonts w:ascii="Arial" w:hAnsi="Arial" w:cs="Arial"/>
          <w:color w:val="000000" w:themeColor="text1"/>
          <w:sz w:val="24"/>
          <w:szCs w:val="24"/>
          <w:u w:val="single"/>
        </w:rPr>
        <w:fldChar w:fldCharType="begin"/>
      </w:r>
      <w:r w:rsidR="00970B5F">
        <w:rPr>
          <w:rFonts w:ascii="Arial" w:hAnsi="Arial" w:cs="Arial"/>
          <w:color w:val="000000" w:themeColor="text1"/>
          <w:sz w:val="24"/>
          <w:szCs w:val="24"/>
          <w:u w:val="single"/>
        </w:rPr>
        <w:instrText xml:space="preserve"> ADDIN ZOTERO_ITEM CSL_CITATION {"citationID":"cvMM7uXC","properties":{"formattedCitation":"[82]","plainCitation":"[82]"},"citationItems":[{"id":2159,"uris":["http://zotero.org/groups/429944/items/KEXMFSIT"],"uri":["http://zotero.org/groups/429944/items/KEXMFSIT"],"itemData":{"id":2159,"type":"article-journal","title":"A compilation of strategies for implementing clinical innovations in health and mental health","container-title":"Medical Care Research and Review","page":"123–157","volume":"69","issue":"2","source":"Google Scholar","author":[{"family":"Powell","given":"Byron J."},{"family":"McMillen","given":"J. Curtis"},{"family":"Proctor","given":"Enola K."},{"family":"Carpenter","given":"Christopher R."},{"family":"Griffey","given":"Richard T."},{"family":"Bunger","given":"Alicia C."},{"family":"Glass","given":"Joseph E."},{"family":"York","given":"Jennifer L."}],"issued":{"date-parts":[["2012"]]}}}],"schema":"https://github.com/citation-style-language/schema/raw/master/csl-citation.json"} </w:instrText>
      </w:r>
      <w:r w:rsidR="009B736B" w:rsidRPr="004A644B">
        <w:rPr>
          <w:rFonts w:ascii="Arial" w:hAnsi="Arial" w:cs="Arial"/>
          <w:color w:val="000000" w:themeColor="text1"/>
          <w:sz w:val="24"/>
          <w:szCs w:val="24"/>
          <w:u w:val="single"/>
        </w:rPr>
        <w:fldChar w:fldCharType="separate"/>
      </w:r>
      <w:r w:rsidR="00970B5F" w:rsidRPr="00970B5F">
        <w:rPr>
          <w:rFonts w:ascii="Arial" w:hAnsi="Arial" w:cs="Arial"/>
          <w:sz w:val="24"/>
        </w:rPr>
        <w:t>[82]</w:t>
      </w:r>
      <w:r w:rsidR="009B736B" w:rsidRPr="004A644B">
        <w:rPr>
          <w:rFonts w:ascii="Arial" w:hAnsi="Arial" w:cs="Arial"/>
          <w:color w:val="000000" w:themeColor="text1"/>
          <w:sz w:val="24"/>
          <w:szCs w:val="24"/>
          <w:u w:val="single"/>
        </w:rPr>
        <w:fldChar w:fldCharType="end"/>
      </w:r>
      <w:r w:rsidRPr="004A644B">
        <w:rPr>
          <w:rFonts w:ascii="Arial" w:hAnsi="Arial" w:cs="Arial"/>
          <w:color w:val="000000" w:themeColor="text1"/>
          <w:sz w:val="24"/>
          <w:szCs w:val="24"/>
        </w:rPr>
        <w:t xml:space="preserve"> – re-aligning </w:t>
      </w:r>
      <w:r w:rsidRPr="004A644B">
        <w:rPr>
          <w:rFonts w:ascii="Arial" w:hAnsi="Arial" w:cs="Arial"/>
          <w:color w:val="000000" w:themeColor="text1"/>
          <w:sz w:val="24"/>
          <w:szCs w:val="24"/>
        </w:rPr>
        <w:lastRenderedPageBreak/>
        <w:t xml:space="preserve">roles, teams, procedures and data systems in the </w:t>
      </w:r>
      <w:r w:rsidRPr="004A644B">
        <w:rPr>
          <w:rFonts w:ascii="Arial" w:hAnsi="Arial" w:cs="Arial"/>
          <w:color w:val="000000" w:themeColor="text1"/>
          <w:sz w:val="24"/>
          <w:szCs w:val="24"/>
          <w:u w:val="single"/>
        </w:rPr>
        <w:t>inner setting</w:t>
      </w:r>
      <w:r w:rsidRPr="004A644B">
        <w:rPr>
          <w:rFonts w:ascii="Arial" w:hAnsi="Arial" w:cs="Arial"/>
          <w:color w:val="000000" w:themeColor="text1"/>
          <w:sz w:val="24"/>
          <w:szCs w:val="24"/>
        </w:rPr>
        <w:t xml:space="preserve"> – to improve EBP delivery capacity consistent with the consolidated framework for implementation research (CFIR)</w:t>
      </w:r>
      <w:r w:rsidR="009B736B" w:rsidRPr="004A644B">
        <w:rPr>
          <w:rFonts w:ascii="Arial" w:hAnsi="Arial" w:cs="Arial"/>
          <w:color w:val="000000" w:themeColor="text1"/>
          <w:sz w:val="24"/>
          <w:szCs w:val="24"/>
        </w:rPr>
        <w:t xml:space="preserve"> </w:t>
      </w:r>
      <w:r w:rsidR="009B736B" w:rsidRPr="004A644B">
        <w:rPr>
          <w:rFonts w:ascii="Arial" w:hAnsi="Arial" w:cs="Arial"/>
          <w:color w:val="000000" w:themeColor="text1"/>
          <w:sz w:val="24"/>
          <w:szCs w:val="24"/>
        </w:rPr>
        <w:fldChar w:fldCharType="begin"/>
      </w:r>
      <w:r w:rsidR="00970B5F">
        <w:rPr>
          <w:rFonts w:ascii="Arial" w:hAnsi="Arial" w:cs="Arial"/>
          <w:color w:val="000000" w:themeColor="text1"/>
          <w:sz w:val="24"/>
          <w:szCs w:val="24"/>
        </w:rPr>
        <w:instrText xml:space="preserve"> ADDIN ZOTERO_ITEM CSL_CITATION {"citationID":"2bjtns2p1h","properties":{"formattedCitation":"[83]","plainCitation":"[83]"},"citationItems":[{"id":2142,"uris":["http://zotero.org/groups/429944/items/ISJ7EEC5"],"uri":["http://zotero.org/groups/429944/items/ISJ7EEC5"],"itemData":{"id":2142,"type":"article-journal","title":"Fostering implementation of health services research findings into practice: A consolidated framework for advancing implementation science","container-title":"Implementation Science","page":"50","volume":"4","issue":"1","source":"Google Scholar","shortTitle":"Fostering implementation of health services research findings into practice","author":[{"family":"Damschroder","given":"Laura J."},{"family":"Aron","given":"David C."},{"family":"Keith","given":"Rosalind E."},{"family":"Kirsh","given":"Susan R."},{"family":"Alexander","given":"Jeffery A."},{"family":"Lowery","given":"Julie C."},{"literal":"others"}],"issued":{"date-parts":[["2009"]]}}}],"schema":"https://github.com/citation-style-language/schema/raw/master/csl-citation.json"} </w:instrText>
      </w:r>
      <w:r w:rsidR="009B736B" w:rsidRPr="004A644B">
        <w:rPr>
          <w:rFonts w:ascii="Arial" w:hAnsi="Arial" w:cs="Arial"/>
          <w:color w:val="000000" w:themeColor="text1"/>
          <w:sz w:val="24"/>
          <w:szCs w:val="24"/>
        </w:rPr>
        <w:fldChar w:fldCharType="separate"/>
      </w:r>
      <w:r w:rsidR="00970B5F" w:rsidRPr="00970B5F">
        <w:rPr>
          <w:rFonts w:ascii="Arial" w:hAnsi="Arial" w:cs="Arial"/>
          <w:sz w:val="24"/>
        </w:rPr>
        <w:t>[83]</w:t>
      </w:r>
      <w:r w:rsidR="009B736B" w:rsidRPr="004A644B">
        <w:rPr>
          <w:rFonts w:ascii="Arial" w:hAnsi="Arial" w:cs="Arial"/>
          <w:color w:val="000000" w:themeColor="text1"/>
          <w:sz w:val="24"/>
          <w:szCs w:val="24"/>
        </w:rPr>
        <w:fldChar w:fldCharType="end"/>
      </w:r>
      <w:r w:rsidRPr="004A644B">
        <w:rPr>
          <w:rFonts w:ascii="Arial" w:hAnsi="Arial" w:cs="Arial"/>
          <w:color w:val="000000" w:themeColor="text1"/>
          <w:sz w:val="24"/>
          <w:szCs w:val="24"/>
          <w:vertAlign w:val="superscript"/>
        </w:rPr>
        <w:t xml:space="preserve"> </w:t>
      </w:r>
      <w:r w:rsidRPr="004A644B">
        <w:rPr>
          <w:rFonts w:ascii="Arial" w:hAnsi="Arial" w:cs="Arial"/>
          <w:color w:val="000000" w:themeColor="text1"/>
          <w:sz w:val="24"/>
          <w:szCs w:val="24"/>
        </w:rPr>
        <w:t>and dynamic sustainability framework.</w:t>
      </w:r>
      <w:r w:rsidR="009B736B" w:rsidRPr="004A644B">
        <w:rPr>
          <w:rFonts w:ascii="Arial" w:hAnsi="Arial" w:cs="Arial"/>
          <w:color w:val="000000" w:themeColor="text1"/>
          <w:sz w:val="24"/>
          <w:szCs w:val="24"/>
        </w:rPr>
        <w:t xml:space="preserve"> </w:t>
      </w:r>
      <w:r w:rsidR="009B736B" w:rsidRPr="004A644B">
        <w:rPr>
          <w:rFonts w:ascii="Arial" w:hAnsi="Arial" w:cs="Arial"/>
          <w:color w:val="000000" w:themeColor="text1"/>
          <w:sz w:val="24"/>
          <w:szCs w:val="24"/>
        </w:rPr>
        <w:fldChar w:fldCharType="begin"/>
      </w:r>
      <w:r w:rsidR="00970B5F">
        <w:rPr>
          <w:rFonts w:ascii="Arial" w:hAnsi="Arial" w:cs="Arial"/>
          <w:color w:val="000000" w:themeColor="text1"/>
          <w:sz w:val="24"/>
          <w:szCs w:val="24"/>
        </w:rPr>
        <w:instrText xml:space="preserve"> ADDIN ZOTERO_ITEM CSL_CITATION {"citationID":"185a3e1td1","properties":{"formattedCitation":"[84]","plainCitation":"[84]"},"citationItems":[{"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Strange"}],"issued":{"date-parts":[["2013"]]}}}],"schema":"https://github.com/citation-style-language/schema/raw/master/csl-citation.json"} </w:instrText>
      </w:r>
      <w:r w:rsidR="009B736B" w:rsidRPr="004A644B">
        <w:rPr>
          <w:rFonts w:ascii="Arial" w:hAnsi="Arial" w:cs="Arial"/>
          <w:color w:val="000000" w:themeColor="text1"/>
          <w:sz w:val="24"/>
          <w:szCs w:val="24"/>
        </w:rPr>
        <w:fldChar w:fldCharType="separate"/>
      </w:r>
      <w:r w:rsidR="00970B5F" w:rsidRPr="00970B5F">
        <w:rPr>
          <w:rFonts w:ascii="Arial" w:hAnsi="Arial" w:cs="Arial"/>
          <w:sz w:val="24"/>
        </w:rPr>
        <w:t>[84]</w:t>
      </w:r>
      <w:r w:rsidR="009B736B" w:rsidRPr="004A644B">
        <w:rPr>
          <w:rFonts w:ascii="Arial" w:hAnsi="Arial" w:cs="Arial"/>
          <w:color w:val="000000" w:themeColor="text1"/>
          <w:sz w:val="24"/>
          <w:szCs w:val="24"/>
        </w:rPr>
        <w:fldChar w:fldCharType="end"/>
      </w:r>
      <w:r w:rsidRPr="004A644B">
        <w:rPr>
          <w:rFonts w:ascii="Arial" w:hAnsi="Arial" w:cs="Arial"/>
          <w:color w:val="000000" w:themeColor="text1"/>
          <w:sz w:val="24"/>
          <w:szCs w:val="24"/>
        </w:rPr>
        <w:t xml:space="preserve"> To our knowledge, </w:t>
      </w:r>
      <w:r w:rsidRPr="004A644B">
        <w:rPr>
          <w:rFonts w:ascii="Arial" w:hAnsi="Arial" w:cs="Arial"/>
          <w:color w:val="000000" w:themeColor="text1"/>
          <w:sz w:val="24"/>
          <w:szCs w:val="24"/>
          <w:u w:val="single"/>
        </w:rPr>
        <w:t xml:space="preserve">no other exemplars exist for empowering frontline healthcare providers to use data to make </w:t>
      </w:r>
      <w:r w:rsidRPr="004A644B">
        <w:rPr>
          <w:rFonts w:ascii="Arial" w:hAnsi="Arial" w:cs="Arial"/>
          <w:i/>
          <w:color w:val="000000" w:themeColor="text1"/>
          <w:sz w:val="24"/>
          <w:szCs w:val="24"/>
          <w:u w:val="single"/>
        </w:rPr>
        <w:t>forecasts</w:t>
      </w:r>
      <w:r w:rsidRPr="004A644B">
        <w:rPr>
          <w:rFonts w:ascii="Arial" w:hAnsi="Arial" w:cs="Arial"/>
          <w:color w:val="000000" w:themeColor="text1"/>
          <w:sz w:val="24"/>
          <w:szCs w:val="24"/>
          <w:u w:val="single"/>
        </w:rPr>
        <w:t xml:space="preserve"> that better align existing resources with core EBP implementation processes</w:t>
      </w:r>
      <w:r w:rsidRPr="004A644B">
        <w:rPr>
          <w:rFonts w:ascii="Arial" w:hAnsi="Arial" w:cs="Arial"/>
          <w:color w:val="000000" w:themeColor="text1"/>
          <w:sz w:val="24"/>
          <w:szCs w:val="24"/>
        </w:rPr>
        <w:t>. Other participatory strategies (e.g., external facilitation)</w:t>
      </w:r>
      <w:r w:rsidR="00A736AC" w:rsidRPr="004A644B">
        <w:rPr>
          <w:rFonts w:ascii="Arial" w:hAnsi="Arial" w:cs="Arial"/>
          <w:color w:val="000000" w:themeColor="text1"/>
          <w:sz w:val="24"/>
          <w:szCs w:val="24"/>
        </w:rPr>
        <w:t xml:space="preserve"> </w:t>
      </w:r>
      <w:r w:rsidR="00A736AC" w:rsidRPr="004A644B">
        <w:rPr>
          <w:rFonts w:ascii="Arial" w:hAnsi="Arial" w:cs="Arial"/>
          <w:color w:val="000000" w:themeColor="text1"/>
          <w:sz w:val="24"/>
          <w:szCs w:val="24"/>
        </w:rPr>
        <w:fldChar w:fldCharType="begin"/>
      </w:r>
      <w:r w:rsidR="00970B5F">
        <w:rPr>
          <w:rFonts w:ascii="Arial" w:hAnsi="Arial" w:cs="Arial"/>
          <w:color w:val="000000" w:themeColor="text1"/>
          <w:sz w:val="24"/>
          <w:szCs w:val="24"/>
        </w:rPr>
        <w:instrText xml:space="preserve"> ADDIN ZOTERO_ITEM CSL_CITATION {"citationID":"2gdofhk7bi","properties":{"formattedCitation":"{\\rtf [102\\uc0\\u8211{}104]}","plainCitation":"[102–104]"},"citationItems":[{"id":2306,"uris":["http://zotero.org/groups/429944/items/X3M7QETI"],"uri":["http://zotero.org/groups/429944/items/X3M7QETI"],"itemData":{"id":2306,"type":"article-journal","title":"Role of \"external facilitation\" in implementation of research findings: A qualitative evaluation of facilitation experiences in the Veterans Health Administration","container-title":"Implementation Science","page":"23","volume":"1","issue":"1","source":"Google Scholar","author":[{"family":"Stetler","given":"Cheryl B."},{"family":"Legro","given":"Marcia W."},{"family":"Rycroft-Malone","given":"Joanne"},{"family":"Bowman","given":"Candice"},{"family":"Curran","given":"Geoffrey"},{"family":"Guihan","given":"Marylou"},{"family":"Hagedorn","given":"Hildi"},{"family":"Pineros","given":"Sandra"},{"family":"Wallace","given":"Carolyn M."}],"issued":{"date-parts":[["2006"]]}},"label":"page"},{"id":1944,"uris":["http://zotero.org/groups/429944/items/4H6CDHVS"],"uri":["http://zotero.org/groups/429944/items/4H6CDHVS"],"itemData":{"id":1944,"type":"article-journal","title":"Ingredients for change: Revisiting a conceptual framework","container-title":"Quality and Safety in Health Care","page":"174–180","volume":"11","issue":"2","source":"Google Scholar","shortTitle":"Ingredients for change","author":[{"family":"Rycroft-Malone","given":"J."},{"family":"Kitson","given":"A."},{"family":"Harvey","given":"G."},{"family":"McCormack","given":"B."},{"family":"Seers","given":"K."},{"family":"Titchen","given":"A."},{"family":"Estabrooks","given":"C."}],"issued":{"date-parts":[["2002"]]}},"label":"page"},{"id":7430,"uris":["http://zotero.org/groups/429944/items/NMT4DGP9"],"uri":["http://zotero.org/groups/429944/items/NMT4DGP9"],"itemData":{"id":7430,"type":"article-journal","title":"The PARIHS framework—A framework for guiding the implementation of evidence-based practice","container-title":"Journal of nursing care quality","page":"297–304","volume":"19","issue":"4","source":"Google Scholar","author":[{"family":"Rycroft-Malone","given":"Jo"}],"issued":{"date-parts":[["2004"]]}},"label":"page"}],"schema":"https://github.com/citation-style-language/schema/raw/master/csl-citation.json"} </w:instrText>
      </w:r>
      <w:r w:rsidR="00A736AC" w:rsidRPr="004A644B">
        <w:rPr>
          <w:rFonts w:ascii="Arial" w:hAnsi="Arial" w:cs="Arial"/>
          <w:color w:val="000000" w:themeColor="text1"/>
          <w:sz w:val="24"/>
          <w:szCs w:val="24"/>
        </w:rPr>
        <w:fldChar w:fldCharType="separate"/>
      </w:r>
      <w:r w:rsidR="00970B5F" w:rsidRPr="00970B5F">
        <w:rPr>
          <w:rFonts w:ascii="Arial" w:hAnsi="Arial" w:cs="Arial"/>
          <w:sz w:val="24"/>
          <w:szCs w:val="24"/>
        </w:rPr>
        <w:t>[102–104]</w:t>
      </w:r>
      <w:r w:rsidR="00A736AC" w:rsidRPr="004A644B">
        <w:rPr>
          <w:rFonts w:ascii="Arial" w:hAnsi="Arial" w:cs="Arial"/>
          <w:color w:val="000000" w:themeColor="text1"/>
          <w:sz w:val="24"/>
          <w:szCs w:val="24"/>
        </w:rPr>
        <w:fldChar w:fldCharType="end"/>
      </w:r>
      <w:r w:rsidRPr="004A644B">
        <w:rPr>
          <w:rFonts w:ascii="Arial" w:hAnsi="Arial" w:cs="Arial"/>
          <w:color w:val="000000" w:themeColor="text1"/>
          <w:sz w:val="24"/>
          <w:szCs w:val="24"/>
        </w:rPr>
        <w:t xml:space="preserve"> or systems strategies (e.g., lean)</w:t>
      </w:r>
      <w:r w:rsidR="001D1A23" w:rsidRPr="004A644B">
        <w:rPr>
          <w:rFonts w:ascii="Arial" w:hAnsi="Arial" w:cs="Arial"/>
          <w:color w:val="000000" w:themeColor="text1"/>
          <w:sz w:val="24"/>
          <w:szCs w:val="24"/>
        </w:rPr>
        <w:fldChar w:fldCharType="begin"/>
      </w:r>
      <w:r w:rsidR="00970B5F">
        <w:rPr>
          <w:rFonts w:ascii="Arial" w:hAnsi="Arial" w:cs="Arial"/>
          <w:color w:val="000000" w:themeColor="text1"/>
          <w:sz w:val="24"/>
          <w:szCs w:val="24"/>
        </w:rPr>
        <w:instrText xml:space="preserve"> ADDIN ZOTERO_ITEM CSL_CITATION {"citationID":"22vssducic","properties":{"formattedCitation":"{\\rtf [105\\uc0\\u8211{}107]}","plainCitation":"[105–107]"},"citationItems":[{"id":5577,"uris":["http://zotero.org/groups/429944/items/NSNWZJCW"],"uri":["http://zotero.org/groups/429944/items/NSNWZJCW"],"itemData":{"id":5577,"type":"article-journal","title":"A critical review of the research literature on Six Sigma, Lean and StuderGroup's Hardwiring Excellence in the United States: The need to demonstrate and communicate the effectiveness of transformation strategies in healthcare","container-title":"Implementation Science","page":"35","volume":"4","issue":"1","source":"CrossRef","DOI":"10.1186/1748-5908-4-35","ISSN":"1748-5908","shortTitle":"A critical review of the research literature on Six Sigma, Lean and StuderGroup's Hardwiring Excellence in the United States","language":"en","author":[{"family":"Vest","given":"Joshua R"},{"family":"Gamm","given":"Larry D"}],"issued":{"date-parts":[["2009"]]}},"label":"page"},{"id":5697,"uris":["http://zotero.org/groups/429944/items/UP8K92QE"],"uri":["http://zotero.org/groups/429944/items/UP8K92QE"],"itemData":{"id":5697,"type":"article-journal","title":"Lean thinking in healthcare: A realist review of the literature","container-title":"BMJ Quality &amp; Safety","page":"376-382","volume":"19","issue":"5","source":"CrossRef","DOI":"10.1136/qshc.2009.037986","ISSN":"2044-5415, 2044-5423","shortTitle":"Lean thinking in healthcare","language":"en","author":[{"family":"Mazzocato","given":"P."},{"family":"Savage","given":"C."},{"family":"Brommels","given":"M."},{"family":"Aronsson","given":"H."},{"family":"Thor","given":"J."}],"issued":{"date-parts":[["2010",10,1]]}},"label":"page"},{"id":5681,"uris":["http://zotero.org/groups/429944/items/7X8UVGHZ"],"uri":["http://zotero.org/groups/429944/items/7X8UVGHZ"],"itemData":{"id":5681,"type":"article-journal","title":"Assessing the evidence of Six Sigma and Lean in the health care industry","container-title":"Quality Management in Healthcare","page":"211–225","volume":"19","issue":"3","source":"Google Scholar","author":[{"family":"DelliFraine","given":"Jami L."},{"family":"Langabeer","given":"James R."},{"family":"Nembhard","given":"Ingrid M."},{"literal":"others"}],"issued":{"date-parts":[["2010"]]}},"label":"page"}],"schema":"https://github.com/citation-style-language/schema/raw/master/csl-citation.json"} </w:instrText>
      </w:r>
      <w:r w:rsidR="001D1A23" w:rsidRPr="004A644B">
        <w:rPr>
          <w:rFonts w:ascii="Arial" w:hAnsi="Arial" w:cs="Arial"/>
          <w:color w:val="000000" w:themeColor="text1"/>
          <w:sz w:val="24"/>
          <w:szCs w:val="24"/>
        </w:rPr>
        <w:fldChar w:fldCharType="separate"/>
      </w:r>
      <w:r w:rsidR="00970B5F" w:rsidRPr="00970B5F">
        <w:rPr>
          <w:rFonts w:ascii="Arial" w:hAnsi="Arial" w:cs="Arial"/>
          <w:sz w:val="24"/>
          <w:szCs w:val="24"/>
        </w:rPr>
        <w:t>[105–107]</w:t>
      </w:r>
      <w:r w:rsidR="001D1A23" w:rsidRPr="004A644B">
        <w:rPr>
          <w:rFonts w:ascii="Arial" w:hAnsi="Arial" w:cs="Arial"/>
          <w:color w:val="000000" w:themeColor="text1"/>
          <w:sz w:val="24"/>
          <w:szCs w:val="24"/>
        </w:rPr>
        <w:fldChar w:fldCharType="end"/>
      </w:r>
      <w:r w:rsidR="001D1A23" w:rsidRPr="004A644B">
        <w:rPr>
          <w:rFonts w:ascii="Arial" w:hAnsi="Arial" w:cs="Arial"/>
          <w:color w:val="000000" w:themeColor="text1"/>
          <w:sz w:val="24"/>
          <w:szCs w:val="24"/>
          <w:vertAlign w:val="superscript"/>
        </w:rPr>
        <w:t xml:space="preserve"> </w:t>
      </w:r>
      <w:r w:rsidRPr="004A644B">
        <w:rPr>
          <w:rFonts w:ascii="Arial" w:hAnsi="Arial" w:cs="Arial"/>
          <w:color w:val="000000" w:themeColor="text1"/>
          <w:sz w:val="24"/>
          <w:szCs w:val="24"/>
        </w:rPr>
        <w:t xml:space="preserve"> involve more trial and error. PSD helps frontline staff evaluate competing implementation plans via simulation and assess likely impacts on multiple outcomes (</w:t>
      </w:r>
      <w:r w:rsidR="0099685D" w:rsidRPr="004A644B">
        <w:rPr>
          <w:rFonts w:ascii="Arial" w:hAnsi="Arial" w:cs="Arial"/>
          <w:color w:val="000000" w:themeColor="text1"/>
          <w:sz w:val="24"/>
          <w:szCs w:val="24"/>
        </w:rPr>
        <w:t>CITE</w:t>
      </w:r>
      <w:r w:rsidRPr="004A644B">
        <w:rPr>
          <w:rFonts w:ascii="Arial" w:hAnsi="Arial" w:cs="Arial"/>
          <w:color w:val="000000" w:themeColor="text1"/>
          <w:sz w:val="24"/>
          <w:szCs w:val="24"/>
        </w:rPr>
        <w:t>). Best practices in PSD call for an iterative process involving problem identification, system conceptualization, model formulation, model simulation, and model evaluation.</w:t>
      </w:r>
      <w:r w:rsidR="001D1A23" w:rsidRPr="004A644B">
        <w:rPr>
          <w:rFonts w:ascii="Arial" w:hAnsi="Arial" w:cs="Arial"/>
          <w:color w:val="000000" w:themeColor="text1"/>
          <w:sz w:val="24"/>
          <w:szCs w:val="24"/>
          <w:vertAlign w:val="superscript"/>
        </w:rPr>
        <w:t xml:space="preserve"> </w:t>
      </w:r>
      <w:r w:rsidR="007219D4" w:rsidRPr="004A644B">
        <w:rPr>
          <w:rFonts w:ascii="Arial" w:hAnsi="Arial" w:cs="Arial"/>
          <w:color w:val="000000" w:themeColor="text1"/>
          <w:sz w:val="24"/>
          <w:szCs w:val="24"/>
          <w:vertAlign w:val="superscript"/>
        </w:rPr>
        <w:fldChar w:fldCharType="begin"/>
      </w:r>
      <w:r w:rsidR="00970B5F">
        <w:rPr>
          <w:rFonts w:ascii="Arial" w:hAnsi="Arial" w:cs="Arial"/>
          <w:color w:val="000000" w:themeColor="text1"/>
          <w:sz w:val="24"/>
          <w:szCs w:val="24"/>
          <w:vertAlign w:val="superscript"/>
        </w:rPr>
        <w:instrText xml:space="preserve"> ADDIN ZOTERO_ITEM CSL_CITATION {"citationID":"E4XagZxW","properties":{"formattedCitation":"{\\rtf [91\\uc0\\u8211{}94,108]}","plainCitation":"[91–94,108]"},"citationItems":[{"id":7415,"uris":["http://zotero.org/groups/429944/items/832C4S5W"],"uri":["http://zotero.org/groups/429944/items/832C4S5W"],"itemData":{"id":7415,"type":"article-journal","title":"The model versus a modeling process","container-title":"System Dynamics Review","page":"133-134","issue":"1","author":[{"literal":"Forrester, J.W"}],"issued":{"date-parts":[["1985"]]}},"label":"page"},{"id":7411,"uris":["http://zotero.org/groups/429944/items/3UIN3EJA"],"uri":["http://zotero.org/groups/429944/items/3UIN3EJA"],"itemData":{"id":7411,"type":"book","title":"Modeling for learning organizations","publisher":"Productivity Press","publisher-place":"Portland OR","event-place":"Portland OR","author":[{"literal":"Morecroft J"},{"literal":"Sherman J"}],"issued":{"date-parts":[["1994"]]}},"label":"page"},{"id":2237,"uris":["http://zotero.org/groups/429944/items/RRCWJJMI"],"uri":["http://zotero.org/groups/429944/items/RRCWJJMI"],"itemData":{"id":2237,"type":"article-journal","title":"Effects of feedback delay on learning","container-title":"System Dynamics Review","page":"309-338","volume":"25","issue":"4","source":"CrossRef","DOI":"10.1002/sdr.427","ISSN":"08837066","language":"en","author":[{"family":"Rahmandad","given":"Hazhir"},{"family":"Repenning","given":"Nelson"},{"family":"Sterman","given":"John"}],"issued":{"date-parts":[["2009",10]]}},"label":"page"},{"id":2316,"uris":["http://zotero.org/groups/429944/items/XPBXBB65"],"uri":["http://zotero.org/groups/429944/items/XPBXBB65"],"itemData":{"id":2316,"type":"article-journal","title":"Learning from evidence in a complex world","container-title":"American Journal of Public Health","page":"505–514","volume":"96","issue":"3","source":"Google Scholar","author":[{"family":"Sterman","given":"John D."}],"issued":{"date-parts":[["2006"]]}},"label":"page"},{"id":7417,"uris":["http://zotero.org/groups/429944/items/BKETC45J"],"uri":["http://zotero.org/groups/429944/items/BKETC45J"],"itemData":{"id":7417,"type":"article-journal","title":"Best practices in system dynamics modeling","container-title":"System Dynamics Review","page":"12-123","issue":"29","author":[{"literal":"Martinez-Moyana IJ"},{"literal":"Richardson GP"}],"issued":{"date-parts":[["2013"]]}}}],"schema":"https://github.com/citation-style-language/schema/raw/master/csl-citation.json"} </w:instrText>
      </w:r>
      <w:r w:rsidR="007219D4" w:rsidRPr="004A644B">
        <w:rPr>
          <w:rFonts w:ascii="Arial" w:hAnsi="Arial" w:cs="Arial"/>
          <w:color w:val="000000" w:themeColor="text1"/>
          <w:sz w:val="24"/>
          <w:szCs w:val="24"/>
          <w:vertAlign w:val="superscript"/>
        </w:rPr>
        <w:fldChar w:fldCharType="separate"/>
      </w:r>
      <w:r w:rsidR="00970B5F" w:rsidRPr="00970B5F">
        <w:rPr>
          <w:rFonts w:ascii="Arial" w:hAnsi="Arial" w:cs="Arial"/>
          <w:sz w:val="24"/>
          <w:szCs w:val="24"/>
        </w:rPr>
        <w:t>[91–94,108]</w:t>
      </w:r>
      <w:r w:rsidR="007219D4" w:rsidRPr="004A644B">
        <w:rPr>
          <w:rFonts w:ascii="Arial" w:hAnsi="Arial" w:cs="Arial"/>
          <w:color w:val="000000" w:themeColor="text1"/>
          <w:sz w:val="24"/>
          <w:szCs w:val="24"/>
          <w:vertAlign w:val="superscript"/>
        </w:rPr>
        <w:fldChar w:fldCharType="end"/>
      </w:r>
      <w:r w:rsidRPr="004A644B">
        <w:rPr>
          <w:rFonts w:ascii="Arial" w:hAnsi="Arial" w:cs="Arial"/>
          <w:color w:val="000000" w:themeColor="text1"/>
          <w:sz w:val="24"/>
          <w:szCs w:val="24"/>
        </w:rPr>
        <w:t xml:space="preserve"> PSD comprises the theoretical framework and methodological basis for a “learning </w:t>
      </w:r>
      <w:commentRangeStart w:id="32"/>
      <w:r w:rsidRPr="004A644B">
        <w:rPr>
          <w:rFonts w:ascii="Arial" w:hAnsi="Arial" w:cs="Arial"/>
          <w:color w:val="000000" w:themeColor="text1"/>
          <w:sz w:val="24"/>
          <w:szCs w:val="24"/>
        </w:rPr>
        <w:t>organization</w:t>
      </w:r>
      <w:commentRangeEnd w:id="32"/>
      <w:r w:rsidR="00205008" w:rsidRPr="004A644B">
        <w:rPr>
          <w:rStyle w:val="CommentReference"/>
          <w:rFonts w:ascii="Arial" w:hAnsi="Arial" w:cs="Arial"/>
          <w:sz w:val="24"/>
          <w:szCs w:val="24"/>
        </w:rPr>
        <w:commentReference w:id="32"/>
      </w:r>
      <w:r w:rsidRPr="004A644B">
        <w:rPr>
          <w:rFonts w:ascii="Arial" w:hAnsi="Arial" w:cs="Arial"/>
          <w:color w:val="000000" w:themeColor="text1"/>
          <w:sz w:val="24"/>
          <w:szCs w:val="24"/>
        </w:rPr>
        <w:t>,”</w:t>
      </w:r>
      <w:r w:rsidR="00A63724" w:rsidRPr="004A644B">
        <w:rPr>
          <w:rFonts w:ascii="Arial" w:hAnsi="Arial" w:cs="Arial"/>
          <w:color w:val="000000" w:themeColor="text1"/>
          <w:sz w:val="24"/>
          <w:szCs w:val="24"/>
        </w:rPr>
        <w:t xml:space="preserve"> </w:t>
      </w:r>
      <w:r w:rsidR="00A63724" w:rsidRPr="004A644B">
        <w:rPr>
          <w:rFonts w:ascii="Arial" w:hAnsi="Arial" w:cs="Arial"/>
          <w:color w:val="000000" w:themeColor="text1"/>
          <w:sz w:val="24"/>
          <w:szCs w:val="24"/>
        </w:rPr>
        <w:fldChar w:fldCharType="begin"/>
      </w:r>
      <w:r w:rsidR="00970B5F">
        <w:rPr>
          <w:rFonts w:ascii="Arial" w:hAnsi="Arial" w:cs="Arial"/>
          <w:color w:val="000000" w:themeColor="text1"/>
          <w:sz w:val="24"/>
          <w:szCs w:val="24"/>
        </w:rPr>
        <w:instrText xml:space="preserve"> ADDIN ZOTERO_ITEM CSL_CITATION {"citationID":"2mdh6evr2t","properties":{"formattedCitation":"[109,110]","plainCitation":"[109,110]"},"citationItems":[{"id":7426,"uris":["http://zotero.org/groups/429944/items/J4KGAHG2"],"uri":["http://zotero.org/groups/429944/items/J4KGAHG2"],"itemData":{"id":7426,"type":"article-journal","title":"Learning in and about complex systems","container-title":"System Dynamics Review","page":"291–330","volume":"10","issue":"2-3","source":"Google Scholar","author":[{"family":"Sterman","given":"John D."}],"issued":{"date-parts":[["1994"]]}},"label":"page"},{"id":7410,"uris":["http://zotero.org/groups/429944/items/37DAKH2H"],"uri":["http://zotero.org/groups/429944/items/37DAKH2H"],"itemData":{"id":7410,"type":"book","title":"The fifth discipline: The art and practice of the learning organization","publisher":"Broadway Business","author":[{"literal":"Senge, P.M."}],"issued":{"date-parts":[["2006"]]}},"label":"page"}],"schema":"https://github.com/citation-style-language/schema/raw/master/csl-citation.json"} </w:instrText>
      </w:r>
      <w:r w:rsidR="00A63724" w:rsidRPr="004A644B">
        <w:rPr>
          <w:rFonts w:ascii="Arial" w:hAnsi="Arial" w:cs="Arial"/>
          <w:color w:val="000000" w:themeColor="text1"/>
          <w:sz w:val="24"/>
          <w:szCs w:val="24"/>
        </w:rPr>
        <w:fldChar w:fldCharType="separate"/>
      </w:r>
      <w:r w:rsidR="00970B5F" w:rsidRPr="00970B5F">
        <w:rPr>
          <w:rFonts w:ascii="Arial" w:hAnsi="Arial" w:cs="Arial"/>
          <w:sz w:val="24"/>
        </w:rPr>
        <w:t>[109,110]</w:t>
      </w:r>
      <w:r w:rsidR="00A63724" w:rsidRPr="004A644B">
        <w:rPr>
          <w:rFonts w:ascii="Arial" w:hAnsi="Arial" w:cs="Arial"/>
          <w:color w:val="000000" w:themeColor="text1"/>
          <w:sz w:val="24"/>
          <w:szCs w:val="24"/>
        </w:rPr>
        <w:fldChar w:fldCharType="end"/>
      </w:r>
      <w:r w:rsidRPr="004A644B">
        <w:rPr>
          <w:rFonts w:ascii="Arial" w:hAnsi="Arial" w:cs="Arial"/>
          <w:color w:val="000000" w:themeColor="text1"/>
          <w:sz w:val="24"/>
          <w:szCs w:val="24"/>
        </w:rPr>
        <w:t xml:space="preserve"> and a central value is a participatory process for learning from model building. </w:t>
      </w:r>
      <w:r w:rsidRPr="004A644B">
        <w:rPr>
          <w:rFonts w:ascii="Arial" w:hAnsi="Arial" w:cs="Arial"/>
          <w:sz w:val="24"/>
          <w:szCs w:val="24"/>
        </w:rPr>
        <w:t>Despite 50 years of scholarship and application,</w:t>
      </w:r>
      <w:r w:rsidR="00A63724"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ivdROpks","properties":{"formattedCitation":"[111]","plainCitation":"[111]"},"citationItems":[{"id":7435,"uris":["http://zotero.org/groups/429944/items/WNM8KUHV"],"uri":["http://zotero.org/groups/429944/items/WNM8KUHV"],"itemData":{"id":7435,"type":"article","title":"System Dynamics Review","URL":"http://onlinelibrary.wiley.com/journal/10.1002/(ISSN)1099-1727"}}],"schema":"https://github.com/citation-style-language/schema/raw/master/csl-citation.json"} </w:instrText>
      </w:r>
      <w:r w:rsidR="00A63724" w:rsidRPr="004A644B">
        <w:rPr>
          <w:rFonts w:ascii="Arial" w:hAnsi="Arial" w:cs="Arial"/>
          <w:sz w:val="24"/>
          <w:szCs w:val="24"/>
        </w:rPr>
        <w:fldChar w:fldCharType="separate"/>
      </w:r>
      <w:r w:rsidR="00970B5F" w:rsidRPr="00970B5F">
        <w:rPr>
          <w:rFonts w:ascii="Arial" w:hAnsi="Arial" w:cs="Arial"/>
          <w:sz w:val="24"/>
        </w:rPr>
        <w:t>[111]</w:t>
      </w:r>
      <w:r w:rsidR="00A63724" w:rsidRPr="004A644B">
        <w:rPr>
          <w:rFonts w:ascii="Arial" w:hAnsi="Arial" w:cs="Arial"/>
          <w:sz w:val="24"/>
          <w:szCs w:val="24"/>
        </w:rPr>
        <w:fldChar w:fldCharType="end"/>
      </w:r>
      <w:r w:rsidRPr="004A644B">
        <w:rPr>
          <w:rFonts w:ascii="Arial" w:hAnsi="Arial" w:cs="Arial"/>
          <w:sz w:val="24"/>
          <w:szCs w:val="24"/>
        </w:rPr>
        <w:t xml:space="preserve"> PSD is underutilized by implementation scientists. We aim to contribute a significant innovation to advance the field of implementation science by evaluating the effectiveness of PSD for improving EBP timing and reach. </w:t>
      </w:r>
    </w:p>
    <w:p w14:paraId="132C7950" w14:textId="68920959" w:rsidR="005C3917" w:rsidRDefault="005C3917">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PSD Acceptability: Formative Evaluation (</w:t>
      </w:r>
      <w:r w:rsidR="00795954">
        <w:rPr>
          <w:rFonts w:ascii="Arial" w:hAnsi="Arial" w:cs="Arial"/>
          <w:b/>
          <w:sz w:val="24"/>
          <w:szCs w:val="24"/>
        </w:rPr>
        <w:t>Step</w:t>
      </w:r>
      <w:r w:rsidR="00795954" w:rsidRPr="004A644B">
        <w:rPr>
          <w:rFonts w:ascii="Arial" w:hAnsi="Arial" w:cs="Arial"/>
          <w:b/>
          <w:sz w:val="24"/>
          <w:szCs w:val="24"/>
        </w:rPr>
        <w:t xml:space="preserve"> </w:t>
      </w:r>
      <w:r w:rsidRPr="004A644B">
        <w:rPr>
          <w:rFonts w:ascii="Arial" w:hAnsi="Arial" w:cs="Arial"/>
          <w:b/>
          <w:sz w:val="24"/>
          <w:szCs w:val="24"/>
        </w:rPr>
        <w:t xml:space="preserve">1). </w:t>
      </w:r>
      <w:r w:rsidR="006814C4">
        <w:rPr>
          <w:rFonts w:ascii="Arial" w:hAnsi="Arial" w:cs="Arial"/>
          <w:sz w:val="24"/>
          <w:szCs w:val="24"/>
        </w:rPr>
        <w:t>Sys</w:t>
      </w:r>
      <w:r w:rsidR="006814C4" w:rsidRPr="00822DCA">
        <w:rPr>
          <w:rFonts w:ascii="Arial" w:hAnsi="Arial" w:cs="Arial"/>
          <w:sz w:val="24"/>
          <w:szCs w:val="24"/>
        </w:rPr>
        <w:t xml:space="preserve">tem dynamics model development </w:t>
      </w:r>
      <w:r w:rsidR="006814C4">
        <w:rPr>
          <w:rFonts w:ascii="Arial" w:hAnsi="Arial" w:cs="Arial"/>
          <w:sz w:val="24"/>
          <w:szCs w:val="24"/>
        </w:rPr>
        <w:t>and validation</w:t>
      </w:r>
      <w:r w:rsidR="00ED7E87">
        <w:rPr>
          <w:rFonts w:ascii="Arial" w:hAnsi="Arial" w:cs="Arial"/>
          <w:sz w:val="24"/>
          <w:szCs w:val="24"/>
        </w:rPr>
        <w:t xml:space="preserve"> requires implementation of a </w:t>
      </w:r>
      <w:r w:rsidR="006814C4" w:rsidRPr="00822DCA">
        <w:rPr>
          <w:rFonts w:ascii="Arial" w:hAnsi="Arial" w:cs="Arial"/>
          <w:sz w:val="24"/>
          <w:szCs w:val="24"/>
        </w:rPr>
        <w:t>multi-stepped, iterative procedure</w:t>
      </w:r>
      <w:r w:rsidR="00ED7E87">
        <w:rPr>
          <w:rFonts w:ascii="Arial" w:hAnsi="Arial" w:cs="Arial"/>
          <w:sz w:val="24"/>
          <w:szCs w:val="24"/>
        </w:rPr>
        <w:t>.</w:t>
      </w:r>
      <w:r w:rsidR="006814C4" w:rsidRPr="00822DCA">
        <w:rPr>
          <w:rFonts w:ascii="Arial" w:hAnsi="Arial" w:cs="Arial"/>
          <w:sz w:val="24"/>
          <w:szCs w:val="24"/>
        </w:rPr>
        <w:t xml:space="preserve"> </w:t>
      </w:r>
      <w:r w:rsidRPr="00ED7E87">
        <w:rPr>
          <w:rFonts w:ascii="Arial" w:hAnsi="Arial" w:cs="Arial"/>
          <w:sz w:val="24"/>
          <w:szCs w:val="24"/>
        </w:rPr>
        <w:t>We</w:t>
      </w:r>
      <w:r w:rsidRPr="004A644B">
        <w:rPr>
          <w:rFonts w:ascii="Arial" w:hAnsi="Arial" w:cs="Arial"/>
          <w:b/>
          <w:sz w:val="24"/>
          <w:szCs w:val="24"/>
        </w:rPr>
        <w:t xml:space="preserve"> </w:t>
      </w:r>
      <w:r w:rsidR="00ED7E87">
        <w:rPr>
          <w:rFonts w:ascii="Arial" w:hAnsi="Arial" w:cs="Arial"/>
          <w:sz w:val="24"/>
          <w:szCs w:val="24"/>
        </w:rPr>
        <w:t>invoked</w:t>
      </w:r>
      <w:r w:rsidR="00ED7E87" w:rsidRPr="004A644B">
        <w:rPr>
          <w:rFonts w:ascii="Arial" w:hAnsi="Arial" w:cs="Arial"/>
          <w:sz w:val="24"/>
          <w:szCs w:val="24"/>
        </w:rPr>
        <w:t xml:space="preserve"> </w:t>
      </w:r>
      <w:r w:rsidR="00ED7E87">
        <w:rPr>
          <w:rFonts w:ascii="Arial" w:hAnsi="Arial" w:cs="Arial"/>
          <w:i/>
          <w:sz w:val="24"/>
          <w:szCs w:val="24"/>
        </w:rPr>
        <w:t>Steps</w:t>
      </w:r>
      <w:r w:rsidR="00ED7E87" w:rsidRPr="004A644B">
        <w:rPr>
          <w:rFonts w:ascii="Arial" w:hAnsi="Arial" w:cs="Arial"/>
          <w:i/>
          <w:sz w:val="24"/>
          <w:szCs w:val="24"/>
        </w:rPr>
        <w:t xml:space="preserve"> </w:t>
      </w:r>
      <w:r w:rsidRPr="004A644B">
        <w:rPr>
          <w:rFonts w:ascii="Arial" w:hAnsi="Arial" w:cs="Arial"/>
          <w:i/>
          <w:sz w:val="24"/>
          <w:szCs w:val="24"/>
        </w:rPr>
        <w:t>1-3</w:t>
      </w:r>
      <w:r w:rsidRPr="004A644B">
        <w:rPr>
          <w:rFonts w:ascii="Arial" w:hAnsi="Arial" w:cs="Arial"/>
          <w:sz w:val="24"/>
          <w:szCs w:val="24"/>
        </w:rPr>
        <w:t xml:space="preserve"> </w:t>
      </w:r>
      <w:r w:rsidR="00ED7E87">
        <w:rPr>
          <w:rFonts w:ascii="Arial" w:hAnsi="Arial" w:cs="Arial"/>
          <w:sz w:val="24"/>
          <w:szCs w:val="24"/>
        </w:rPr>
        <w:t xml:space="preserve">of the PSD procedure </w:t>
      </w:r>
      <w:r w:rsidRPr="004A644B">
        <w:rPr>
          <w:rFonts w:ascii="Arial" w:hAnsi="Arial" w:cs="Arial"/>
          <w:sz w:val="24"/>
          <w:szCs w:val="24"/>
        </w:rPr>
        <w:t xml:space="preserve">during </w:t>
      </w:r>
      <w:r w:rsidR="00ED7E87">
        <w:rPr>
          <w:rFonts w:ascii="Arial" w:hAnsi="Arial" w:cs="Arial"/>
          <w:sz w:val="24"/>
          <w:szCs w:val="24"/>
        </w:rPr>
        <w:t>our</w:t>
      </w:r>
      <w:r w:rsidR="00ED7E87" w:rsidRPr="004A644B">
        <w:rPr>
          <w:rFonts w:ascii="Arial" w:hAnsi="Arial" w:cs="Arial"/>
          <w:sz w:val="24"/>
          <w:szCs w:val="24"/>
        </w:rPr>
        <w:t xml:space="preserve"> </w:t>
      </w:r>
      <w:r w:rsidRPr="004A644B">
        <w:rPr>
          <w:rFonts w:ascii="Arial" w:hAnsi="Arial" w:cs="Arial"/>
          <w:sz w:val="24"/>
          <w:szCs w:val="24"/>
        </w:rPr>
        <w:t xml:space="preserve">feasibility </w:t>
      </w:r>
      <w:r w:rsidR="00ED7E87">
        <w:rPr>
          <w:rFonts w:ascii="Arial" w:hAnsi="Arial" w:cs="Arial"/>
          <w:sz w:val="24"/>
          <w:szCs w:val="24"/>
        </w:rPr>
        <w:t>period</w:t>
      </w:r>
      <w:r w:rsidRPr="004A644B">
        <w:rPr>
          <w:rFonts w:ascii="Arial" w:hAnsi="Arial" w:cs="Arial"/>
          <w:sz w:val="24"/>
          <w:szCs w:val="24"/>
        </w:rPr>
        <w:t>. Staff formalized the outpatient system in a model and tested potential EBP restructuring plans via simulation. Staff feedback on the perceived utility of PSD indicated good acceptability and described many relative advantages of PSD (</w:t>
      </w:r>
      <w:commentRangeStart w:id="33"/>
      <w:r w:rsidR="0099685D" w:rsidRPr="004A644B">
        <w:rPr>
          <w:rFonts w:ascii="Arial" w:hAnsi="Arial" w:cs="Arial"/>
          <w:i/>
          <w:sz w:val="24"/>
          <w:szCs w:val="24"/>
        </w:rPr>
        <w:t>CITE</w:t>
      </w:r>
      <w:commentRangeEnd w:id="33"/>
      <w:r w:rsidR="0099685D" w:rsidRPr="004A644B">
        <w:rPr>
          <w:rStyle w:val="CommentReference"/>
          <w:rFonts w:ascii="Arial" w:hAnsi="Arial" w:cs="Arial"/>
          <w:sz w:val="24"/>
          <w:szCs w:val="24"/>
        </w:rPr>
        <w:commentReference w:id="33"/>
      </w:r>
      <w:r w:rsidRPr="004A644B">
        <w:rPr>
          <w:rFonts w:ascii="Arial" w:hAnsi="Arial" w:cs="Arial"/>
          <w:sz w:val="24"/>
          <w:szCs w:val="24"/>
        </w:rPr>
        <w:t xml:space="preserve">). </w:t>
      </w:r>
    </w:p>
    <w:p w14:paraId="7168BB97" w14:textId="77777777" w:rsidR="00AF77B0" w:rsidRDefault="00AF77B0" w:rsidP="00AF77B0">
      <w:pPr>
        <w:widowControl w:val="0"/>
        <w:autoSpaceDE w:val="0"/>
        <w:autoSpaceDN w:val="0"/>
        <w:adjustRightInd w:val="0"/>
        <w:spacing w:line="480" w:lineRule="auto"/>
        <w:rPr>
          <w:rFonts w:ascii="Arial" w:hAnsi="Arial" w:cs="Arial"/>
          <w:b/>
          <w:sz w:val="24"/>
          <w:szCs w:val="24"/>
          <w:u w:val="single"/>
        </w:rPr>
      </w:pPr>
      <w:r>
        <w:rPr>
          <w:rFonts w:ascii="Arial" w:hAnsi="Arial" w:cs="Arial"/>
          <w:b/>
          <w:sz w:val="24"/>
          <w:szCs w:val="24"/>
        </w:rPr>
        <w:lastRenderedPageBreak/>
        <w:t>STUDY FOCUS AND AIMS</w:t>
      </w:r>
      <w:r w:rsidRPr="00AF77B0">
        <w:rPr>
          <w:rFonts w:ascii="Arial" w:hAnsi="Arial" w:cs="Arial"/>
          <w:b/>
          <w:sz w:val="24"/>
          <w:szCs w:val="24"/>
          <w:u w:val="single"/>
        </w:rPr>
        <w:t xml:space="preserve"> </w:t>
      </w:r>
    </w:p>
    <w:p w14:paraId="13B774E2" w14:textId="59F190CE" w:rsidR="00AF77B0" w:rsidRPr="004A644B" w:rsidRDefault="00AF77B0" w:rsidP="00AF77B0">
      <w:pPr>
        <w:widowControl w:val="0"/>
        <w:autoSpaceDE w:val="0"/>
        <w:autoSpaceDN w:val="0"/>
        <w:adjustRightInd w:val="0"/>
        <w:spacing w:line="480" w:lineRule="auto"/>
        <w:rPr>
          <w:rFonts w:ascii="Arial" w:hAnsi="Arial" w:cs="Arial"/>
          <w:sz w:val="24"/>
          <w:szCs w:val="24"/>
        </w:rPr>
      </w:pPr>
      <w:r w:rsidRPr="004A644B">
        <w:rPr>
          <w:rFonts w:ascii="Arial" w:hAnsi="Arial" w:cs="Arial"/>
          <w:b/>
          <w:sz w:val="24"/>
          <w:szCs w:val="24"/>
          <w:u w:val="single"/>
        </w:rPr>
        <w:t>Using participatory system dynamics modeling we will achieve the following</w:t>
      </w:r>
      <w:r w:rsidRPr="004A644B">
        <w:rPr>
          <w:rFonts w:ascii="Arial" w:hAnsi="Arial" w:cs="Arial"/>
          <w:sz w:val="24"/>
          <w:szCs w:val="24"/>
          <w:u w:val="single"/>
        </w:rPr>
        <w:t xml:space="preserve"> </w:t>
      </w:r>
      <w:r w:rsidRPr="004A644B">
        <w:rPr>
          <w:rFonts w:ascii="Arial" w:hAnsi="Arial" w:cs="Arial"/>
          <w:b/>
          <w:bCs/>
          <w:sz w:val="24"/>
          <w:szCs w:val="24"/>
          <w:u w:val="single"/>
        </w:rPr>
        <w:t>specific aims</w:t>
      </w:r>
      <w:r w:rsidRPr="004A644B">
        <w:rPr>
          <w:rFonts w:ascii="Arial" w:hAnsi="Arial" w:cs="Arial"/>
          <w:sz w:val="24"/>
          <w:szCs w:val="24"/>
        </w:rPr>
        <w:t xml:space="preserve">: </w:t>
      </w:r>
    </w:p>
    <w:p w14:paraId="000BB535" w14:textId="721EC2A1" w:rsidR="00AF77B0" w:rsidRPr="004A644B" w:rsidRDefault="00AF77B0" w:rsidP="00AF77B0">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sz w:val="24"/>
          <w:szCs w:val="24"/>
        </w:rPr>
        <w:t xml:space="preserve">We propose to use PSD to improve implementation of seven evidence-based psychotherapies (EBPsy) for </w:t>
      </w:r>
      <w:r w:rsidRPr="004A644B">
        <w:rPr>
          <w:rFonts w:ascii="Arial" w:hAnsi="Arial" w:cs="Arial"/>
          <w:sz w:val="24"/>
          <w:szCs w:val="24"/>
          <w:u w:val="single"/>
        </w:rPr>
        <w:t>depression</w:t>
      </w:r>
      <w:r w:rsidRPr="004A644B">
        <w:rPr>
          <w:rFonts w:ascii="Arial" w:hAnsi="Arial" w:cs="Arial"/>
          <w:sz w:val="24"/>
          <w:szCs w:val="24"/>
        </w:rPr>
        <w:t xml:space="preserve">, </w:t>
      </w:r>
      <w:r w:rsidRPr="004A644B">
        <w:rPr>
          <w:rFonts w:ascii="Arial" w:hAnsi="Arial" w:cs="Arial"/>
          <w:sz w:val="24"/>
          <w:szCs w:val="24"/>
          <w:u w:val="single"/>
        </w:rPr>
        <w:t>PTSD</w:t>
      </w:r>
      <w:r w:rsidRPr="004A644B">
        <w:rPr>
          <w:rFonts w:ascii="Arial" w:hAnsi="Arial" w:cs="Arial"/>
          <w:sz w:val="24"/>
          <w:szCs w:val="24"/>
        </w:rPr>
        <w:t xml:space="preserve"> and </w:t>
      </w:r>
      <w:r w:rsidRPr="004A644B">
        <w:rPr>
          <w:rFonts w:ascii="Arial" w:hAnsi="Arial" w:cs="Arial"/>
          <w:sz w:val="24"/>
          <w:szCs w:val="24"/>
          <w:u w:val="single"/>
        </w:rPr>
        <w:t>alcohol use disorders</w:t>
      </w:r>
      <w:r w:rsidRPr="004A644B">
        <w:rPr>
          <w:rFonts w:ascii="Arial" w:hAnsi="Arial" w:cs="Arial"/>
          <w:sz w:val="24"/>
          <w:szCs w:val="24"/>
        </w:rPr>
        <w:t xml:space="preserve"> (AUD) and seven evidence-based pharmacotherapies (EBPharm) for </w:t>
      </w:r>
      <w:r w:rsidRPr="004A644B">
        <w:rPr>
          <w:rFonts w:ascii="Arial" w:hAnsi="Arial" w:cs="Arial"/>
          <w:sz w:val="24"/>
          <w:szCs w:val="24"/>
          <w:u w:val="single"/>
        </w:rPr>
        <w:t>depression</w:t>
      </w:r>
      <w:r w:rsidRPr="004A644B">
        <w:rPr>
          <w:rFonts w:ascii="Arial" w:hAnsi="Arial" w:cs="Arial"/>
          <w:sz w:val="24"/>
          <w:szCs w:val="24"/>
        </w:rPr>
        <w:t xml:space="preserve">, </w:t>
      </w:r>
      <w:r w:rsidRPr="004A644B">
        <w:rPr>
          <w:rFonts w:ascii="Arial" w:hAnsi="Arial" w:cs="Arial"/>
          <w:sz w:val="24"/>
          <w:szCs w:val="24"/>
          <w:u w:val="single"/>
        </w:rPr>
        <w:t>AUD</w:t>
      </w:r>
      <w:r w:rsidRPr="004A644B">
        <w:rPr>
          <w:rFonts w:ascii="Arial" w:hAnsi="Arial" w:cs="Arial"/>
          <w:sz w:val="24"/>
          <w:szCs w:val="24"/>
        </w:rPr>
        <w:t xml:space="preserve"> and </w:t>
      </w:r>
      <w:r w:rsidRPr="004A644B">
        <w:rPr>
          <w:rFonts w:ascii="Arial" w:hAnsi="Arial" w:cs="Arial"/>
          <w:sz w:val="24"/>
          <w:szCs w:val="24"/>
          <w:u w:val="single"/>
        </w:rPr>
        <w:t>OUD</w:t>
      </w:r>
      <w:r w:rsidRPr="004A644B">
        <w:rPr>
          <w:rFonts w:ascii="Arial" w:hAnsi="Arial" w:cs="Arial"/>
          <w:sz w:val="24"/>
          <w:szCs w:val="24"/>
        </w:rPr>
        <w:t>. EBPs have established efficacy and are part of VA dissemination programs.</w:t>
      </w:r>
      <w:r w:rsidRPr="004A644B">
        <w:rPr>
          <w:rFonts w:ascii="Arial" w:hAnsi="Arial" w:cs="Arial"/>
          <w:sz w:val="24"/>
          <w:szCs w:val="24"/>
          <w:vertAlign w:val="superscript"/>
        </w:rPr>
        <w:t xml:space="preserve">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{"citationID":"gZxSiwdd","properties":{"formattedCitation":"{\\rtf [26\\uc0\\u8211{}76]}","plainCitation":"[26–76]"},"citationItems":[{"id":2023,"uris":["http://zotero.org/groups/429944/items/9VC46UBB"],"uri":["http://zotero.org/groups/429944/items/9VC46UBB"],"itemData":{"id":2023,"type":"article-journal","title":"Psychotherapy for military-related posttraumatic stress disorder: Review of the evidence","container-title":"Clinical Psychology Review","page":"45–53","volume":"33","issue":"1","abstract":"Clinical Psychology Review, 33 (2013) 45-53. doi:10.1016/j.cpr.2012.10.002","DOI":"10.1016/j.cpr.2012.10.002","author":[{"family":"Steenkamp","given":"Maria M"},{"family":"Litz","given":"Brett T"}],"issued":{"date-parts":[["2013",2]]}},"label":"page"},{"id":7425,"uris":["http://zotero.org/groups/429944/items/IT8E4N2J"],"uri":["http://zotero.org/groups/429944/items/IT8E4N2J"],"itemData":{"id":7425,"type":"article-journal","title":"A Multidimensional Meta-Analysis of Psychotherapy for PTSD","container-title":"American Journal of Psychiatry","page":"214-227","volume":"162","issue":"2","source":"CrossRef","DOI":"10.1176/appi.ajp.162.2.214","ISSN":"0002-953X, 1535-7228","language":"en","author":[{"family":"Bradley","given":"Rebekah"},{"family":"Greene","given":"Jamelle"},{"family":"Russ","given":"Eric"},{"family":"Dutra","given":"Lissa"},{"family":"Westen","given":"Drew"}],"issued":{"date-parts":[["2005",2]]}},"label":"page"},{"id":7428,"uris":["http://zotero.org/groups/429944/items/MDTWQH4F"],"uri":["http://zotero.org/groups/429944/items/MDTWQH4F"],"itemData":{"id":7428,"type":"chapter","title":"Psychological therapies for chronic post-traumatic stress disorder (PTSD) in adults","container-title":"Cochrane Database of Systematic Reviews","publisher":"John Wiley &amp; Sons, Ltd","publisher-place":"Chichester, UK","source":"CrossRef","event-place":"Chichester, UK","URL":"http://doi.wiley.com/10.1002/14651858.CD003388.pub4","language":"en","editor":[{"literal":"The Cochrane Collaboration"}],"author":[{"family":"Bisson","given":"Jonathan I"},{"family":"Roberts","given":"Neil P"},{"family":"Andrew","given":"Martin"},{"family":"Cooper","given":"Rosalind"},{"family":"Lewis","given":"Catrin"}],"issued":{"date-parts":[["2013",12,13]]},"accessed":{"date-parts":[["2016",10,3]]}},"label":"page"},{"id":2253,"uris":["http://zotero.org/groups/429944/items/SZZGVKHJ"],"uri":["http://zotero.org/groups/429944/items/SZZGVKHJ"],"itemData":{"id":2253,"type":"article-journal","title":"The efficacy of cognitive behavioral therapy: A review of meta-analyses","container-title":"Cognitive Therapy and Research","page":"427–440","volume":"36","issue":"5","DOI":"10.1007/s10608-012-9476-1","language":"English","author":[{"family":"Hofmann","given":"Stefan G"},{"family":"Asnaani","given":"Anu"},{"family":"Vonk","given":"Imke J J"},{"family":"Sawyer","given":"Alice T"},{"family":"Fang","given":"Angela"}],"issued":{"date-parts":[["2012",7]]}},"label":"page"},{"id":2146,"uris":["http://zotero.org/groups/429944/items/J4BENF2E"],"uri":["http://zotero.org/groups/429944/items/J4BENF2E"],"itemData":{"id":2146,"type":"article-journal","title":"A meta-analytic review of exposure in group cognitive behavioral therapy for posttraumatic stress disorder","container-title":"Clinical Psychology Review","page":"24–32","volume":"33","issue":"1","abstract":"Clinical Psychology Review, 33 (2013) 24-32. doi:10.1016/j.cpr.2012.09.005","DOI":"10.1016/j.cpr.2012.09.005","author":[{"family":"Barrera","given":"T L"},{"family":"Mott","given":"J M"},{"family":"Hofstein","given":"R F"},{"family":"Teng","given":"E J"}],"issued":{"date-parts":[["2013",2]]}},"label":"page"},{"id":2053,"uris":["http://zotero.org/groups/429944/items/BRH3TVT6"],"uri":["http://zotero.org/groups/429944/items/BRH3TVT6"],"itemData":{"id":2053,"type":"article-journal","title":"Prolonged exposure therapy for combat-related posttraumatic stress disorder: An examination of treatment effectiveness for Veterans of the wars in Afghanistan and Iraq","container-title":"Journal of Anxiety Disorders","page":"397–403","volume":"25","issue":"3","abstract":"Journal of Anxiety Disorders, 25 (2010) 397-403. 10.1016/j.janxdis.2010.11.002","DOI":"10.1016/j.janxdis.2010.11.002","author":[{"family":"Tuerk","given":"Peter W"},{"family":"Yoder","given":"Matthew"},{"family":"Grubaugh","given":"Anouk"},{"family":"Myrick","given":"Hugh"},{"family":"Hamner","given":"Mark"},{"family":"Acierno","given":"Ron"}],"issued":{"date-parts":[["2011",4]]}},"label":"page"},{"id":2287,"uris":["http://zotero.org/groups/429944/items/VPFXEVV2"],"uri":["http://zotero.org/groups/429944/items/VPFXEVV2"],"itemData":{"id":2287,"type":"article-journal","title":"A meta-analytic review of prolonged exposure for posttraumatic stress disorder","container-title":"Clinical Psychology Review","page":"635–641","volume":"30","issue":"6","abstract":"Clinical Psychology Review, 30 (2010) 635-641. 10.1016/j.cpr.2010.04.007","DOI":"10.1016/j.cpr.2010.04.007","author":[{"family":"Powers","given":"Mark B"},{"family":"Halpern","given":"Jacqueline M"},{"family":"Ferenschak","given":"Michael P"},{"family":"Gillihan","given":"Seth J"},{"family":"Foa","given":"Edna B"}],"issued":{"date-parts":[["2010",8]]}},"label":"page"},{"id":2187,"uris":["http://zotero.org/groups/429944/items/NFUQI8ZT"],"uri":["http://zotero.org/groups/429944/items/NFUQI8ZT"],"itemData":{"id":2187,"type":"article-journal","title":"Cognitive behavioral therapy for posttraumatic stress disorder in women: A randomized controlled trial","container-title":"JAMA","abstract":"Objective To compare prolonged exposure, a type of cognitive behavioral therapy, with present-centered therapy, a supportive intervention, for the treatment of PTSD. Design, Setting, and Participants A randomized controlled trial of female veterans (n= 277) and ...","URL":"http://archneur.jamanetwork.com/article.aspx?articleid=205769","author":[{"family":"Schnurr","given":"P P"},{"family":"Friedman","given":"M J"},{"family":"Engel","given":"C C"},{"family":"Foa","given":"E B"}],"issued":{"date-parts":[["2007"]]}},"label":"page"},{"id":2201,"uris":["http://zotero.org/groups/429944/items/PQRKRUPM"],"uri":["http://zotero.org/groups/429944/items/PQRKRUPM"],"itemData":{"id":2201,"type":"article-journal","title":"A multisite randomized controlled effectiveness trial of cognitive processing therapy for military-related posttraumatic stress disorder","container-title":"Journal of Anxiety Disorders","page":"442–452","volume":"26","issue":"3","abstract":"Journal of Anxiety Disorders, 26 (2012) 442-452. 10.1016/j.janxdis.2012.01.006","DOI":"10.1016/j.janxdis.2012.01.006","author":[{"family":"Forbes","given":"D"},{"family":"Lloyd","given":"D"},{"family":"Nixon","given":"R D V"},{"family":"Elliott","given":"P"},{"family":"Varker","given":"T"},{"family":"Perry","given":"D"},{"family":"Bryant","given":"R A"},{"family":"Creamer","given":"M"}],"issued":{"date-parts":[["2012",4]]}},"label":"page"},{"id":1924,"uris":["http://zotero.org/groups/429944/items/2Z8VBKR8"],"uri":["http://zotero.org/groups/429944/items/2Z8VBKR8"],"itemData":{"id":1924,"type":"article-journal","title":"Cognitive processing therapy for veterans with military-related posttraumatic stress disorder.","container-title":"Journal of Consulting and Clinical Psychology","page":"898–907","volume":"74","issue":"5","DOI":"10.1037/0022-006X.74.5.898","language":"English","author":[{"family":"Monson","given":"Candice M"},{"family":"Schnurr","given":"Paula P"},{"family":"Resick","given":"Patricia A"},{"family":"Friedman","given":"Matthew J"},{"family":"Young-Xu","given":"Yinong"},{"family":"Stevens","given":"Susan P"}],"issued":{"date-parts":[["2006"]]}},"label":"page"},{"id":2259,"uris":["http://zotero.org/groups/429944/items/T89VAZ76"],"uri":["http://zotero.org/groups/429944/items/T89VAZ76"],"itemData":{"id":2259,"type":"article-journal","title":"A meta-analysis of the effects of cognitive therapy in depressed patients","container-title":"Journal of Affective Disorders","page":"59–72","volume":"49","issue":"1","abstract":"Background. Cognitive therapy (CT) has been studied in 78 controlled clinical trials from 1977 to 1996. Method. The meta-analysis used Hedges and Olkin d+ and included 48 high- quality controlled trials. The 2765 patients presented non-psychotic and non-bipolar major ...","DOI":"10.1016/S0165-0327(97)00199-7","language":"English","author":[{"family":"Gloaguen","given":"V"},{"family":"Cottraux","given":"J"},{"family":"Cucherat","given":"M"}],"issued":{"date-parts":[["1998"]]}},"label":"page"},{"id":1934,"uris":["http://zotero.org/groups/429944/items/3KCZWRBD"],"uri":["http://zotero.org/groups/429944/items/3KCZWRBD"],"itemData":{"id":1934,"type":"article-journal","title":"The empirical status of cognitive-behavioral therapy: A review of meta-analyses","container-title":"Clinical Psychology Review","page":"17–31","volume":"26","issue":"1","DOI":"10.1016/j.cpr.2005.07.003","language":"English","author":[{"family":"Butler","given":"A"},{"family":"Chapman","given":"J"},{"family":"Forman","given":"E"},{"family":"Beck","given":"A"}],"issued":{"date-parts":[["2006",1]]}},"label":"page"},{"id":2101,"uris":["http://zotero.org/groups/429944/items/FSCB5NZB"],"uri":["http://zotero.org/groups/429944/items/FSCB5NZB"],"itemData":{"id":2101,"type":"article-journal","title":"Is cognitive–behavioral therapy more effective than other therapies?","container-title":"Clinical Psychology Review","page":"710–720","volume":"30","issue":"6","abstract":"Clinical Psychology Review, 30 (2010) 710-720. 10.1016/j.cpr.2010.05.003","DOI":"10.1016/j.cpr.2010.05.003","author":[{"family":"Tolin","given":"David F"}],"issued":{"date-parts":[["2010",8]]}},"label":"page"},{"id":2128,"uris":["http://zotero.org/groups/429944/items/HZCHI39H"],"uri":["http://zotero.org/groups/429944/items/HZCHI39H"],"itemData":{"id":2128,"type":"article-journal","title":"A meta-(re) analysis of the effects of cognitive therapy versus 'other therapies' for depression","container-title":"Journal of Affective Disorders","page":"159–165","volume":"68","issue":"2-3","abstract":"Background: Cognitive therapy (CT) for depression has been found to be efficacious for the treatment of depression. In comparison to other psychotherapies, CT has been shown to be approximately equal to behavior therapies, but sometimes superior to 'other therapies.'The ...","DOI":"10.1016/S0165-0327(00)00287-1","language":"English","author":[{"family":"Wampold","given":"B E"},{"family":"Minami","given":"T"},{"family":"Baskin","given":"T W"}],"issued":{"date-parts":[["2002"]]}},"label":"page"},{"id":2320,"uris":["http://zotero.org/groups/429944/items/XRB6PHEC"],"uri":["http://zotero.org/groups/429944/items/XRB6PHEC"],"itemData":{"id":2320,"type":"article-journal","title":"Benchmarking the effectiveness of psychotherapy treatment for adult depression in a managed care environment: A preliminary study.","container-title":"Journal of Consulting and Clinical Psychology","page":"116–124","volume":"76","issue":"1","DOI":"10.1037/0022-006X.76.1.116","language":"English","author":[{"family":"Minami","given":"Takuya"},{"family":"Wampold","given":"Bruce E"},{"family":"Serlin","given":"Ronald C"},{"family":"Hamilton","given":"Eric G"},{"family":"Brown","given":"George S Jeb"},{"family":"Kircher","given":"John C"}],"issued":{"date-parts":[["2008"]]}},"label":"page"},{"id":2299,"uris":["http://zotero.org/groups/429944/items/WICA2MQ3"],"uri":["http://zotero.org/groups/429944/items/WICA2MQ3"],"itemData":{"id":2299,"type":"article-journal","title":"Effectiveness of cognitive therapy for depression in a community mental health center: A benchmarking study.","container-title":"Journal of Consulting and Clinical Psychology","page":"404–409","volume":"71","issue":"2","DOI":"10.1037/0022-006X.71.2.404","language":"English","author":[{"family":"Merrill","given":"Kari A"},{"family":"Tolbert","given":"Valerie E"},{"family":"Wade","given":"Wendy A"}],"issued":{"date-parts":[["2003"]]}},"label":"page"},{"id":2073,"uris":["http://zotero.org/groups/429944/items/DP9RWW8Z"],"uri":["http://zotero.org/groups/429944/items/DP9RWW8Z"],"itemData":{"id":2073,"type":"article-journal","title":"The effect of cognitive behavioral group therapy for depression: A meta-analysis 2000-2010","container-title":"Worldviews on Evidence-Based Nursing","page":"2–17","volume":"9","issue":"1","DOI":"10.1111/j.1741-6787.2011.00229.x","language":"English","author":[{"family":"Feng","given":"Chiueng-Yi"},{"family":"Chu","given":"Hsin"},{"family":"Chen","given":"Chiung-Hua"},{"family":"Chang","given":"Yu-Shiun"},{"family":"Chen","given":"Tsai-Hwei"},{"family":"Chou","given":"Yuan-Hwa"},{"family":"Chang","given":"Yue-Cune"},{"family":"Chou","given":"Kuei-Ru"}],"issued":{"date-parts":[["2011",12]]}},"label":"page"},{"id":2303,"uris":["http://zotero.org/groups/429944/items/WTK2BCAG"],"uri":["http://zotero.org/groups/429944/items/WTK2BCAG"],"itemData":{"id":2303,"type":"article-journal","title":"The efficacy of group psychotherapy for depression: A meta-analysis and review of the empirical research","container-title":"Clinical Psychology: Science and Practice","page":"98–116","volume":"8","issue":"1","DOI":"10.1093/clipsy.8.1.98","language":"English","author":[{"family":"McDermut","given":"Wilson"},{"family":"Miller","given":"Ivan W"},{"family":"Brown","given":"Richard A"}],"issued":{"date-parts":[["2006",5]]}},"label":"page"},{"id":2276,"uris":["http://zotero.org/groups/429944/items/UMNSFZ8A"],"uri":["http://zotero.org/groups/429944/items/UMNSFZ8A"],"itemData":{"id":2276,"type":"article-journal","title":"Acceptance and Commitment Therapy: A meta-analytic review","container-title":"Psychotherapy and Psychosomatics","page":"73–80","volume":"78","issue":"2","DOI":"10.1159/000190790","language":"English","author":[{"family":"Powers","given":"Mark B"},{"family":"Zum V ouml rde Sive V ouml rding","given":"Maarten B"},{"family":"Emmelkamp","given":"Paul M G"}],"issued":{"date-parts":[["2009"]]}},"label":"page"},{"id":2260,"uris":["http://zotero.org/groups/429944/items/T9SGK2BM"],"uri":["http://zotero.org/groups/429944/items/T9SGK2BM"],"itemData":{"id":2260,"type":"article-journal","title":"A randomized controlled effectiveness trial of Acceptance and Commitment Therapy and cognitive therapy for anxiety and depression","container-title":"Behavior Modification","page":"772–799","volume":"31","issue":"6","DOI":"10.1177/0145445507302202","language":"English","author":[{"family":"Forman","given":"E M"},{"family":"Herbert","given":"J D"},{"family":"Moitra","given":"E"},{"family":"Yeomans","given":"P D"},{"family":"Geller","given":"P A"}],"issued":{"date-parts":[["2007",11]]}},"label":"page"},{"id":1945,"uris":["http://zotero.org/groups/429944/items/4J28CJF9"],"uri":["http://zotero.org/groups/429944/items/4J28CJF9"],"itemData":{"id":1945,"type":"article-journal","title":"Training in and implementation of Acceptance and Commitment Therapy for depression in the Veterans Health Administration: Therapist and patient outcomes","container-title":"Behaviour Research and Therapy","page":"555–563","volume":"51","issue":"9","abstract":"Behaviour Research and Therapy, 51 (2013) 555-563. doi:10.1016/j.brat.2013.05.009","DOI":"10.1016/j.brat.2013.05.009","author":[{"family":"Walser","given":"Robyn D"},{"family":"Karlin","given":"Bradley E"},{"family":"Trockel","given":"Mickey"},{"family":"Mazina","given":"Barbara"},{"family":"Taylor","given":"C Barr"}],"issued":{"date-parts":[["2013",9]]}},"label":"page"},{"id":1942,"uris":["http://zotero.org/groups/429944/items/4DS486UK"],"uri":["http://zotero.org/groups/429944/items/4DS486UK"],"itemData":{"id":1942,"type":"article-journal","title":"National dissemination of interpersonal psychotherapy for depression in veterans: Therapist and patient-level outcomes.","container-title":"Journal of Consulting and Clinical Psychology","page":"1201–1206","volume":"82","issue":"6","DOI":"10.1037/a0037410","language":"English","author":[{"family":"Stewart","given":"Michael O"},{"family":"Raffa","given":"Susan D"},{"family":"Steele","given":"Jennifer L"},{"family":"Miller","given":"Sarah A"},{"family":"Clougherty","given":"Kathleen F"},{"family":"Hinrichsen","given":"Gregory A"},{"family":"Karlin","given":"Bradley E"}],"issued":{"date-parts":[["2014"]]}},"label":"page"},{"id":5690,"uris":["http://zotero.org/groups/429944/items/QKTVN2NC"],"uri":["http://zotero.org/groups/429944/items/QKTVN2NC"],"itemData":{"id":5690,"type":"article-journal","title":"Interpersonal psychotherapy for depression: A meta-analysis","container-title":"American Journal of Psychiatry","journalAbbreviation":"American Journal of Psychiatry","author":[{"family":"Cuijpers","given":"Pim"},{"family":"Geraedts","given":"Anna S"},{"family":"Oppen","given":"Patricia","non-dropping-particle":"van"},{"family":"Andersson","given":"Gerhard"},{"family":"Markowitz","given":"John C"},{"family":"Straten","given":"Annemieke","non-dropping-particle":"van"}],"issued":{"date-parts":[["2011"]]}},"label":"page"},{"id":2266,"uris":["http://zotero.org/groups/429944/items/TWGC47VR"],"uri":["http://zotero.org/groups/429944/items/TWGC47VR"],"itemData":{"id":2266,"type":"article-journal","title":"Psychotherapy for depression in adults: A meta-analysis of comparative outcome studies","container-title":"Journal of Consulting and Clinical Psychology","page":"909–922","volume":"76","issue":"6","DOI":"10.1037/a0013075","language":"English","author":[{"family":"Cuijpers","given":"Pim"},{"family":"Straten","given":"Annemieke","non-dropping-particle":"van"},{"family":"Andersson","given":"Gerhard"},{"family":"Oppen","given":"Patricia","non-dropping-particle":"van"}],"issued":{"date-parts":[["2008"]]}},"label":"page"},{"id":2024,"uris":["http://zotero.org/groups/429944/items/9W6FNKCX"],"uri":["http://zotero.org/groups/429944/items/9W6FNKCX"],"itemData":{"id":2024,"type":"article-journal","title":"Antidepressant drug effects and depression severity: A patient-level meta-analysis","container-title":"JAMA","abstract":"Review from JAMA — Antidepressant Drug Effects and Depression Severity — A Patient-Level Meta-analysis.","URL":"http://archfaci.jamanetwork.com/article.aspx?articleid=185157","DOI":"10.1001/jama.2009.1943","author":[{"family":"Fournier","given":"J C"},{"family":"DeRubeis","given":"R J"},{"family":"Hollon","given":"S D"}],"issued":{"date-parts":[["2010"]]}},"label":"page"},{"id":1937,"uris":["http://zotero.org/groups/429944/items/45TFDUBX"],"uri":["http://zotero.org/groups/429944/items/45TFDUBX"],"itemData":{"id":1937,"type":"article-journal","title":"Comparative efficacy and acceptability of 12 new-generation antidepressants: A multiple-treatments meta-analysis","container-title":"The Lancet","page":"746–758","volume":"373","issue":"9665","DOI":"10.1016/S0140-6736(09)60046-5","author":[{"family":"Cipriani","given":"Andrea"},{"family":"Furukawa","given":"Toshiaki A"},{"family":"Salanti","given":"Georgia"},{"family":"Geddes","given":"John R"},{"family":"Higgins","given":"Julian PT"},{"family":"Churchill","given":"Rachel"},{"family":"Watanabe","given":"Norio"},{"family":"Nakagawa","given":"Atsuo"},{"family":"Omori","given":"Ichiro M"},{"family":"McGuire","given":"Hugh"},{"family":"Tansella","given":"Michele"},{"family":"Barbui","given":"Corrado"}],"issued":{"date-parts":[["2009",2]]}},"label":"page"},{"id":2166,"uris":["http://zotero.org/groups/429944/items/KSFXBB4V"],"uri":["http://zotero.org/groups/429944/items/KSFXBB4V"],"itemData":{"id":2166,"type":"article-journal","title":"Evidence of cost-effective treatments for depression: A systematic review","container-title":"Journal of Affective Disorders","page":"1–13","volume":"84","issue":"1","DOI":"10.1016/j.jad.2004.10.003","language":"English","author":[{"family":"Barrett","given":"Barbara"},{"family":"Byford","given":"Sarah"},{"family":"Knapp","given":"Martin"}],"issued":{"date-parts":[["2005",1]]}},"label":"page"},{"id":2143,"uris":["http://zotero.org/groups/429944/items/ITKGUKWW"],"uri":["http://zotero.org/groups/429944/items/ITKGUKWW"],"itemData":{"id":2143,"type":"article-journal","title":"Mesa Grande: A methodological analysis of clinical trials of treatments for alcohol use disorders","container-title":"Addiction","page":"265–277","volume":"97","issue":"3","abstract":"Aim A 3-year update with 59 new controlled trials is provided for the ongoing Mesa Grande project reviewing clinical trials of treatments for alcohol use disorders. The project summarizes the current evidence for various treatment approaches, weighting findings ...","DOI":"10.1046/j.1360-0443.2002.00019.x","language":"English","author":[{"family":"Miller","given":"William R"},{"family":"Wilbourne","given":"Paula L"}],"issued":{"date-parts":[["2002",3]]}},"label":"page"},{"id":2147,"uris":["http://zotero.org/groups/429944/items/JCMIJD7A"],"uri":["http://zotero.org/groups/429944/items/JCMIJD7A"],"itemData":{"id":2147,"type":"article-journal","title":"Testing the effectiveness of cognitive-behavioral treatment for substance abuse in a community setting: Within treatment and posttreatment findings.","container-title":"Journal of Consulting and Clinical Psychology","page":"1007–1017","volume":"69","issue":"6","DOI":"10.1037//0022-006X.69.6.1007","language":"English","author":[{"family":"Morgenstern","given":"Jon"},{"family":"Blanchard","given":"Kimberly A"},{"family":"Morgan","given":"Thomas J"},{"family":"Labouvie","given":"Erich"},{"family":"Hayaki","given":"Jumi"}],"issued":{"date-parts":[["2001"]]}},"label":"page"},{"id":2170,"uris":["http://zotero.org/groups/429944/items/M7NEFEIC"],"uri":["http://zotero.org/groups/429944/items/M7NEFEIC"],"itemData":{"id":2170,"type":"article-journal","title":"Efficacy of relapse prevention: A meta-analytic review.","container-title":"Journal of Consulting and Clinical Psychology","page":"563–570","volume":"67","issue":"4","abstract":"Although relapse prevention (RP) has become a widely adopted cognitive-behavioral treatment intervention for alcohol, smoking, and other substance use, outcome studies have yielded an inconsistent picture of the efficacy of this approach or conditions for maximal effectiveness. A meta-analysis was performed to evaluate the overall effectiveness of RP and the extent to which certain variables may relate to treatment outcome. Twenty-six published and unpublished studies with 70 hypothesis tests representing a sample of 9,504 participants were included in the analysis. Results indicated that RP was generally effective, particularly for alcohol problems. Additionally, outcome was moderated by several variables. Specifically, RP was most effective when applied to alcohol or polysubstance use disorders, combined with the adjunctive use of medication, and when evaluated immediately following treatment using uncontrolled pre–post tests. (PsycINFO Database Record (c) 2012 APA, all rights reserved)","DOI":"10.1037/0022-006X.67.4.563","language":"English","author":[{"family":"Irvin","given":"Jennifer E"},{"family":"Bowers","given":"Clint A"},{"family":"Dunn","given":"Michael E"},{"family":"Wang","given":"Morgan C"}],"issued":{"date-parts":[["1999",8]]}},"label":"page"},{"id":2295,"uris":["http://zotero.org/groups/429944/items/W3VN4UK5"],"uri":["http://zotero.org/groups/429944/items/W3VN4UK5"],"itemData":{"id":2295,"type":"article-journal","title":"Relapse prevention for alcohol and drug problems: That was Zen, this is Tao","container-title":"American Psychologist","page":"224–235","volume":"59","issue":"4","DOI":"10.1037/0003-066X.59.4.224","language":"English","author":[{"family":"Witkiewitz","given":"Katie"},{"family":"Marlatt","given":"G Alan"}],"issued":{"date-parts":[["2004"]]}},"label":"page"},{"id":1974,"uris":["http://zotero.org/groups/429944/items/6PX787MR"],"uri":["http://zotero.org/groups/429944/items/6PX787MR"],"itemData":{"id":1974,"type":"article-journal","title":"Cognitive-behavioral treatment with adult alcohol and illicit drug users: A meta-analysis of randomized controlled trials","container-title":"Journal of Studies on Alcohol and Drugs","abstract":"Objective: This meta-analysis examined 53 controlled trials of cognitive-behavioral treatment (CBT) for adults diagnosed with alcohol-or illicit-drug-use disorders. The aims were to provide an overall picture of CBT treatment efficacy and to identify client or treatment ...","URL":"http://www.ncbi.nlm.nih.gov/pmc/articles/pmc2696292/","author":[{"family":"Magill","given":"M"},{"family":"Ray","given":"L A"}],"issued":{"date-parts":[["2009"]]}},"label":"page"},{"id":2300,"uris":["http://zotero.org/groups/429944/items/WKHNTDV8"],"uri":["http://zotero.org/groups/429944/items/WKHNTDV8"],"itemData":{"id":2300,"type":"article-journal","title":"Site matters: Multisite randomized trial of motivational enhancement therapy in community drug abuse clinics.","container-title":"Journal of Consulting and Clinical Psychology","page":"556–567","volume":"75","issue":"4","DOI":"10.1037/0022-006X.75.4.556","language":"English","author":[{"family":"Ball","given":"Samuel A"},{"family":"Martino","given":"Steve"},{"family":"Nich","given":"Charla"},{"family":"Frankforter","given":"Tami L"},{"family":"Van Horn","given":"Deborah"},{"family":"Crits-Christoph","given":"Paul"},{"family":"Woody","given":"George E"},{"family":"Obert","given":"Jeanne L"},{"family":"Farentinos","given":"Christiane"},{"family":"Carroll","given":"Kathleen M"}],"issued":{"date-parts":[["2007"]]}},"label":"page"},{"id":2127,"uris":["http://zotero.org/groups/429944/items/HWKGM7SH"],"uri":["http://zotero.org/groups/429944/items/HWKGM7SH"],"itemData":{"id":2127,"type":"article-journal","title":"The effectiveness and applicability of motivational interviewing: A practice-friendly review of four meta-analyses","container-title":"Journal of Clinical Psychology","page":"1232–1245","volume":"65","issue":"11","DOI":"10.1002/jclp.20638","language":"English","author":[{"family":"Lundahl","given":"Brad"},{"family":"Burke","given":"Brian L"}],"issued":{"date-parts":[["2009",11]]}},"label":"page"},{"id":1985,"uris":["http://zotero.org/groups/429944/items/7PXAHU2N"],"uri":["http://zotero.org/groups/429944/items/7PXAHU2N"],"itemData":{"id":1985,"type":"article-journal","title":"The efficacy of motivational interviewing: A meta-analysis of controlled clinical trials.","container-title":"Journal of Consulting and Clinical Psychology","page":"843–861","volume":"71","issue":"5","DOI":"10.1037/0022-006X.71.5.843","language":"English","author":[{"family":"Burke","given":"Brian L"},{"family":"Arkowitz","given":"Hal"},{"family":"Menchola","given":"Marisa"}],"issued":{"date-parts":[["2003"]]}},"label":"page"},{"id":5699,"uris":["http://zotero.org/groups/429944/items/ZT7ISRZF"],"uri":["http://zotero.org/groups/429944/items/ZT7ISRZF"],"itemData":{"id":5699,"type":"article-journal","title":"Motivational interviewing: a systematic review and meta-analysis","container-title":"British Journal of General Practice","page":"305-312","volume":"55","issue":"513","ISSN":"0960-1643","journalAbbreviation":"Br J Gen Pract","author":[{"family":"Rubak","given":"Sune"},{"family":"Sandbæk","given":"Annelli"},{"family":"Lauritzen","given":"Torsten"},{"family":"Christensen","given":"Bo"}],"issued":{"date-parts":[["2005"]]}},"label":"page"},{"id":1991,"uris":["http://zotero.org/groups/429944/items/876URNZ7"],"uri":["http://zotero.org/groups/429944/items/876URNZ7"],"itemData":{"id":1991,"type":"article-journal","title":"Treatment of depression in patients with alcohol or other drug dependence: A meta-analysis","container-title":"JAMA","page":"1887–1896","volume":"291","issue":"15","abstract":"Context Depression and substance abuse are common and costly disorders that frequently co-occur, but controversy about effective treatment for patients with both disorders persists.Objective To conduct a systematic review and meta-analysis to quantify the efficacy of antidepressant medications...","DOI":"10.1001/jama.291.15.1887","language":"English","author":[{"family":"Nunes","given":"Edward V"},{"family":"Levin","given":"Frances R"}],"issued":{"date-parts":[["2004",4]]}},"label":"page"},{"id":2256,"uris":["http://zotero.org/groups/429944/items/T5DF734X"],"uri":["http://zotero.org/groups/429944/items/T5DF734X"],"itemData":{"id":2256,"type":"article-journal","title":"Pharmacotherapy for adults with alcohol use disorders in outpatient settings","container-title":"JAMA","page":"1889–12","volume":"311","issue":"18","DOI":"10.1001/jama.2014.3628","language":"English","author":[{"family":"Jonas","given":"Daniel E"},{"family":"Amick","given":"Halle R"},{"family":"Feltner","given":"Cynthia"},{"family":"Bobashev","given":"Georgiy"},{"family":"Thomas","given":"Kathleen"},{"family":"Wines","given":"Roberta"},{"family":"Kim","given":"Mimi M"},{"family":"Shanahan","given":"Ellen"},{"family":"Gass","given":"C Elizabeth"},{"family":"Rowe","given":"Cassandra J"},{"family":"Garbutt","given":"James C"}],"issued":{"date-parts":[["2014",5]]}},"label":"page"},{"id":2056,"uris":["http://zotero.org/groups/429944/items/C228WB5Q"],"uri":["http://zotero.org/groups/429944/items/C228WB5Q"],"itemData":{"id":2056,"type":"article-journal","title":"Combined pharmacotherapies and behavioral interventions for alcohol dependence: The COMBINE study: A randomized controlled trial","container-title":"JAMA","abstract":"Objectives To evaluate the efficacy of medication, behavioral therapies, and their combinations for treatment of alcohol dependence and to evaluate placebo effect on overall outcome. Design, Setting, and Participants Randomized controlled trial conducted ...","URL":"http://jama.jamanetwork.com/article.aspx?articleid=202789","author":[{"family":"Anton","given":"R F"},{"family":"O'Malley","given":"S S"},{"family":"Ciraulo","given":"D A"},{"family":"Cisler","given":"R A"}],"issued":{"date-parts":[["2006"]]}},"label":"page"},{"id":1914,"uris":["http://zotero.org/groups/429944/items/2ECCMP25"],"uri":["http://zotero.org/groups/429944/items/2ECCMP25"],"itemData":{"id":1914,"type":"article-journal","title":"Naltrexone, a relapse prevention maintenance treatment of alcohol dependence: A meta-analysis of randomized controlled trials","container-title":"Alcohol and Alcoholism","page":"544–552","volume":"36","issue":"6","abstract":"Abstract—The objective of this study was to review the evidence for the efficacy and toxicity of naltrexone , a treatment of alcohol dependence. A systematic review and meta - analysis of randomized controlled trials of naltrexone used in the treatment of alcohol dependence ...","DOI":"10.1093/alcalc/36.6.544","note":"PMID: 11704620","language":"English","author":[{"family":"Streeton","given":"C"},{"family":"Whelan","given":"G"}],"issued":{"date-parts":[["2001",11]]}},"label":"page"},{"id":7424,"uris":["http://zotero.org/groups/429944/items/I6W4PPGJ"],"uri":["http://zotero.org/groups/429944/items/I6W4PPGJ"],"itemData":{"id":7424,"type":"article-journal","title":"Naltrexone Combined With Either Cognitive Behavioral or Motivational Enhancement Therapy for Alcohol Dependence:","container-title":"Journal of Clinical Psychopharmacology","page":"349-357","volume":"25","issue":"4","source":"CrossRef","DOI":"10.1097/01.jcp.0000172071.81258.04","ISSN":"0271-0749","shortTitle":"Naltrexone Combined With Either Cognitive Behavioral or Motivational Enhancement Therapy for Alcohol Dependence","language":"en","author":[{"family":"Anton","given":"Raymond F."},{"family":"Moak","given":"Darlene H."},{"family":"Latham","given":"Patricia"},{"family":"Waid","given":"L. Randolph"},{"family":"Myrick","given":"Hugh"},{"family":"Voronin","given":"Konstantin"},{"family":"Thevos","given":"Angelica"},{"family":"Wang","given":"Wei"},{"family":"Woolson","given":"Robert"}],"issued":{"date-parts":[["2005",8]]}},"label":"page"},{"id":7436,"uris":["http://zotero.org/groups/429944/items/X3VTMQFH"],"uri":["http://zotero.org/groups/429944/items/X3VTMQFH"],"itemData":{"id":7436,"type":"article-journal","title":"The Status of Naltrexone in the Treatment of Alcohol Dependence: Specific Effects on Heavy Drinking","container-title":"Journal of Clinical Psychopharmacology","page":"610-625","volume":"26","issue":"6","source":"CrossRef","DOI":"10.1097/01.jcp.0000245566.52401.20","ISSN":"0271-0749","shortTitle":"The Status of Naltrexone in the Treatment of Alcohol Dependence","language":"en","author":[{"family":"Pettinati","given":"Helen M."},{"family":"O'Brien","given":"Charles P."},{"family":"Rabinowitz","given":"Amanda R."},{"family":"Wortman","given":"Shoshana P."},{"family":"Oslin","given":"David W."},{"family":"Kampman","given":"Kyle M."},{"family":"Dackis","given":"Charles A."}],"issued":{"date-parts":[["2006",12]]}},"label":"page"},{"id":5698,"uris":["http://zotero.org/groups/429944/items/WPMCI5DH"],"uri":["http://zotero.org/groups/429944/items/WPMCI5DH"],"itemData":{"id":5698,"type":"article-journal","title":"Opioid antagonists for alcohol dependence","container-title":"Cochrane Database System Review","volume":"12","journalAbbreviation":"Cochrane Database Syst Rev","author":[{"family":"Rösner","given":"Susanne"},{"family":"Hackl-Herrwerth","given":"Andrea"},{"family":"Leucht","given":"Stefan"},{"family":"Vecchi","given":"Simona"},{"family":"Srisurapanont","given":"Manit"},{"family":"Soyka","given":"Michael"}],"issued":{"date-parts":[["2010"]]}},"label":"page"},{"id":2168,"uris":["http://zotero.org/groups/429944/items/M3CAMBAM"],"uri":["http://zotero.org/groups/429944/items/M3CAMBAM"],"itemData":{"id":2168,"type":"article-journal","title":"Acamprosate for alcohol dependence: A sex-specific meta-analysis based on individual patient data","container-title":"Alcoholism: Clinical and Experimental Research","page":"497–508","volume":"36","issue":"3","DOI":"10.1111/j.1530-0277.2011.01616.x","language":"English","author":[{"family":"Mason","given":"Barbara J"},{"family":"Lehert","given":"Philippe"}],"issued":{"date-parts":[["2011",9]]}},"label":"page"},{"id":2304,"uris":["http://zotero.org/groups/429944/items/WVZ2S5MG"],"uri":["http://zotero.org/groups/429944/items/WVZ2S5MG"],"itemData":{"id":2304,"type":"article-journal","title":"Acamprosate supports abstinence, Naltrexone prevents excessive drinking: Evidence from a meta-analysis with unreported outcomes","container-title":"Journal of Psychopharmacology","page":"11–23","volume":"22","issue":"1","DOI":"10.1177/0269881107078308","language":"English","author":[{"family":"Rosner","given":"S"},{"family":"Leucht","given":"S"},{"family":"Lehert","given":"P"},{"family":"Soyka","given":"M"}],"issued":{"date-parts":[["2007",8]]}},"label":"page"},{"id":2226,"uris":["http://zotero.org/groups/429944/items/RDHSK9NE"],"uri":["http://zotero.org/groups/429944/items/RDHSK9NE"],"itemData":{"id":2226,"type":"article-journal","title":"Pharmacotherapy for alcohol dependence: status of current treatments","container-title":"Current Opinion in Neurobiology","page":"692–699","volume":"23","issue":"4","abstract":"Current Opinion in Neurobiology, 23 (2013) 692-699. doi:10.1016/j.conb.2013.05.005","DOI":"10.1016/j.conb.2013.05.005","author":[{"family":"Franck","given":"Johan"},{"family":"Jayaram-Lindström","given":"Nitya"}],"issued":{"date-parts":[["2013",8]]}},"label":"page"},{"id":7433,"uris":["http://zotero.org/groups/429944/items/UWGNV9T5"],"uri":["http://zotero.org/groups/429944/items/UWGNV9T5"],"itemData":{"id":7433,"type":"article-journal","title":"Treatment retention among patients randomized to buprenorphine/naloxone compared to methadone in a multi-site trial: Treatment retention on buprenorphine/methadone","container-title":"Addiction","page":"79-87","volume":"109","issue":"1","source":"CrossRef","DOI":"10.1111/add.12333","ISSN":"09652140","shortTitle":"Treatment retention among patients randomized to buprenorphine/naloxone compared to methadone in a multi-site trial","language":"en","author":[{"family":"Hser","given":"Yih-Ing"},{"family":"Saxon","given":"Andrew J."},{"family":"Huang","given":"David"},{"family":"Hasson","given":"Al"},{"family":"Thomas","given":"Christie"},{"family":"Hillhouse","given":"Maureen"},{"family":"Jacobs","given":"Petra"},{"family":"Teruya","given":"Cheryl"},{"family":"McLaughlin","given":"Paul"},{"family":"Wiest","given":"Katharina"},{"family":"Cohen","given":"Allan"},{"family":"Ling","given":"Walter"}],"issued":{"date-parts":[["2014",1]]}},"label":"page"},{"id":1997,"uris":["http://zotero.org/groups/429944/items/8I59E6ND"],"uri":["http://zotero.org/groups/429944/items/8I59E6ND"],"itemData":{"id":1997,"type":"article-journal","title":"A meta-analysis comparing the effectiveness of buprenorphine and methadone","container-title":"Journal of Substance Abuse","page":"405–414","volume":"12","issue":"4","abstract":"Increases in the use of illicit opiates have refocused attention on these drugs. One outgrowth of this attention has been the increased consideration of pharmacotherapies to provide alternatives to methadone maintenance. Buprenorphine is one new tool used in the ...","DOI":"10.1016/S0899-3289(01)00054-2","language":"English","author":[{"family":"West","given":"S L"},{"family":"O'Neal","given":"K K"},{"family":"Graham","given":"C W"}],"issued":{"date-parts":[["2001"]]}},"label":"page"},{"id":1968,"uris":["http://zotero.org/groups/429944/items/636GTRB6"],"uri":["http://zotero.org/groups/429944/items/636GTRB6"],"itemData":{"id":1968,"type":"article-journal","title":"A meta-analysis comparing buprenorphine to methadone for treatment of opiate dependence","container-title":"Addiction","abstract":"... ISSN 0965–2140 print/ISSN 1360–0443 online/01/050683–08 Ó Society for the Study of Addiction to Alcohol and Other Drugs Carfax Publishing, Taylor &amp; Francis Limited DOI: 10.1080 / 09652140020039053 Page 2. 684 Paul G. Barnett et al. ...","URL":"http://onlinelibrary.wiley.com/doi/10.1046/j.1360-0443.2001.9656834.x/full","DOI":"10.1080/09652140020039053","author":[{"family":"Barnett","given":"P G"},{"family":"Rodgers","given":"J H"},{"family":"Bloch","given":"D A"}],"issued":{"date-parts":[["2001"]]}},"label":"page"},{"id":1959,"uris":["http://zotero.org/groups/429944/items/5CBUQ7NH"],"uri":["http://zotero.org/groups/429944/items/5CBUQ7NH"],"itemData":{"id":1959,"type":"article-journal","title":"The efficacy of methadone maintenance interventions in reducing illicit opiate use, HIV risk behavior and criminality: A meta-analysis","container-title":"Addiction","abstract":"Aims. To provide empirically based evaluation data regarding the efficacy of psychopharmacological interventions in opiate substance abuse, the present study employed meta-analytic statistical procedures to determine the effectiveness of ...","URL":"http://onlinelibrary.wiley.com/doi/10.1046/j.1360-0443.1998.9345157.x/full","author":[{"family":"Marsch","given":"L A"}],"issued":{"date-parts":[["1998"]]}},"label":"page"},{"id":2151,"uris":["http://zotero.org/groups/429944/items/JMGT5UJQ"],"uri":["http://zotero.org/groups/429944/items/JMGT5UJQ"],"itemData":{"id":2151,"type":"article-journal","title":"Mortality among regular or dependent users of heroin and other opioids: A systematic review and meta-analysis of cohort studies","container-title":"Addiction","page":"32–51","volume":"106","issue":"1","DOI":"10.1111/j.1360-0443.2010.03140.x","language":"English","author":[{"family":"Degenhardt","given":"Louisa"},{"family":"Bucello","given":"Chiara"},{"family":"Mathers","given":"Bradley"},{"family":"Briegleb","given":"Christina"},{"family":"Ali","given":"Hammad"},{"family":"Hickman","given":"Matt"},{"family":"McLaren","given":"Jennifer"}],"issued":{"date-parts":[["2010",11]]}},"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[26–76]</w:t>
      </w:r>
      <w:r w:rsidRPr="004A644B">
        <w:rPr>
          <w:rFonts w:ascii="Arial" w:hAnsi="Arial" w:cs="Arial"/>
          <w:sz w:val="24"/>
          <w:szCs w:val="24"/>
        </w:rPr>
        <w:fldChar w:fldCharType="end"/>
      </w:r>
      <w:r w:rsidRPr="004A644B">
        <w:rPr>
          <w:rFonts w:ascii="Arial" w:hAnsi="Arial" w:cs="Arial"/>
          <w:sz w:val="24"/>
          <w:szCs w:val="24"/>
        </w:rPr>
        <w:t xml:space="preserve"> We propose a quasi-experimental, pre/post evaluation of PSD (retrospective 12-months pre-PSD vs. prospective 12-months post-PSD) in two low performing sites with two matched comparison sites. </w:t>
      </w:r>
      <w:r w:rsidRPr="004A644B">
        <w:rPr>
          <w:rFonts w:ascii="Arial" w:hAnsi="Arial" w:cs="Arial"/>
          <w:b/>
          <w:sz w:val="24"/>
          <w:szCs w:val="24"/>
          <w:u w:val="single"/>
        </w:rPr>
        <w:t xml:space="preserve"> </w:t>
      </w:r>
    </w:p>
    <w:p w14:paraId="5C336115" w14:textId="77777777" w:rsidR="00AF77B0" w:rsidRPr="004A644B" w:rsidRDefault="00AF77B0" w:rsidP="00AF77B0">
      <w:pPr>
        <w:spacing w:line="480" w:lineRule="auto"/>
        <w:ind w:firstLine="360"/>
        <w:rPr>
          <w:rFonts w:ascii="Arial" w:hAnsi="Arial" w:cs="Arial"/>
          <w:sz w:val="24"/>
          <w:szCs w:val="24"/>
        </w:rPr>
      </w:pPr>
      <w:r w:rsidRPr="004A644B">
        <w:rPr>
          <w:rFonts w:ascii="Arial" w:hAnsi="Arial" w:cs="Arial"/>
          <w:b/>
          <w:i/>
          <w:sz w:val="24"/>
          <w:szCs w:val="24"/>
        </w:rPr>
        <w:t>1a. Increase the reach of EBP initiation</w:t>
      </w:r>
      <w:r w:rsidRPr="004A644B">
        <w:rPr>
          <w:rFonts w:ascii="Arial" w:hAnsi="Arial" w:cs="Arial"/>
          <w:sz w:val="24"/>
          <w:szCs w:val="24"/>
        </w:rPr>
        <w:t xml:space="preserve">. In the PSD sites, the proportion of patients initiating EBPsy or EBPharm (an omnibus test averaging across all EBPs) will exhibit a statistically significant increase relative to the year prior to PSD. We aim to increase EBP reach measures to </w:t>
      </w:r>
      <w:commentRangeStart w:id="34"/>
      <w:r w:rsidRPr="004A644B">
        <w:rPr>
          <w:rFonts w:ascii="Arial" w:hAnsi="Arial" w:cs="Arial"/>
          <w:sz w:val="24"/>
          <w:szCs w:val="24"/>
        </w:rPr>
        <w:t xml:space="preserve">match or exceed </w:t>
      </w:r>
      <w:commentRangeEnd w:id="34"/>
      <w:r>
        <w:rPr>
          <w:rStyle w:val="CommentReference"/>
        </w:rPr>
        <w:commentReference w:id="34"/>
      </w:r>
      <w:r w:rsidRPr="004A644B">
        <w:rPr>
          <w:rFonts w:ascii="Arial" w:hAnsi="Arial" w:cs="Arial"/>
          <w:sz w:val="24"/>
          <w:szCs w:val="24"/>
        </w:rPr>
        <w:t>national averages. The increase in EBP reach will be greater in PSD sites than in matched comparison sites over this period.</w:t>
      </w:r>
    </w:p>
    <w:p w14:paraId="3A2050A0" w14:textId="77777777" w:rsidR="00AF77B0" w:rsidRPr="004A644B" w:rsidRDefault="00AF77B0" w:rsidP="00AF77B0">
      <w:pPr>
        <w:spacing w:line="480" w:lineRule="auto"/>
        <w:ind w:firstLine="360"/>
        <w:rPr>
          <w:rFonts w:ascii="Arial" w:hAnsi="Arial" w:cs="Arial"/>
          <w:sz w:val="24"/>
          <w:szCs w:val="24"/>
        </w:rPr>
      </w:pPr>
      <w:r w:rsidRPr="004A644B">
        <w:rPr>
          <w:rFonts w:ascii="Arial" w:hAnsi="Arial" w:cs="Arial"/>
          <w:b/>
          <w:i/>
          <w:sz w:val="24"/>
          <w:szCs w:val="24"/>
        </w:rPr>
        <w:t xml:space="preserve">1b. Increase the reach of an adequate course/dose of EBPs. </w:t>
      </w:r>
      <w:r w:rsidRPr="004A644B">
        <w:rPr>
          <w:rFonts w:ascii="Arial" w:hAnsi="Arial" w:cs="Arial"/>
          <w:sz w:val="24"/>
          <w:szCs w:val="24"/>
        </w:rPr>
        <w:t>In PSD sites, the proportion of patients receiving an adequate number of sessions of EBPsy or adequate dosage of EBPharm (averaging across all EBPs) will be significantly higher post-PSD than in the year prior to PSD restructuring, and the increase over time will be greater in intervention sites than in matched comparison sites over this period.</w:t>
      </w:r>
    </w:p>
    <w:p w14:paraId="04C1E41E" w14:textId="77777777" w:rsidR="00AF77B0" w:rsidRPr="004A644B" w:rsidRDefault="00AF77B0" w:rsidP="00AF77B0">
      <w:pPr>
        <w:spacing w:line="480" w:lineRule="auto"/>
        <w:ind w:firstLine="360"/>
        <w:rPr>
          <w:rFonts w:ascii="Arial" w:hAnsi="Arial" w:cs="Arial"/>
          <w:sz w:val="24"/>
          <w:szCs w:val="24"/>
        </w:rPr>
      </w:pPr>
      <w:r w:rsidRPr="004A644B">
        <w:rPr>
          <w:rFonts w:ascii="Arial" w:hAnsi="Arial" w:cs="Arial"/>
          <w:b/>
          <w:i/>
          <w:sz w:val="24"/>
          <w:szCs w:val="24"/>
        </w:rPr>
        <w:lastRenderedPageBreak/>
        <w:t>2. Increase timeliness of EBPs.</w:t>
      </w:r>
      <w:r w:rsidRPr="004A644B">
        <w:rPr>
          <w:rFonts w:ascii="Arial" w:hAnsi="Arial" w:cs="Arial"/>
          <w:sz w:val="24"/>
          <w:szCs w:val="24"/>
        </w:rPr>
        <w:t xml:space="preserve"> In PSD sites, the number of days from intake (first clinic contact) to initiation of EBPsy or EBPharm in the 12-months post-restructuring period will be significantly lower than in the prior year, and the decrease over time will be greater than in matched comparison sites over this period. </w:t>
      </w:r>
    </w:p>
    <w:p w14:paraId="26ADC272" w14:textId="70B4963A" w:rsidR="00AF77B0" w:rsidRPr="00AF77B0" w:rsidRDefault="00AF77B0" w:rsidP="00AF77B0">
      <w:pPr>
        <w:widowControl w:val="0"/>
        <w:autoSpaceDE w:val="0"/>
        <w:autoSpaceDN w:val="0"/>
        <w:adjustRightInd w:val="0"/>
        <w:spacing w:line="480" w:lineRule="auto"/>
        <w:rPr>
          <w:rFonts w:ascii="Arial" w:hAnsi="Arial" w:cs="Arial"/>
          <w:b/>
          <w:sz w:val="24"/>
          <w:szCs w:val="24"/>
          <w:u w:val="single"/>
        </w:rPr>
      </w:pPr>
      <w:r>
        <w:rPr>
          <w:rFonts w:ascii="Arial" w:hAnsi="Arial" w:cs="Arial"/>
          <w:b/>
          <w:sz w:val="24"/>
          <w:szCs w:val="24"/>
          <w:u w:val="single"/>
        </w:rPr>
        <w:t>METHODS</w:t>
      </w:r>
    </w:p>
    <w:p w14:paraId="221E4166" w14:textId="51AD895A" w:rsidR="006F78AD" w:rsidRPr="00795954" w:rsidRDefault="006F78AD" w:rsidP="006F78AD">
      <w:pPr>
        <w:widowControl w:val="0"/>
        <w:autoSpaceDE w:val="0"/>
        <w:autoSpaceDN w:val="0"/>
        <w:adjustRightInd w:val="0"/>
        <w:spacing w:line="480" w:lineRule="auto"/>
        <w:rPr>
          <w:rFonts w:ascii="Arial" w:hAnsi="Arial" w:cs="Arial"/>
          <w:b/>
          <w:bCs/>
          <w:sz w:val="24"/>
          <w:szCs w:val="24"/>
          <w:u w:val="single"/>
        </w:rPr>
      </w:pPr>
      <w:r>
        <w:rPr>
          <w:rFonts w:ascii="Arial" w:hAnsi="Arial" w:cs="Arial"/>
          <w:b/>
          <w:bCs/>
          <w:sz w:val="24"/>
          <w:szCs w:val="24"/>
          <w:u w:val="single"/>
        </w:rPr>
        <w:t>Study Design</w:t>
      </w:r>
    </w:p>
    <w:p w14:paraId="7DBFBCA2" w14:textId="21BBD22D" w:rsidR="006F78AD" w:rsidRPr="004A644B" w:rsidRDefault="006F78AD" w:rsidP="006F78AD">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sz w:val="24"/>
          <w:szCs w:val="24"/>
        </w:rPr>
        <w:t>We propose a quasi-experimental, pre/post evaluation of PSD with matched comparison sites (4 total sites)</w:t>
      </w:r>
      <w:r>
        <w:rPr>
          <w:rFonts w:ascii="Arial" w:hAnsi="Arial" w:cs="Arial"/>
          <w:sz w:val="24"/>
          <w:szCs w:val="24"/>
        </w:rPr>
        <w:t xml:space="preserve"> for a 24-month </w:t>
      </w:r>
      <w:r w:rsidR="00673EBD">
        <w:rPr>
          <w:rFonts w:ascii="Arial" w:hAnsi="Arial" w:cs="Arial"/>
          <w:sz w:val="24"/>
          <w:szCs w:val="24"/>
        </w:rPr>
        <w:t>e</w:t>
      </w:r>
      <w:r>
        <w:rPr>
          <w:rFonts w:ascii="Arial" w:hAnsi="Arial" w:cs="Arial"/>
          <w:sz w:val="24"/>
          <w:szCs w:val="24"/>
        </w:rPr>
        <w:t>valuation of PSD</w:t>
      </w:r>
      <w:r w:rsidRPr="004A644B">
        <w:rPr>
          <w:rFonts w:ascii="Arial" w:hAnsi="Arial" w:cs="Arial"/>
          <w:sz w:val="24"/>
          <w:szCs w:val="24"/>
        </w:rPr>
        <w:t xml:space="preserve">. </w:t>
      </w:r>
    </w:p>
    <w:p w14:paraId="3FB47B7D" w14:textId="77777777" w:rsidR="006F78AD" w:rsidRPr="004A644B" w:rsidRDefault="006F78AD" w:rsidP="006F78AD">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Pre/Post Operationalization.</w:t>
      </w:r>
      <w:r w:rsidRPr="004A644B">
        <w:rPr>
          <w:rFonts w:ascii="Arial" w:hAnsi="Arial" w:cs="Arial"/>
          <w:sz w:val="24"/>
          <w:szCs w:val="24"/>
        </w:rPr>
        <w:t xml:space="preserve"> Our “pre-” condition will be 12 months of EBP timing and reach before our PSD feasibility pilot, to avoid contamination effects. Our “post-test” condition is operationalized as 12 months of EBP timing and reach after outpatient system restructuring plans are implemented. We will compare against the same 12-month period (e.g., Jan-Dec) for our pre- and post-observations to reduce bias from seasonal effects. </w:t>
      </w:r>
    </w:p>
    <w:p w14:paraId="09F24A8C" w14:textId="77777777" w:rsidR="006F78AD" w:rsidRPr="004A644B" w:rsidRDefault="006F78AD" w:rsidP="006F78AD">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Study Sites.</w:t>
      </w:r>
      <w:r w:rsidRPr="004A644B">
        <w:rPr>
          <w:rFonts w:ascii="Arial" w:hAnsi="Arial" w:cs="Arial"/>
          <w:sz w:val="24"/>
          <w:szCs w:val="24"/>
        </w:rPr>
        <w:t xml:space="preserve"> We will complete the PSD process at the Menlo Park/Palo Alto outpatient system and spread to the Stockton community-based outpatient clinic (CBOC), implementing PSD in two settings that differ in complexity and resources (Menlo Park = high; Stockton = low). Some of the scheduling and staffing differences between these settings include: 1) the typical caseload per provider, 2) the number of days until new patients see a provider, 3) the ratio of EBPsy and EBPharm providers,4) onsite training programs (Menlo Park = yes; Stockton = no), 5) onsite specialty </w:t>
      </w:r>
      <w:r w:rsidRPr="004A644B">
        <w:rPr>
          <w:rFonts w:ascii="Arial" w:hAnsi="Arial" w:cs="Arial"/>
          <w:sz w:val="24"/>
          <w:szCs w:val="24"/>
        </w:rPr>
        <w:lastRenderedPageBreak/>
        <w:t>programs (Menlo Park = yes; Stockton = no), and 6) reliance on telehealth for EBP access (Menlo Park = yes; Stockton = no) (</w:t>
      </w:r>
      <w:commentRangeStart w:id="35"/>
      <w:r w:rsidRPr="004A644B">
        <w:rPr>
          <w:rFonts w:ascii="Arial" w:hAnsi="Arial" w:cs="Arial"/>
          <w:sz w:val="24"/>
          <w:szCs w:val="24"/>
        </w:rPr>
        <w:t>CITE</w:t>
      </w:r>
      <w:commentRangeEnd w:id="35"/>
      <w:r w:rsidRPr="004A644B">
        <w:rPr>
          <w:rStyle w:val="CommentReference"/>
          <w:rFonts w:ascii="Arial" w:hAnsi="Arial" w:cs="Arial"/>
          <w:sz w:val="24"/>
          <w:szCs w:val="24"/>
        </w:rPr>
        <w:commentReference w:id="35"/>
      </w:r>
      <w:r w:rsidRPr="004A644B">
        <w:rPr>
          <w:rFonts w:ascii="Arial" w:hAnsi="Arial" w:cs="Arial"/>
          <w:sz w:val="24"/>
          <w:szCs w:val="24"/>
        </w:rPr>
        <w:t xml:space="preserve">).  We will spend the first six months facilitating the participatory model building, data calibration and simulation tests (PSD </w:t>
      </w:r>
      <w:r>
        <w:rPr>
          <w:rFonts w:ascii="Arial" w:hAnsi="Arial" w:cs="Arial"/>
          <w:sz w:val="24"/>
          <w:szCs w:val="24"/>
        </w:rPr>
        <w:t>steps</w:t>
      </w:r>
      <w:r w:rsidRPr="004A644B">
        <w:rPr>
          <w:rFonts w:ascii="Arial" w:hAnsi="Arial" w:cs="Arial"/>
          <w:sz w:val="24"/>
          <w:szCs w:val="24"/>
        </w:rPr>
        <w:t xml:space="preserve"> 1-3) in the new site, and will implement PSD </w:t>
      </w:r>
      <w:r>
        <w:rPr>
          <w:rFonts w:ascii="Arial" w:hAnsi="Arial" w:cs="Arial"/>
          <w:sz w:val="24"/>
          <w:szCs w:val="24"/>
        </w:rPr>
        <w:t>steps</w:t>
      </w:r>
      <w:r w:rsidRPr="004A644B">
        <w:rPr>
          <w:rFonts w:ascii="Arial" w:hAnsi="Arial" w:cs="Arial"/>
          <w:sz w:val="24"/>
          <w:szCs w:val="24"/>
        </w:rPr>
        <w:t xml:space="preserve"> 4-6 to evaluate effectiveness in both sites.</w:t>
      </w:r>
    </w:p>
    <w:p w14:paraId="2F22920F" w14:textId="64FE5347" w:rsidR="006F78AD" w:rsidRPr="004A644B" w:rsidRDefault="006F78AD" w:rsidP="006F78AD">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Matched Comparison.</w:t>
      </w:r>
      <w:r w:rsidRPr="004A644B">
        <w:rPr>
          <w:rFonts w:ascii="Arial" w:hAnsi="Arial" w:cs="Arial"/>
          <w:sz w:val="24"/>
          <w:szCs w:val="24"/>
        </w:rPr>
        <w:t xml:space="preserve"> In addition to within-setting pre/post tests, we will compare changes in EBP timing and reach in our two study sites against two matched comparison sites with concurrent observation. Comparison sites will match PSD pilot sites on key variables likely to influence EBP timing and reach: patient panel size, staffing configuration, complexity of programs, urban/rural location,</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hhag8c611","properties":{"formattedCitation":"[112]","plainCitation":"[112]"},"citationItems":[{"id":2095,"uris":["http://zotero.org/groups/429944/items/EZ6HJ4T8"],"uri":["http://zotero.org/groups/429944/items/EZ6HJ4T8"],"itemData":{"id":2095,"type":"article-journal","title":"Psychotherapy utilization among rural and urban Veterans from 2007 to 2010","container-title":"The Journal of Rural Health","page":"235-243","volume":"31","issue":"3","source":"CrossRef","DOI":"10.1111/jrh.12099","ISSN":"0890765X","shortTitle":"Psychotherapy Utilization Among Rural and Urban Veterans From 2007 to 2010","language":"en","author":[{"family":"Mott","given":"Juliette M."},{"family":"Grubbs","given":"Kathleen M."},{"family":"Sansgiry","given":"Shubhada"},{"family":"Fortney","given":"John C."},{"family":"Cully","given":"Jeffrey A."}],"issued":{"date-parts":[["2015",7]]}}}],"schema":"https://github.com/citation-style-language/schema/raw/master/csl-citation.json"}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rPr>
        <w:t>[112]</w:t>
      </w:r>
      <w:r w:rsidRPr="004A644B">
        <w:rPr>
          <w:rFonts w:ascii="Arial" w:hAnsi="Arial" w:cs="Arial"/>
          <w:sz w:val="24"/>
          <w:szCs w:val="24"/>
        </w:rPr>
        <w:fldChar w:fldCharType="end"/>
      </w:r>
      <w:r w:rsidRPr="004A644B">
        <w:rPr>
          <w:rFonts w:ascii="Arial" w:hAnsi="Arial" w:cs="Arial"/>
          <w:sz w:val="24"/>
          <w:szCs w:val="24"/>
        </w:rPr>
        <w:t xml:space="preserve"> and past-year performance on VA measures of EBP timing and reach. We will stagger start dates across pilot sites (tethered to matched sites) to help mitigate cohort effects. To guard against threats from secular trends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mnpn3l48f","properties":{"formattedCitation":"[8,20,113]","plainCitation":"[8,20,113]"},"citationItems":[{"id":2199,"uris":["http://zotero.org/groups/429944/items/PFGZRWXC"],"uri":["http://zotero.org/groups/429944/items/PFGZRWXC"],"itemData":{"id":2199,"type":"article-journal","title":"Changes in psychotherapy utilization among veterans with depression, anxiety, and PTSD","container-title":"Psychiatric Services","source":"Google Scholar","URL":"http://ps.psychiatryonline.org/doi/10.1176/appi.ps.201300056","author":[{"family":"Mott","given":"Juliette M."},{"family":"Hundt","given":"Natalie E."},{"family":"Sansgiry","given":"Shubhada"},{"family":"Mignogna","given":"Joseph"},{"family":"Cully","given":"Jeffrey A."}],"issued":{"date-parts":[["2014"]]},"accessed":{"date-parts":[["2016",1,7]]}},"label":"page"},{"id":7374,"uris":["http://zotero.org/groups/429944/items/66N9TXKF"],"uri":["http://zotero.org/groups/429944/items/66N9TXKF"],"itemData":{"id":7374,"type":"article-journal","title":"Trends in Opioid Agonist Therapy in the Veterans Health Administration: Is Supply Keeping up with Demand?","container-title":"The American Journal of Drug and Alcohol Abuse","page":"103-107","volume":"39","issue":"2","source":"CrossRef","DOI":"10.3109/00952990.2012.741167","ISSN":"0095-2990, 1097-9891","shortTitle":"Trends in Opioid Agonist Therapy in the Veterans Health Administration","language":"en","author":[{"family":"Oliva","given":"Elizabeth M."},{"family":"Trafton","given":"Jodie A."},{"family":"Harris","given":"Alex H.S."},{"family":"Gordon","given":"Adam J."}],"issued":{"date-parts":[["2013",3]]}},"label":"page"},{"id":7369,"uris":["http://zotero.org/groups/429944/items/WHQMVP59"],"uri":["http://zotero.org/groups/429944/items/WHQMVP59"],"itemData":{"id":7369,"type":"chapter","title":"Implementation of Evidence-Based Psychological Treatments in the Veterans Health Administration.","container-title":"Dissemination of evidence-based psychological treatments. New York, NY: Oxford University Press.","author":[{"family":"Ruzek","given":"Josef I"},{"family":"Karlin","given":"Bradley E"},{"family":"Zeiss","given":"Antonette M."}],"editor":[{"family":"McHugh","given":"R.K."},{"family":"Barlow","given":"David H."}],"issued":{"date-parts":[["2012"]]}},"label":"page"}],"schema":"https://github.com/citation-style-language/schema/raw/master/csl-citation.json"}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rPr>
        <w:t>[8,20,113]</w:t>
      </w:r>
      <w:r w:rsidRPr="004A644B">
        <w:rPr>
          <w:rFonts w:ascii="Arial" w:hAnsi="Arial" w:cs="Arial"/>
          <w:sz w:val="24"/>
          <w:szCs w:val="24"/>
        </w:rPr>
        <w:fldChar w:fldCharType="end"/>
      </w:r>
      <w:r w:rsidRPr="004A644B">
        <w:rPr>
          <w:rFonts w:ascii="Arial" w:hAnsi="Arial" w:cs="Arial"/>
          <w:sz w:val="24"/>
          <w:szCs w:val="24"/>
        </w:rPr>
        <w:t xml:space="preserve"> (overall patient demand or VA EBP adoption may be increasing), and regression to the mean (given these are lower performing sites), we will also track national trends in EBP reach and estimate the percentage of regression towards the mean.</w:t>
      </w:r>
    </w:p>
    <w:p w14:paraId="2304E1E2" w14:textId="77777777" w:rsidR="006F78AD" w:rsidRPr="004A644B" w:rsidRDefault="006F78AD" w:rsidP="006F78AD">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Stakeholders</w:t>
      </w:r>
      <w:r w:rsidRPr="004A644B">
        <w:rPr>
          <w:rFonts w:ascii="Arial" w:hAnsi="Arial" w:cs="Arial"/>
          <w:sz w:val="24"/>
          <w:szCs w:val="24"/>
        </w:rPr>
        <w:t xml:space="preserve"> include leadership, a core modeling group comprised of one “champion” from each service delivery team, Veteran patients and VA national program offices. Feasibility is enhanced by our established partnerships with outpatient stakeholders, such as Dr. Lindley (co-I), Veterans in the Veteran Advisory Partnership for Operations and Research (see </w:t>
      </w:r>
      <w:r w:rsidRPr="004A644B">
        <w:rPr>
          <w:rFonts w:ascii="Arial" w:hAnsi="Arial" w:cs="Arial"/>
          <w:i/>
          <w:sz w:val="24"/>
          <w:szCs w:val="24"/>
        </w:rPr>
        <w:t>letter of support</w:t>
      </w:r>
      <w:r w:rsidRPr="004A644B">
        <w:rPr>
          <w:rFonts w:ascii="Arial" w:hAnsi="Arial" w:cs="Arial"/>
          <w:sz w:val="24"/>
          <w:szCs w:val="24"/>
        </w:rPr>
        <w:t xml:space="preserve">) and partnership with the VA Program Evaluation Resource Center (PERC), directed by Dr. Trafton (co-I). We will </w:t>
      </w:r>
      <w:r w:rsidRPr="004A644B">
        <w:rPr>
          <w:rFonts w:ascii="Arial" w:hAnsi="Arial" w:cs="Arial"/>
          <w:sz w:val="24"/>
          <w:szCs w:val="24"/>
        </w:rPr>
        <w:lastRenderedPageBreak/>
        <w:t>build our data algorithms on to existing daily PERC data pulls, re-purposing existing data infrastructure (servers and code), which is efficient and cost-effective.</w:t>
      </w:r>
      <w:r w:rsidRPr="004A644B" w:rsidDel="006F78AD">
        <w:rPr>
          <w:rFonts w:ascii="Arial" w:hAnsi="Arial" w:cs="Arial"/>
          <w:sz w:val="24"/>
          <w:szCs w:val="24"/>
        </w:rPr>
        <w:t xml:space="preserve"> </w:t>
      </w:r>
    </w:p>
    <w:p w14:paraId="2C36A65D" w14:textId="00C74F9D" w:rsidR="005C3917" w:rsidRPr="004A644B" w:rsidRDefault="00ED7E87">
      <w:pPr>
        <w:widowControl w:val="0"/>
        <w:autoSpaceDE w:val="0"/>
        <w:autoSpaceDN w:val="0"/>
        <w:adjustRightInd w:val="0"/>
        <w:spacing w:line="480" w:lineRule="auto"/>
        <w:ind w:firstLine="360"/>
        <w:rPr>
          <w:rFonts w:ascii="Arial" w:hAnsi="Arial" w:cs="Arial"/>
          <w:sz w:val="24"/>
          <w:szCs w:val="24"/>
        </w:rPr>
      </w:pPr>
      <w:r>
        <w:rPr>
          <w:rFonts w:ascii="Arial" w:hAnsi="Arial" w:cs="Arial"/>
          <w:b/>
          <w:sz w:val="24"/>
          <w:szCs w:val="24"/>
          <w:u w:val="single"/>
        </w:rPr>
        <w:t>Steps</w:t>
      </w:r>
      <w:r w:rsidRPr="004A644B">
        <w:rPr>
          <w:rFonts w:ascii="Arial" w:hAnsi="Arial" w:cs="Arial"/>
          <w:b/>
          <w:sz w:val="24"/>
          <w:szCs w:val="24"/>
          <w:u w:val="single"/>
        </w:rPr>
        <w:t xml:space="preserve"> </w:t>
      </w:r>
      <w:r w:rsidR="005C3917" w:rsidRPr="004A644B">
        <w:rPr>
          <w:rFonts w:ascii="Arial" w:hAnsi="Arial" w:cs="Arial"/>
          <w:b/>
          <w:sz w:val="24"/>
          <w:szCs w:val="24"/>
          <w:u w:val="single"/>
        </w:rPr>
        <w:t>of PSD</w:t>
      </w:r>
      <w:r w:rsidR="005C3917" w:rsidRPr="004A644B">
        <w:rPr>
          <w:rFonts w:ascii="Arial" w:hAnsi="Arial" w:cs="Arial"/>
          <w:sz w:val="24"/>
          <w:szCs w:val="24"/>
        </w:rPr>
        <w:t xml:space="preserve">: PSD is inherently ‘mixed methods,’ proceeding from developing a qualitative understanding of the system, to use of rigorous mathematical modeling to evaluate the system. The six </w:t>
      </w:r>
      <w:r w:rsidR="00C911C8">
        <w:rPr>
          <w:rFonts w:ascii="Arial" w:hAnsi="Arial" w:cs="Arial"/>
          <w:sz w:val="24"/>
          <w:szCs w:val="24"/>
        </w:rPr>
        <w:t>i</w:t>
      </w:r>
      <w:del w:id="36" w:author="Joyce Yang" w:date="2018-02-04T15:18:00Z">
        <w:r w:rsidR="00C911C8" w:rsidDel="00AF4A1D">
          <w:rPr>
            <w:rFonts w:ascii="Arial" w:hAnsi="Arial" w:cs="Arial"/>
            <w:sz w:val="24"/>
            <w:szCs w:val="24"/>
          </w:rPr>
          <w:delText>n</w:delText>
        </w:r>
      </w:del>
      <w:r w:rsidR="00C911C8">
        <w:rPr>
          <w:rFonts w:ascii="Arial" w:hAnsi="Arial" w:cs="Arial"/>
          <w:sz w:val="24"/>
          <w:szCs w:val="24"/>
        </w:rPr>
        <w:t>terative steps</w:t>
      </w:r>
      <w:r w:rsidR="00C911C8" w:rsidRPr="004A644B">
        <w:rPr>
          <w:rFonts w:ascii="Arial" w:hAnsi="Arial" w:cs="Arial"/>
          <w:sz w:val="24"/>
          <w:szCs w:val="24"/>
        </w:rPr>
        <w:t xml:space="preserve"> </w:t>
      </w:r>
      <w:r w:rsidR="005C3917" w:rsidRPr="004A644B">
        <w:rPr>
          <w:rFonts w:ascii="Arial" w:hAnsi="Arial" w:cs="Arial"/>
          <w:sz w:val="24"/>
          <w:szCs w:val="24"/>
        </w:rPr>
        <w:t>are:</w:t>
      </w:r>
    </w:p>
    <w:p w14:paraId="47990F62" w14:textId="151121ED" w:rsidR="005C3917" w:rsidRPr="004A644B" w:rsidRDefault="005C3917">
      <w:pPr>
        <w:widowControl w:val="0"/>
        <w:autoSpaceDE w:val="0"/>
        <w:autoSpaceDN w:val="0"/>
        <w:adjustRightInd w:val="0"/>
        <w:spacing w:line="480" w:lineRule="auto"/>
        <w:ind w:left="360" w:hanging="270"/>
        <w:rPr>
          <w:rFonts w:ascii="Arial" w:hAnsi="Arial" w:cs="Arial"/>
          <w:sz w:val="24"/>
          <w:szCs w:val="24"/>
        </w:rPr>
      </w:pPr>
      <w:r w:rsidRPr="004A644B">
        <w:rPr>
          <w:rFonts w:ascii="Arial" w:hAnsi="Arial" w:cs="Arial"/>
          <w:sz w:val="24"/>
          <w:szCs w:val="24"/>
        </w:rPr>
        <w:t xml:space="preserve">1. </w:t>
      </w:r>
      <w:r w:rsidRPr="004A644B">
        <w:rPr>
          <w:rFonts w:ascii="Arial" w:hAnsi="Arial" w:cs="Arial"/>
          <w:b/>
          <w:sz w:val="24"/>
          <w:szCs w:val="24"/>
          <w:u w:val="single"/>
        </w:rPr>
        <w:t>Participate</w:t>
      </w:r>
      <w:r w:rsidRPr="004A644B">
        <w:rPr>
          <w:rFonts w:ascii="Arial" w:hAnsi="Arial" w:cs="Arial"/>
          <w:sz w:val="24"/>
          <w:szCs w:val="24"/>
        </w:rPr>
        <w:t xml:space="preserve">: PSD is highly participatory valuing stakeholder expertise and building consensus. </w:t>
      </w:r>
      <w:r w:rsidR="005356C0">
        <w:rPr>
          <w:rFonts w:ascii="Arial" w:hAnsi="Arial" w:cs="Arial"/>
          <w:sz w:val="24"/>
          <w:szCs w:val="24"/>
        </w:rPr>
        <w:t xml:space="preserve">Modeling begins by eliciting stakeholders’ experiential </w:t>
      </w:r>
      <w:r w:rsidR="005356C0" w:rsidRPr="005356C0">
        <w:rPr>
          <w:rFonts w:ascii="Arial" w:hAnsi="Arial" w:cs="Arial"/>
          <w:sz w:val="24"/>
          <w:szCs w:val="24"/>
        </w:rPr>
        <w:t>knowledge to generate a set of elements (i.e., constructs, variables) that are c</w:t>
      </w:r>
      <w:r w:rsidR="005356C0">
        <w:rPr>
          <w:rFonts w:ascii="Arial" w:hAnsi="Arial" w:cs="Arial"/>
          <w:sz w:val="24"/>
          <w:szCs w:val="24"/>
        </w:rPr>
        <w:t>onsidered to be related to the</w:t>
      </w:r>
      <w:r w:rsidR="005356C0" w:rsidRPr="005356C0">
        <w:rPr>
          <w:rFonts w:ascii="Arial" w:hAnsi="Arial" w:cs="Arial"/>
          <w:sz w:val="24"/>
          <w:szCs w:val="24"/>
        </w:rPr>
        <w:t xml:space="preserve"> topic of interest.</w:t>
      </w:r>
      <w:r w:rsidR="005356C0">
        <w:rPr>
          <w:rFonts w:ascii="Arial" w:hAnsi="Arial" w:cs="Arial"/>
          <w:sz w:val="24"/>
          <w:szCs w:val="24"/>
        </w:rPr>
        <w:t xml:space="preserve"> Participating stakeholders are asked to describe b</w:t>
      </w:r>
      <w:r w:rsidR="005356C0" w:rsidRPr="005356C0">
        <w:rPr>
          <w:rFonts w:ascii="Arial" w:hAnsi="Arial" w:cs="Arial"/>
          <w:sz w:val="24"/>
          <w:szCs w:val="24"/>
        </w:rPr>
        <w:t xml:space="preserve">ehavior patterns can often be plotted over time, to show trends in key elements of the system (i.e., </w:t>
      </w:r>
      <w:r w:rsidR="005356C0">
        <w:rPr>
          <w:rFonts w:ascii="Arial" w:hAnsi="Arial" w:cs="Arial"/>
          <w:sz w:val="24"/>
          <w:szCs w:val="24"/>
        </w:rPr>
        <w:t>‘</w:t>
      </w:r>
      <w:r w:rsidR="005356C0" w:rsidRPr="005356C0">
        <w:rPr>
          <w:rFonts w:ascii="Arial" w:hAnsi="Arial" w:cs="Arial"/>
          <w:sz w:val="24"/>
          <w:szCs w:val="24"/>
        </w:rPr>
        <w:t>reference modes</w:t>
      </w:r>
      <w:r w:rsidR="005356C0">
        <w:rPr>
          <w:rFonts w:ascii="Arial" w:hAnsi="Arial" w:cs="Arial"/>
          <w:sz w:val="24"/>
          <w:szCs w:val="24"/>
        </w:rPr>
        <w:t>’</w:t>
      </w:r>
      <w:r w:rsidR="005356C0" w:rsidRPr="005356C0">
        <w:rPr>
          <w:rFonts w:ascii="Arial" w:hAnsi="Arial" w:cs="Arial"/>
          <w:sz w:val="24"/>
          <w:szCs w:val="24"/>
        </w:rPr>
        <w:t xml:space="preserve"> shown as </w:t>
      </w:r>
      <w:r w:rsidR="005356C0">
        <w:rPr>
          <w:rFonts w:ascii="Arial" w:hAnsi="Arial" w:cs="Arial"/>
          <w:sz w:val="24"/>
          <w:szCs w:val="24"/>
        </w:rPr>
        <w:t>simple ‘</w:t>
      </w:r>
      <w:r w:rsidR="005356C0" w:rsidRPr="005356C0">
        <w:rPr>
          <w:rFonts w:ascii="Arial" w:hAnsi="Arial" w:cs="Arial"/>
          <w:sz w:val="24"/>
          <w:szCs w:val="24"/>
        </w:rPr>
        <w:t>behavior-over-time</w:t>
      </w:r>
      <w:r w:rsidR="005356C0">
        <w:rPr>
          <w:rFonts w:ascii="Arial" w:hAnsi="Arial" w:cs="Arial"/>
          <w:sz w:val="24"/>
          <w:szCs w:val="24"/>
        </w:rPr>
        <w:t>’ graphs</w:t>
      </w:r>
      <w:r w:rsidR="005356C0" w:rsidRPr="005356C0">
        <w:rPr>
          <w:rFonts w:ascii="Arial" w:hAnsi="Arial" w:cs="Arial"/>
          <w:sz w:val="24"/>
          <w:szCs w:val="24"/>
        </w:rPr>
        <w:t>).</w:t>
      </w:r>
    </w:p>
    <w:p w14:paraId="55EFF506" w14:textId="686E68DB" w:rsidR="005C3917" w:rsidRPr="004A644B" w:rsidRDefault="005C3917">
      <w:pPr>
        <w:widowControl w:val="0"/>
        <w:autoSpaceDE w:val="0"/>
        <w:autoSpaceDN w:val="0"/>
        <w:adjustRightInd w:val="0"/>
        <w:spacing w:line="480" w:lineRule="auto"/>
        <w:ind w:left="360" w:hanging="270"/>
        <w:rPr>
          <w:rFonts w:ascii="Arial" w:hAnsi="Arial" w:cs="Arial"/>
          <w:sz w:val="24"/>
          <w:szCs w:val="24"/>
        </w:rPr>
      </w:pPr>
      <w:r w:rsidRPr="004A644B">
        <w:rPr>
          <w:rFonts w:ascii="Arial" w:hAnsi="Arial" w:cs="Arial"/>
          <w:sz w:val="24"/>
          <w:szCs w:val="24"/>
        </w:rPr>
        <w:t xml:space="preserve">2. </w:t>
      </w:r>
      <w:r w:rsidRPr="004A644B">
        <w:rPr>
          <w:rFonts w:ascii="Arial" w:hAnsi="Arial" w:cs="Arial"/>
          <w:b/>
          <w:sz w:val="24"/>
          <w:szCs w:val="24"/>
          <w:u w:val="single"/>
        </w:rPr>
        <w:t>Calibrate</w:t>
      </w:r>
      <w:r w:rsidRPr="004A644B">
        <w:rPr>
          <w:rFonts w:ascii="Arial" w:hAnsi="Arial" w:cs="Arial"/>
          <w:sz w:val="24"/>
          <w:szCs w:val="24"/>
        </w:rPr>
        <w:t xml:space="preserve">: Through synthesis of administrative data and stakeholder estimates, a model of system behavior is developed. Simulations of system behavior are calibrated against historical </w:t>
      </w:r>
      <w:commentRangeStart w:id="37"/>
      <w:r w:rsidRPr="004A644B">
        <w:rPr>
          <w:rFonts w:ascii="Arial" w:hAnsi="Arial" w:cs="Arial"/>
          <w:sz w:val="24"/>
          <w:szCs w:val="24"/>
        </w:rPr>
        <w:t>data</w:t>
      </w:r>
      <w:commentRangeEnd w:id="37"/>
      <w:r w:rsidR="00C94141">
        <w:rPr>
          <w:rStyle w:val="CommentReference"/>
        </w:rPr>
        <w:commentReference w:id="37"/>
      </w:r>
      <w:r w:rsidR="00795954">
        <w:rPr>
          <w:rFonts w:ascii="Arial" w:hAnsi="Arial" w:cs="Arial"/>
          <w:sz w:val="24"/>
          <w:szCs w:val="24"/>
        </w:rPr>
        <w:t xml:space="preserve"> and other sources of evidence</w:t>
      </w:r>
      <w:r w:rsidRPr="004A644B">
        <w:rPr>
          <w:rFonts w:ascii="Arial" w:hAnsi="Arial" w:cs="Arial"/>
          <w:sz w:val="24"/>
          <w:szCs w:val="24"/>
        </w:rPr>
        <w:t>.</w:t>
      </w:r>
      <w:r w:rsidRPr="004A644B">
        <w:rPr>
          <w:rStyle w:val="CommentReference"/>
          <w:rFonts w:ascii="Arial" w:hAnsi="Arial" w:cs="Arial"/>
          <w:sz w:val="24"/>
          <w:szCs w:val="24"/>
        </w:rPr>
        <w:t xml:space="preserve"> </w:t>
      </w:r>
      <w:r w:rsidRPr="004A644B">
        <w:rPr>
          <w:rFonts w:ascii="Arial" w:hAnsi="Arial" w:cs="Arial"/>
          <w:sz w:val="24"/>
          <w:szCs w:val="24"/>
        </w:rPr>
        <w:t xml:space="preserve"> </w:t>
      </w:r>
    </w:p>
    <w:p w14:paraId="7197B986" w14:textId="5D037ED8" w:rsidR="005C3917" w:rsidRPr="004A644B" w:rsidRDefault="005C3917">
      <w:pPr>
        <w:widowControl w:val="0"/>
        <w:autoSpaceDE w:val="0"/>
        <w:autoSpaceDN w:val="0"/>
        <w:adjustRightInd w:val="0"/>
        <w:spacing w:line="480" w:lineRule="auto"/>
        <w:ind w:left="360" w:hanging="360"/>
        <w:rPr>
          <w:rFonts w:ascii="Arial" w:hAnsi="Arial" w:cs="Arial"/>
          <w:sz w:val="24"/>
          <w:szCs w:val="24"/>
        </w:rPr>
      </w:pPr>
      <w:r w:rsidRPr="004A644B">
        <w:rPr>
          <w:rFonts w:ascii="Arial" w:hAnsi="Arial" w:cs="Arial"/>
          <w:sz w:val="24"/>
          <w:szCs w:val="24"/>
        </w:rPr>
        <w:t xml:space="preserve">3. </w:t>
      </w:r>
      <w:r w:rsidRPr="004A644B">
        <w:rPr>
          <w:rFonts w:ascii="Arial" w:hAnsi="Arial" w:cs="Arial"/>
          <w:b/>
          <w:sz w:val="24"/>
          <w:szCs w:val="24"/>
          <w:u w:val="single"/>
        </w:rPr>
        <w:t>Simulate</w:t>
      </w:r>
      <w:r w:rsidRPr="004A644B">
        <w:rPr>
          <w:rFonts w:ascii="Arial" w:hAnsi="Arial" w:cs="Arial"/>
          <w:sz w:val="24"/>
          <w:szCs w:val="24"/>
        </w:rPr>
        <w:t>: Stakeholders test system impacts of potential changes (e.g.</w:t>
      </w:r>
      <w:r w:rsidR="00795954">
        <w:rPr>
          <w:rFonts w:ascii="Arial" w:hAnsi="Arial" w:cs="Arial"/>
          <w:sz w:val="24"/>
          <w:szCs w:val="24"/>
        </w:rPr>
        <w:t>,</w:t>
      </w:r>
      <w:r w:rsidRPr="004A644B">
        <w:rPr>
          <w:rFonts w:ascii="Arial" w:hAnsi="Arial" w:cs="Arial"/>
          <w:sz w:val="24"/>
          <w:szCs w:val="24"/>
        </w:rPr>
        <w:t xml:space="preserve"> restructuring staffing, procedures, etc.) in the “virtual world” of the model prior to implementation, saving time and effort.</w:t>
      </w:r>
      <w:r w:rsidR="00CB5D27" w:rsidRPr="00CB5D27">
        <w:t xml:space="preserve"> </w:t>
      </w:r>
      <w:r w:rsidR="00CB5D27">
        <w:rPr>
          <w:rFonts w:ascii="Arial" w:hAnsi="Arial" w:cs="Arial"/>
          <w:sz w:val="24"/>
          <w:szCs w:val="24"/>
        </w:rPr>
        <w:t xml:space="preserve">Simulation is generated per </w:t>
      </w:r>
      <w:r w:rsidR="00CB5D27" w:rsidRPr="00CB5D27">
        <w:rPr>
          <w:rFonts w:ascii="Arial" w:hAnsi="Arial" w:cs="Arial"/>
          <w:sz w:val="24"/>
          <w:szCs w:val="24"/>
        </w:rPr>
        <w:t>a set of algebraic and differential equations, each verified to be dimensionally correct and conceptually meaningful (</w:t>
      </w:r>
      <w:r w:rsidR="00CB5D27">
        <w:rPr>
          <w:rFonts w:ascii="Arial" w:hAnsi="Arial" w:cs="Arial"/>
          <w:sz w:val="24"/>
          <w:szCs w:val="24"/>
        </w:rPr>
        <w:t xml:space="preserve">i.e., </w:t>
      </w:r>
      <w:r w:rsidR="00CB5D27" w:rsidRPr="00CB5D27">
        <w:rPr>
          <w:rFonts w:ascii="Arial" w:hAnsi="Arial" w:cs="Arial"/>
          <w:sz w:val="24"/>
          <w:szCs w:val="24"/>
        </w:rPr>
        <w:t>consistent with available evidence)</w:t>
      </w:r>
      <w:r w:rsidR="00CB5D27">
        <w:rPr>
          <w:rFonts w:ascii="Arial" w:hAnsi="Arial" w:cs="Arial"/>
          <w:sz w:val="24"/>
          <w:szCs w:val="24"/>
        </w:rPr>
        <w:t xml:space="preserve">, </w:t>
      </w:r>
      <w:r w:rsidR="00CB5D27" w:rsidRPr="00CB5D27">
        <w:rPr>
          <w:rFonts w:ascii="Arial" w:hAnsi="Arial" w:cs="Arial"/>
          <w:sz w:val="24"/>
          <w:szCs w:val="24"/>
        </w:rPr>
        <w:t xml:space="preserve">assessed over a given period, or time horizon.  </w:t>
      </w:r>
    </w:p>
    <w:p w14:paraId="64B53B6B" w14:textId="7945FDD8" w:rsidR="005C3917" w:rsidRPr="004A644B" w:rsidRDefault="005C3917">
      <w:pPr>
        <w:widowControl w:val="0"/>
        <w:autoSpaceDE w:val="0"/>
        <w:autoSpaceDN w:val="0"/>
        <w:adjustRightInd w:val="0"/>
        <w:spacing w:line="480" w:lineRule="auto"/>
        <w:ind w:left="360" w:hanging="360"/>
        <w:rPr>
          <w:rFonts w:ascii="Arial" w:hAnsi="Arial" w:cs="Arial"/>
          <w:sz w:val="24"/>
          <w:szCs w:val="24"/>
        </w:rPr>
      </w:pPr>
      <w:r w:rsidRPr="004A644B">
        <w:rPr>
          <w:rFonts w:ascii="Arial" w:hAnsi="Arial" w:cs="Arial"/>
          <w:sz w:val="24"/>
          <w:szCs w:val="24"/>
        </w:rPr>
        <w:t xml:space="preserve">4. </w:t>
      </w:r>
      <w:r w:rsidRPr="004A644B">
        <w:rPr>
          <w:rFonts w:ascii="Arial" w:hAnsi="Arial" w:cs="Arial"/>
          <w:b/>
          <w:sz w:val="24"/>
          <w:szCs w:val="24"/>
          <w:u w:val="single"/>
        </w:rPr>
        <w:t>Translate</w:t>
      </w:r>
      <w:r w:rsidRPr="004A644B">
        <w:rPr>
          <w:rFonts w:ascii="Arial" w:hAnsi="Arial" w:cs="Arial"/>
          <w:sz w:val="24"/>
          <w:szCs w:val="24"/>
        </w:rPr>
        <w:t xml:space="preserve">: </w:t>
      </w:r>
      <w:r w:rsidR="00CB5D27">
        <w:rPr>
          <w:rFonts w:ascii="Arial" w:hAnsi="Arial" w:cs="Arial"/>
          <w:sz w:val="24"/>
          <w:szCs w:val="24"/>
        </w:rPr>
        <w:t xml:space="preserve">Various scenarios are run to </w:t>
      </w:r>
      <w:r w:rsidR="00CB5D27" w:rsidRPr="00CB5D27">
        <w:rPr>
          <w:rFonts w:ascii="Arial" w:hAnsi="Arial" w:cs="Arial"/>
          <w:sz w:val="24"/>
          <w:szCs w:val="24"/>
        </w:rPr>
        <w:t xml:space="preserve">test the utility of particular policies, or </w:t>
      </w:r>
      <w:r w:rsidR="00CB5D27" w:rsidRPr="00CB5D27">
        <w:rPr>
          <w:rFonts w:ascii="Arial" w:hAnsi="Arial" w:cs="Arial"/>
          <w:sz w:val="24"/>
          <w:szCs w:val="24"/>
        </w:rPr>
        <w:lastRenderedPageBreak/>
        <w:t xml:space="preserve">interventions of interest, hypothetically implemented </w:t>
      </w:r>
      <w:r w:rsidR="00CB5D27">
        <w:rPr>
          <w:rFonts w:ascii="Arial" w:hAnsi="Arial" w:cs="Arial"/>
          <w:sz w:val="24"/>
          <w:szCs w:val="24"/>
        </w:rPr>
        <w:t>over a given time horizon. The c</w:t>
      </w:r>
      <w:r w:rsidRPr="004A644B">
        <w:rPr>
          <w:rFonts w:ascii="Arial" w:hAnsi="Arial" w:cs="Arial"/>
          <w:sz w:val="24"/>
          <w:szCs w:val="24"/>
        </w:rPr>
        <w:t xml:space="preserve">hange strategy most likely to reduce delays and increase EBP reach is </w:t>
      </w:r>
      <w:r w:rsidR="00CB5D27">
        <w:rPr>
          <w:rFonts w:ascii="Arial" w:hAnsi="Arial" w:cs="Arial"/>
          <w:sz w:val="24"/>
          <w:szCs w:val="24"/>
        </w:rPr>
        <w:t xml:space="preserve">agreed upon and subsequently </w:t>
      </w:r>
      <w:r w:rsidRPr="004A644B">
        <w:rPr>
          <w:rFonts w:ascii="Arial" w:hAnsi="Arial" w:cs="Arial"/>
          <w:sz w:val="24"/>
          <w:szCs w:val="24"/>
        </w:rPr>
        <w:t>implemented</w:t>
      </w:r>
      <w:r w:rsidR="00CB5D27">
        <w:rPr>
          <w:rFonts w:ascii="Arial" w:hAnsi="Arial" w:cs="Arial"/>
          <w:sz w:val="24"/>
          <w:szCs w:val="24"/>
        </w:rPr>
        <w:t xml:space="preserve"> by designated stakeholders</w:t>
      </w:r>
      <w:r w:rsidRPr="004A644B">
        <w:rPr>
          <w:rFonts w:ascii="Arial" w:hAnsi="Arial" w:cs="Arial"/>
          <w:sz w:val="24"/>
          <w:szCs w:val="24"/>
        </w:rPr>
        <w:t>.</w:t>
      </w:r>
      <w:r w:rsidR="00CB5D27">
        <w:rPr>
          <w:rFonts w:ascii="Arial" w:hAnsi="Arial" w:cs="Arial"/>
          <w:sz w:val="24"/>
          <w:szCs w:val="24"/>
        </w:rPr>
        <w:t xml:space="preserve"> </w:t>
      </w:r>
    </w:p>
    <w:p w14:paraId="17B56DE3" w14:textId="0D283013" w:rsidR="005C3917" w:rsidRPr="004A644B" w:rsidRDefault="005C3917">
      <w:pPr>
        <w:widowControl w:val="0"/>
        <w:autoSpaceDE w:val="0"/>
        <w:autoSpaceDN w:val="0"/>
        <w:adjustRightInd w:val="0"/>
        <w:spacing w:line="480" w:lineRule="auto"/>
        <w:ind w:left="360" w:hanging="360"/>
        <w:rPr>
          <w:rFonts w:ascii="Arial" w:hAnsi="Arial" w:cs="Arial"/>
          <w:sz w:val="24"/>
          <w:szCs w:val="24"/>
        </w:rPr>
      </w:pPr>
      <w:r w:rsidRPr="004A644B">
        <w:rPr>
          <w:rFonts w:ascii="Arial" w:hAnsi="Arial" w:cs="Arial"/>
          <w:sz w:val="24"/>
          <w:szCs w:val="24"/>
        </w:rPr>
        <w:t xml:space="preserve">5. </w:t>
      </w:r>
      <w:r w:rsidRPr="004A644B">
        <w:rPr>
          <w:rFonts w:ascii="Arial" w:hAnsi="Arial" w:cs="Arial"/>
          <w:b/>
          <w:sz w:val="24"/>
          <w:szCs w:val="24"/>
          <w:u w:val="single"/>
        </w:rPr>
        <w:t>Evaluate</w:t>
      </w:r>
      <w:r w:rsidRPr="004A644B">
        <w:rPr>
          <w:rFonts w:ascii="Arial" w:hAnsi="Arial" w:cs="Arial"/>
          <w:sz w:val="24"/>
          <w:szCs w:val="24"/>
        </w:rPr>
        <w:t>:</w:t>
      </w:r>
      <w:r w:rsidR="00CB5D27">
        <w:rPr>
          <w:rFonts w:ascii="Arial" w:hAnsi="Arial" w:cs="Arial"/>
          <w:sz w:val="24"/>
          <w:szCs w:val="24"/>
        </w:rPr>
        <w:t xml:space="preserve"> </w:t>
      </w:r>
      <w:r w:rsidRPr="004A644B">
        <w:rPr>
          <w:rFonts w:ascii="Arial" w:hAnsi="Arial" w:cs="Arial"/>
          <w:sz w:val="24"/>
          <w:szCs w:val="24"/>
        </w:rPr>
        <w:t>The model is updated with data regarding the impact of system restructuring providing detailed</w:t>
      </w:r>
      <w:r w:rsidRPr="004A644B">
        <w:rPr>
          <w:rFonts w:ascii="Arial" w:hAnsi="Arial" w:cs="Arial"/>
          <w:i/>
          <w:iCs/>
          <w:sz w:val="24"/>
          <w:szCs w:val="24"/>
        </w:rPr>
        <w:t xml:space="preserve"> where </w:t>
      </w:r>
      <w:r w:rsidRPr="004A644B">
        <w:rPr>
          <w:rFonts w:ascii="Arial" w:hAnsi="Arial" w:cs="Arial"/>
          <w:sz w:val="24"/>
          <w:szCs w:val="24"/>
        </w:rPr>
        <w:t xml:space="preserve">and </w:t>
      </w:r>
      <w:r w:rsidRPr="004A644B">
        <w:rPr>
          <w:rFonts w:ascii="Arial" w:hAnsi="Arial" w:cs="Arial"/>
          <w:i/>
          <w:iCs/>
          <w:sz w:val="24"/>
          <w:szCs w:val="24"/>
        </w:rPr>
        <w:t xml:space="preserve">why </w:t>
      </w:r>
      <w:r w:rsidRPr="004A644B">
        <w:rPr>
          <w:rFonts w:ascii="Arial" w:hAnsi="Arial" w:cs="Arial"/>
          <w:sz w:val="24"/>
          <w:szCs w:val="24"/>
        </w:rPr>
        <w:t>feedback that describe how the restructured clinic processes are influencing EBP delivery.</w:t>
      </w:r>
      <w:r w:rsidR="00CB5D27" w:rsidRPr="00CB5D27">
        <w:t xml:space="preserve"> </w:t>
      </w:r>
    </w:p>
    <w:p w14:paraId="2645542A" w14:textId="6CCA096B" w:rsidR="005C3917" w:rsidRPr="004A644B" w:rsidRDefault="005C3917">
      <w:pPr>
        <w:widowControl w:val="0"/>
        <w:autoSpaceDE w:val="0"/>
        <w:autoSpaceDN w:val="0"/>
        <w:adjustRightInd w:val="0"/>
        <w:spacing w:line="480" w:lineRule="auto"/>
        <w:ind w:left="360" w:hanging="360"/>
        <w:rPr>
          <w:rFonts w:ascii="Arial" w:hAnsi="Arial" w:cs="Arial"/>
          <w:sz w:val="24"/>
          <w:szCs w:val="24"/>
        </w:rPr>
      </w:pPr>
      <w:r w:rsidRPr="004A644B">
        <w:rPr>
          <w:rFonts w:ascii="Arial" w:hAnsi="Arial" w:cs="Arial"/>
          <w:sz w:val="24"/>
          <w:szCs w:val="24"/>
        </w:rPr>
        <w:t xml:space="preserve">6. </w:t>
      </w:r>
      <w:r w:rsidRPr="004A644B">
        <w:rPr>
          <w:rFonts w:ascii="Arial" w:hAnsi="Arial" w:cs="Arial"/>
          <w:b/>
          <w:sz w:val="24"/>
          <w:szCs w:val="24"/>
          <w:u w:val="single"/>
        </w:rPr>
        <w:t>Iterate</w:t>
      </w:r>
      <w:r w:rsidRPr="004A644B">
        <w:rPr>
          <w:rFonts w:ascii="Arial" w:hAnsi="Arial" w:cs="Arial"/>
          <w:sz w:val="24"/>
          <w:szCs w:val="24"/>
        </w:rPr>
        <w:t xml:space="preserve">: </w:t>
      </w:r>
      <w:r w:rsidR="00CB5D27">
        <w:rPr>
          <w:rFonts w:ascii="Arial" w:hAnsi="Arial" w:cs="Arial"/>
          <w:sz w:val="24"/>
          <w:szCs w:val="24"/>
        </w:rPr>
        <w:t xml:space="preserve">Based upon </w:t>
      </w:r>
      <w:r w:rsidR="002B3616">
        <w:rPr>
          <w:rFonts w:ascii="Arial" w:hAnsi="Arial" w:cs="Arial"/>
          <w:sz w:val="24"/>
          <w:szCs w:val="24"/>
        </w:rPr>
        <w:t xml:space="preserve">implementation outcomes, the model’s design and behavior is assessed and re-assessed to accommodate new insights or to correct key </w:t>
      </w:r>
      <w:r w:rsidR="00CB5D27" w:rsidRPr="00CB5D27">
        <w:rPr>
          <w:rFonts w:ascii="Arial" w:hAnsi="Arial" w:cs="Arial"/>
          <w:sz w:val="24"/>
          <w:szCs w:val="24"/>
        </w:rPr>
        <w:t>assumptions guiding the project.</w:t>
      </w:r>
      <w:r w:rsidR="002B3616">
        <w:rPr>
          <w:rFonts w:ascii="Arial" w:hAnsi="Arial" w:cs="Arial"/>
          <w:sz w:val="24"/>
          <w:szCs w:val="24"/>
        </w:rPr>
        <w:t xml:space="preserve"> The system dynamics m</w:t>
      </w:r>
      <w:r w:rsidRPr="004A644B">
        <w:rPr>
          <w:rFonts w:ascii="Arial" w:hAnsi="Arial" w:cs="Arial"/>
          <w:sz w:val="24"/>
          <w:szCs w:val="24"/>
        </w:rPr>
        <w:t xml:space="preserve">odel and </w:t>
      </w:r>
      <w:r w:rsidR="002B3616">
        <w:rPr>
          <w:rFonts w:ascii="Arial" w:hAnsi="Arial" w:cs="Arial"/>
          <w:sz w:val="24"/>
          <w:szCs w:val="24"/>
        </w:rPr>
        <w:t xml:space="preserve">growing </w:t>
      </w:r>
      <w:r w:rsidRPr="004A644B">
        <w:rPr>
          <w:rFonts w:ascii="Arial" w:hAnsi="Arial" w:cs="Arial"/>
          <w:sz w:val="24"/>
          <w:szCs w:val="24"/>
        </w:rPr>
        <w:t xml:space="preserve">system thinking/modeling skills among </w:t>
      </w:r>
      <w:r w:rsidR="002B3616">
        <w:rPr>
          <w:rFonts w:ascii="Arial" w:hAnsi="Arial" w:cs="Arial"/>
          <w:sz w:val="24"/>
          <w:szCs w:val="24"/>
        </w:rPr>
        <w:t xml:space="preserve">participating </w:t>
      </w:r>
      <w:r w:rsidRPr="004A644B">
        <w:rPr>
          <w:rFonts w:ascii="Arial" w:hAnsi="Arial" w:cs="Arial"/>
          <w:sz w:val="24"/>
          <w:szCs w:val="24"/>
        </w:rPr>
        <w:t xml:space="preserve">staff </w:t>
      </w:r>
      <w:r w:rsidR="002B3616">
        <w:rPr>
          <w:rFonts w:ascii="Arial" w:hAnsi="Arial" w:cs="Arial"/>
          <w:sz w:val="24"/>
          <w:szCs w:val="24"/>
        </w:rPr>
        <w:t xml:space="preserve">serve to </w:t>
      </w:r>
      <w:r w:rsidRPr="004A644B">
        <w:rPr>
          <w:rFonts w:ascii="Arial" w:hAnsi="Arial" w:cs="Arial"/>
          <w:sz w:val="24"/>
          <w:szCs w:val="24"/>
        </w:rPr>
        <w:t>sustain ongoing implementation.</w:t>
      </w:r>
      <w:r w:rsidR="00A63724"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ba62i9thl","properties":{"formattedCitation":"[84,90]","plainCitation":"[84,90]"},"citationItems":[{"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Strange"}],"issued":{"date-parts":[["2013"]]}},"label":"page"},{"id":7427,"uris":["http://zotero.org/groups/429944/items/JMNP8V4D"],"uri":["http://zotero.org/groups/429944/items/JMNP8V4D"],"itemData":{"id":7427,"type":"article-journal","title":"The sustainability of new programs and innovations: A review of the empirical literature and recommendations for future research","source":"Google Scholar","URL":"http://www.implementationscience.com/imedia/1135790039679889_manuscript.pdf","shortTitle":"The sustainability of new programs and innovations","author":[{"family":"Charns","given":"Martin"}],"accessed":{"date-parts":[["2016",9,30]]}},"label":"page"}],"schema":"https://github.com/citation-style-language/schema/raw/master/csl-citation.json"} </w:instrText>
      </w:r>
      <w:r w:rsidR="00A63724" w:rsidRPr="004A644B">
        <w:rPr>
          <w:rFonts w:ascii="Arial" w:hAnsi="Arial" w:cs="Arial"/>
          <w:sz w:val="24"/>
          <w:szCs w:val="24"/>
        </w:rPr>
        <w:fldChar w:fldCharType="separate"/>
      </w:r>
      <w:r w:rsidR="00970B5F" w:rsidRPr="00970B5F">
        <w:rPr>
          <w:rFonts w:ascii="Arial" w:hAnsi="Arial" w:cs="Arial"/>
          <w:sz w:val="24"/>
        </w:rPr>
        <w:t>[84,90]</w:t>
      </w:r>
      <w:r w:rsidR="00A63724" w:rsidRPr="004A644B">
        <w:rPr>
          <w:rFonts w:ascii="Arial" w:hAnsi="Arial" w:cs="Arial"/>
          <w:sz w:val="24"/>
          <w:szCs w:val="24"/>
        </w:rPr>
        <w:fldChar w:fldCharType="end"/>
      </w:r>
    </w:p>
    <w:p w14:paraId="1A6CB803" w14:textId="3E782796" w:rsidR="00826E71" w:rsidRDefault="005C3917">
      <w:pPr>
        <w:spacing w:line="480" w:lineRule="auto"/>
        <w:ind w:firstLine="360"/>
        <w:rPr>
          <w:rFonts w:ascii="Arial" w:hAnsi="Arial" w:cs="Arial"/>
          <w:sz w:val="24"/>
          <w:szCs w:val="24"/>
        </w:rPr>
      </w:pPr>
      <w:r w:rsidRPr="004A644B">
        <w:rPr>
          <w:rFonts w:ascii="Arial" w:hAnsi="Arial" w:cs="Arial"/>
          <w:b/>
          <w:sz w:val="24"/>
          <w:szCs w:val="24"/>
        </w:rPr>
        <w:t>PSD Feasibility: Validation and Calibration of our Preliminary Model (</w:t>
      </w:r>
      <w:r w:rsidR="00795954">
        <w:rPr>
          <w:rFonts w:ascii="Arial" w:hAnsi="Arial" w:cs="Arial"/>
          <w:b/>
          <w:sz w:val="24"/>
          <w:szCs w:val="24"/>
        </w:rPr>
        <w:t>Step</w:t>
      </w:r>
      <w:r w:rsidR="00795954" w:rsidRPr="004A644B">
        <w:rPr>
          <w:rFonts w:ascii="Arial" w:hAnsi="Arial" w:cs="Arial"/>
          <w:b/>
          <w:sz w:val="24"/>
          <w:szCs w:val="24"/>
        </w:rPr>
        <w:t xml:space="preserve"> </w:t>
      </w:r>
      <w:r w:rsidRPr="004A644B">
        <w:rPr>
          <w:rFonts w:ascii="Arial" w:hAnsi="Arial" w:cs="Arial"/>
          <w:b/>
          <w:sz w:val="24"/>
          <w:szCs w:val="24"/>
        </w:rPr>
        <w:t xml:space="preserve">2). </w:t>
      </w:r>
      <w:r w:rsidRPr="004A644B">
        <w:rPr>
          <w:rFonts w:ascii="Arial" w:hAnsi="Arial" w:cs="Arial"/>
          <w:sz w:val="24"/>
          <w:szCs w:val="24"/>
        </w:rPr>
        <w:t>Model building and simulation tests are performed with the aid of computer simulation software</w:t>
      </w:r>
      <w:r w:rsidR="00AD48F2" w:rsidRPr="004A644B">
        <w:rPr>
          <w:rFonts w:ascii="Arial" w:hAnsi="Arial" w:cs="Arial"/>
          <w:sz w:val="24"/>
          <w:szCs w:val="24"/>
        </w:rPr>
        <w:t xml:space="preserve"> </w:t>
      </w:r>
      <w:r w:rsidR="00AD48F2"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cphseeskv","properties":{"formattedCitation":"[114]","plainCitation":"[114]"},"citationItems":[{"id":7438,"uris":["http://zotero.org/groups/429944/items/Z527QN3T"],"uri":["http://zotero.org/groups/429944/items/Z527QN3T"],"itemData":{"id":7438,"type":"article","title":"Vensim@ Version 6.3","author":[{"literal":"Ventana Systems Inc"}],"issued":{"date-parts":[["2014"]]}}}],"schema":"https://github.com/citation-style-language/schema/raw/master/csl-citation.json"} </w:instrText>
      </w:r>
      <w:r w:rsidR="00AD48F2" w:rsidRPr="004A644B">
        <w:rPr>
          <w:rFonts w:ascii="Arial" w:hAnsi="Arial" w:cs="Arial"/>
          <w:sz w:val="24"/>
          <w:szCs w:val="24"/>
        </w:rPr>
        <w:fldChar w:fldCharType="separate"/>
      </w:r>
      <w:r w:rsidR="00970B5F" w:rsidRPr="00970B5F">
        <w:rPr>
          <w:rFonts w:ascii="Arial" w:hAnsi="Arial" w:cs="Arial"/>
          <w:sz w:val="24"/>
        </w:rPr>
        <w:t>[114]</w:t>
      </w:r>
      <w:r w:rsidR="00AD48F2" w:rsidRPr="004A644B">
        <w:rPr>
          <w:rFonts w:ascii="Arial" w:hAnsi="Arial" w:cs="Arial"/>
          <w:sz w:val="24"/>
          <w:szCs w:val="24"/>
        </w:rPr>
        <w:fldChar w:fldCharType="end"/>
      </w:r>
      <w:r w:rsidRPr="004A644B">
        <w:rPr>
          <w:rFonts w:ascii="Arial" w:hAnsi="Arial" w:cs="Arial"/>
          <w:sz w:val="24"/>
          <w:szCs w:val="24"/>
        </w:rPr>
        <w:t xml:space="preserve"> with a graphical user interface that enables representation of variable relationships that are difficult to visualize or impossible to model easily with other approaches, such as 1) stochastic or deterministic, 2) continuous or discrete, 3) linear or non-linear, and 4) simultaneous or lagged.</w:t>
      </w:r>
      <w:r w:rsidR="00AD48F2"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m5e02esd9","properties":{"formattedCitation":"[115,116]","plainCitation":"[115,116]"},"citationItems":[{"id":7419,"uris":["http://zotero.org/groups/429944/items/DEEXSPFN"],"uri":["http://zotero.org/groups/429944/items/DEEXSPFN"],"itemData":{"id":7419,"type":"book","title":"Introduction to computer simulation: A system dynamics modeling approach.","publisher":"Addison Wesley","publisher-place":"Reading, MA","event-place":"Reading, MA","author":[{"literal":"Roberts, N"},{"literal":"Anderson, D"},{"literal":"Deal, R"},{"literal":"Shaffer, W"}],"issued":{"date-parts":[["1983"]]}},"label":"page"},{"id":7418,"uris":["http://zotero.org/groups/429944/items/D45VU84E"],"uri":["http://zotero.org/groups/429944/items/D45VU84E"],"itemData":{"id":7418,"type":"book","title":"The Electronic Oracle: Computer models and social decisions","publisher":"John Wiley","publisher-place":"New York","event-place":"New York","author":[{"literal":"Meadows, D.H"},{"literal":"Robinson, J.M."}],"issued":{"date-parts":[["1985"]]}},"label":"page"}],"schema":"https://github.com/citation-style-language/schema/raw/master/csl-citation.json"} </w:instrText>
      </w:r>
      <w:r w:rsidR="00AD48F2" w:rsidRPr="004A644B">
        <w:rPr>
          <w:rFonts w:ascii="Arial" w:hAnsi="Arial" w:cs="Arial"/>
          <w:sz w:val="24"/>
          <w:szCs w:val="24"/>
        </w:rPr>
        <w:fldChar w:fldCharType="separate"/>
      </w:r>
      <w:r w:rsidR="00970B5F" w:rsidRPr="00970B5F">
        <w:rPr>
          <w:rFonts w:ascii="Arial" w:hAnsi="Arial" w:cs="Arial"/>
          <w:sz w:val="24"/>
        </w:rPr>
        <w:t>[115,116]</w:t>
      </w:r>
      <w:r w:rsidR="00AD48F2" w:rsidRPr="004A644B">
        <w:rPr>
          <w:rFonts w:ascii="Arial" w:hAnsi="Arial" w:cs="Arial"/>
          <w:sz w:val="24"/>
          <w:szCs w:val="24"/>
        </w:rPr>
        <w:fldChar w:fldCharType="end"/>
      </w:r>
      <w:r w:rsidR="00AD48F2" w:rsidRPr="004A644B">
        <w:rPr>
          <w:rFonts w:ascii="Arial" w:hAnsi="Arial" w:cs="Arial"/>
          <w:sz w:val="24"/>
          <w:szCs w:val="24"/>
          <w:vertAlign w:val="superscript"/>
        </w:rPr>
        <w:t xml:space="preserve"> </w:t>
      </w:r>
      <w:commentRangeStart w:id="38"/>
      <w:r w:rsidRPr="004A644B">
        <w:rPr>
          <w:rFonts w:ascii="Arial" w:hAnsi="Arial" w:cs="Arial"/>
          <w:sz w:val="24"/>
          <w:szCs w:val="24"/>
        </w:rPr>
        <w:t xml:space="preserve">We constructed a preliminary model with </w:t>
      </w:r>
      <w:r w:rsidR="00873F27">
        <w:rPr>
          <w:rFonts w:ascii="Arial" w:hAnsi="Arial" w:cs="Arial"/>
          <w:sz w:val="24"/>
          <w:szCs w:val="24"/>
        </w:rPr>
        <w:t xml:space="preserve">provider (and patient?) </w:t>
      </w:r>
      <w:r w:rsidRPr="004A644B">
        <w:rPr>
          <w:rFonts w:ascii="Arial" w:hAnsi="Arial" w:cs="Arial"/>
          <w:sz w:val="24"/>
          <w:szCs w:val="24"/>
        </w:rPr>
        <w:t>stakeholders and calibrated the model with parameter</w:t>
      </w:r>
      <w:r w:rsidR="00873F27">
        <w:rPr>
          <w:rFonts w:ascii="Arial" w:hAnsi="Arial" w:cs="Arial"/>
          <w:sz w:val="24"/>
          <w:szCs w:val="24"/>
        </w:rPr>
        <w:t xml:space="preserve"> values obtained from administrative data sets documenting </w:t>
      </w:r>
      <w:r w:rsidRPr="004A644B">
        <w:rPr>
          <w:rFonts w:ascii="Arial" w:hAnsi="Arial" w:cs="Arial"/>
          <w:sz w:val="24"/>
          <w:szCs w:val="24"/>
        </w:rPr>
        <w:t xml:space="preserve">patient (diagnostic codes) and appointment </w:t>
      </w:r>
      <w:r w:rsidR="00873F27">
        <w:rPr>
          <w:rFonts w:ascii="Arial" w:hAnsi="Arial" w:cs="Arial"/>
          <w:sz w:val="24"/>
          <w:szCs w:val="24"/>
        </w:rPr>
        <w:t>information</w:t>
      </w:r>
      <w:r w:rsidR="00873F27" w:rsidRPr="004A644B">
        <w:rPr>
          <w:rFonts w:ascii="Arial" w:hAnsi="Arial" w:cs="Arial"/>
          <w:sz w:val="24"/>
          <w:szCs w:val="24"/>
        </w:rPr>
        <w:t xml:space="preserve"> </w:t>
      </w:r>
      <w:r w:rsidRPr="004A644B">
        <w:rPr>
          <w:rFonts w:ascii="Arial" w:hAnsi="Arial" w:cs="Arial"/>
          <w:sz w:val="24"/>
          <w:szCs w:val="24"/>
        </w:rPr>
        <w:t xml:space="preserve">(common procedural terminology codes) and the EBP ‘supply’ available in each team (by number of staff, discipline/license and hours). </w:t>
      </w:r>
      <w:r w:rsidR="00873F27">
        <w:rPr>
          <w:rFonts w:ascii="Arial" w:hAnsi="Arial" w:cs="Arial"/>
          <w:sz w:val="24"/>
          <w:szCs w:val="24"/>
        </w:rPr>
        <w:t>Model equations were formulated</w:t>
      </w:r>
      <w:r w:rsidRPr="004A644B">
        <w:rPr>
          <w:rFonts w:ascii="Arial" w:hAnsi="Arial" w:cs="Arial"/>
          <w:sz w:val="24"/>
          <w:szCs w:val="24"/>
        </w:rPr>
        <w:t xml:space="preserve"> in collaboration with </w:t>
      </w:r>
      <w:r w:rsidR="00873F27">
        <w:rPr>
          <w:rFonts w:ascii="Arial" w:hAnsi="Arial" w:cs="Arial"/>
          <w:sz w:val="24"/>
          <w:szCs w:val="24"/>
        </w:rPr>
        <w:lastRenderedPageBreak/>
        <w:t>provider stakeholders</w:t>
      </w:r>
      <w:r w:rsidRPr="004A644B">
        <w:rPr>
          <w:rFonts w:ascii="Arial" w:hAnsi="Arial" w:cs="Arial"/>
          <w:sz w:val="24"/>
          <w:szCs w:val="24"/>
        </w:rPr>
        <w:t xml:space="preserve">, and the mathematical model is expressed as a stock-and-flow diagram. The model excerpt in </w:t>
      </w:r>
      <w:r w:rsidRPr="004A644B">
        <w:rPr>
          <w:rFonts w:ascii="Arial" w:hAnsi="Arial" w:cs="Arial"/>
          <w:i/>
          <w:sz w:val="24"/>
          <w:szCs w:val="24"/>
        </w:rPr>
        <w:t xml:space="preserve">Figure </w:t>
      </w:r>
      <w:r w:rsidR="00BB4BA4" w:rsidRPr="004A644B">
        <w:rPr>
          <w:rFonts w:ascii="Arial" w:hAnsi="Arial" w:cs="Arial"/>
          <w:i/>
          <w:sz w:val="24"/>
          <w:szCs w:val="24"/>
        </w:rPr>
        <w:t>1</w:t>
      </w:r>
      <w:r w:rsidRPr="004A644B">
        <w:rPr>
          <w:rFonts w:ascii="Arial" w:hAnsi="Arial" w:cs="Arial"/>
          <w:sz w:val="24"/>
          <w:szCs w:val="24"/>
        </w:rPr>
        <w:t xml:space="preserve"> represents</w:t>
      </w:r>
      <w:r w:rsidR="009724AA">
        <w:rPr>
          <w:rFonts w:ascii="Arial" w:hAnsi="Arial" w:cs="Arial"/>
          <w:sz w:val="24"/>
          <w:szCs w:val="24"/>
        </w:rPr>
        <w:t xml:space="preserve"> the patient panel structure </w:t>
      </w:r>
      <w:r w:rsidRPr="004A644B">
        <w:rPr>
          <w:rFonts w:ascii="Arial" w:hAnsi="Arial" w:cs="Arial"/>
          <w:sz w:val="24"/>
          <w:szCs w:val="24"/>
        </w:rPr>
        <w:t>for illustration</w:t>
      </w:r>
      <w:r w:rsidR="009724AA">
        <w:rPr>
          <w:rFonts w:ascii="Arial" w:hAnsi="Arial" w:cs="Arial"/>
          <w:sz w:val="24"/>
          <w:szCs w:val="24"/>
        </w:rPr>
        <w:t xml:space="preserve">, which shows how </w:t>
      </w:r>
      <w:r w:rsidR="000A3DED">
        <w:rPr>
          <w:rFonts w:ascii="Arial" w:hAnsi="Arial" w:cs="Arial"/>
          <w:sz w:val="24"/>
          <w:szCs w:val="24"/>
        </w:rPr>
        <w:t xml:space="preserve">new </w:t>
      </w:r>
      <w:r w:rsidR="009724AA">
        <w:rPr>
          <w:rFonts w:ascii="Arial" w:hAnsi="Arial" w:cs="Arial"/>
          <w:sz w:val="24"/>
          <w:szCs w:val="24"/>
        </w:rPr>
        <w:t xml:space="preserve">patients referred to a given </w:t>
      </w:r>
      <w:r w:rsidR="000A3DED">
        <w:rPr>
          <w:rFonts w:ascii="Arial" w:hAnsi="Arial" w:cs="Arial"/>
          <w:sz w:val="24"/>
          <w:szCs w:val="24"/>
        </w:rPr>
        <w:t xml:space="preserve">‘clinic’ must first complete an intake evaluation appointment before officially joining the clinic’s patient panel. </w:t>
      </w:r>
      <w:r w:rsidR="00826E71">
        <w:rPr>
          <w:rFonts w:ascii="Arial" w:hAnsi="Arial" w:cs="Arial"/>
          <w:sz w:val="24"/>
          <w:szCs w:val="24"/>
        </w:rPr>
        <w:t xml:space="preserve">Other structures included in the full model represent how patients start and complete a mix of services (per their diagnostic profile and approved treatment plan). </w:t>
      </w:r>
    </w:p>
    <w:p w14:paraId="5ABEB387" w14:textId="131AF6C3" w:rsidR="00FB7968" w:rsidRDefault="000A3DED">
      <w:pPr>
        <w:spacing w:line="480" w:lineRule="auto"/>
        <w:ind w:firstLine="360"/>
        <w:rPr>
          <w:rFonts w:ascii="Arial" w:hAnsi="Arial" w:cs="Arial"/>
          <w:sz w:val="24"/>
          <w:szCs w:val="24"/>
        </w:rPr>
      </w:pPr>
      <w:r>
        <w:rPr>
          <w:rFonts w:ascii="Arial" w:hAnsi="Arial" w:cs="Arial"/>
          <w:sz w:val="24"/>
          <w:szCs w:val="24"/>
        </w:rPr>
        <w:t xml:space="preserve">Once a member of a clinic’s patient panel, other model structures capture the dynamics of service delivery. </w:t>
      </w:r>
      <w:r w:rsidR="009D6C17">
        <w:rPr>
          <w:rFonts w:ascii="Arial" w:hAnsi="Arial" w:cs="Arial"/>
          <w:sz w:val="24"/>
          <w:szCs w:val="24"/>
        </w:rPr>
        <w:t xml:space="preserve">The goal is that most or all patients referred to a given service receive the ‘adequate’ dosage or exposure. </w:t>
      </w:r>
      <w:r w:rsidR="009D6C17" w:rsidRPr="009D6C17">
        <w:rPr>
          <w:rFonts w:ascii="Arial" w:hAnsi="Arial" w:cs="Arial"/>
          <w:sz w:val="24"/>
          <w:szCs w:val="24"/>
        </w:rPr>
        <w:t xml:space="preserve">For example, </w:t>
      </w:r>
      <w:r w:rsidR="009D6C17" w:rsidRPr="00CC47C6">
        <w:rPr>
          <w:rFonts w:ascii="Arial" w:hAnsi="Arial" w:cs="Arial"/>
          <w:i/>
          <w:sz w:val="24"/>
          <w:szCs w:val="24"/>
        </w:rPr>
        <w:t>Figure 2</w:t>
      </w:r>
      <w:r w:rsidR="009D6C17" w:rsidRPr="009D6C17">
        <w:rPr>
          <w:rFonts w:ascii="Arial" w:hAnsi="Arial" w:cs="Arial"/>
          <w:sz w:val="24"/>
          <w:szCs w:val="24"/>
        </w:rPr>
        <w:t xml:space="preserve"> represents the delivery of 60 minute psychotherapy, which captures the dynamics of three levels of service delivery: Initial, adequate, and extended. </w:t>
      </w:r>
      <w:r w:rsidR="009D6C17">
        <w:rPr>
          <w:rFonts w:ascii="Arial" w:hAnsi="Arial" w:cs="Arial"/>
          <w:sz w:val="24"/>
          <w:szCs w:val="24"/>
        </w:rPr>
        <w:t xml:space="preserve">For 60 minute psychotherapy, an ‘adequate’ dosage is operationalized as 6 to 8 sessions delivered within 6 to 10 weeks. </w:t>
      </w:r>
      <w:r w:rsidR="006777FA">
        <w:rPr>
          <w:rFonts w:ascii="Arial" w:hAnsi="Arial" w:cs="Arial"/>
          <w:sz w:val="24"/>
          <w:szCs w:val="24"/>
        </w:rPr>
        <w:t>W</w:t>
      </w:r>
      <w:r w:rsidR="005C3917" w:rsidRPr="004A644B">
        <w:rPr>
          <w:rFonts w:ascii="Arial" w:hAnsi="Arial" w:cs="Arial"/>
          <w:sz w:val="24"/>
          <w:szCs w:val="24"/>
        </w:rPr>
        <w:t xml:space="preserve">e developed structures </w:t>
      </w:r>
      <w:r w:rsidR="006777FA">
        <w:rPr>
          <w:rFonts w:ascii="Arial" w:hAnsi="Arial" w:cs="Arial"/>
          <w:sz w:val="24"/>
          <w:szCs w:val="24"/>
        </w:rPr>
        <w:t>to conceptualize service delivery dynamics at the level of a given ‘clinic,’ which is comprised of ‘teams of providers,</w:t>
      </w:r>
      <w:r w:rsidR="00826E71">
        <w:rPr>
          <w:rFonts w:ascii="Arial" w:hAnsi="Arial" w:cs="Arial"/>
          <w:sz w:val="24"/>
          <w:szCs w:val="24"/>
        </w:rPr>
        <w:t>’</w:t>
      </w:r>
      <w:r w:rsidR="006777FA">
        <w:rPr>
          <w:rFonts w:ascii="Arial" w:hAnsi="Arial" w:cs="Arial"/>
          <w:sz w:val="24"/>
          <w:szCs w:val="24"/>
        </w:rPr>
        <w:t xml:space="preserve"> who deliver EBP mental health services to ‘panels of patients.’ </w:t>
      </w:r>
      <w:r w:rsidR="00826E71">
        <w:rPr>
          <w:rFonts w:ascii="Arial" w:hAnsi="Arial" w:cs="Arial"/>
          <w:sz w:val="24"/>
          <w:szCs w:val="24"/>
        </w:rPr>
        <w:t>Six</w:t>
      </w:r>
      <w:r w:rsidR="005C3917" w:rsidRPr="004A644B">
        <w:rPr>
          <w:rFonts w:ascii="Arial" w:hAnsi="Arial" w:cs="Arial"/>
          <w:sz w:val="24"/>
          <w:szCs w:val="24"/>
        </w:rPr>
        <w:t xml:space="preserve"> </w:t>
      </w:r>
      <w:r w:rsidR="00826E71">
        <w:rPr>
          <w:rFonts w:ascii="Arial" w:hAnsi="Arial" w:cs="Arial"/>
          <w:sz w:val="24"/>
          <w:szCs w:val="24"/>
        </w:rPr>
        <w:t xml:space="preserve">clinics and offering a mix of seven different mental health </w:t>
      </w:r>
      <w:r w:rsidR="005C3917" w:rsidRPr="004A644B">
        <w:rPr>
          <w:rFonts w:ascii="Arial" w:hAnsi="Arial" w:cs="Arial"/>
          <w:sz w:val="24"/>
          <w:szCs w:val="24"/>
        </w:rPr>
        <w:t>service</w:t>
      </w:r>
      <w:r w:rsidR="00826E71">
        <w:rPr>
          <w:rFonts w:ascii="Arial" w:hAnsi="Arial" w:cs="Arial"/>
          <w:sz w:val="24"/>
          <w:szCs w:val="24"/>
        </w:rPr>
        <w:t>s</w:t>
      </w:r>
      <w:r w:rsidR="005C3917" w:rsidRPr="004A644B">
        <w:rPr>
          <w:rFonts w:ascii="Arial" w:hAnsi="Arial" w:cs="Arial"/>
          <w:sz w:val="24"/>
          <w:szCs w:val="24"/>
        </w:rPr>
        <w:t xml:space="preserve"> </w:t>
      </w:r>
      <w:r w:rsidR="006777FA">
        <w:rPr>
          <w:rFonts w:ascii="Arial" w:hAnsi="Arial" w:cs="Arial"/>
          <w:sz w:val="24"/>
          <w:szCs w:val="24"/>
        </w:rPr>
        <w:t>were represented initially</w:t>
      </w:r>
      <w:r w:rsidR="005C3917" w:rsidRPr="004A644B">
        <w:rPr>
          <w:rFonts w:ascii="Arial" w:hAnsi="Arial" w:cs="Arial"/>
          <w:sz w:val="24"/>
          <w:szCs w:val="24"/>
        </w:rPr>
        <w:t xml:space="preserve">. </w:t>
      </w:r>
    </w:p>
    <w:p w14:paraId="4CBA99A9" w14:textId="5394863E" w:rsidR="005C3917" w:rsidRDefault="005C3917" w:rsidP="00CC47C6">
      <w:pPr>
        <w:spacing w:line="480" w:lineRule="auto"/>
        <w:ind w:firstLine="270"/>
        <w:rPr>
          <w:rFonts w:ascii="Arial" w:hAnsi="Arial" w:cs="Arial"/>
          <w:sz w:val="24"/>
          <w:szCs w:val="24"/>
        </w:rPr>
      </w:pPr>
      <w:r w:rsidRPr="004A644B">
        <w:rPr>
          <w:rFonts w:ascii="Arial" w:hAnsi="Arial" w:cs="Arial"/>
          <w:sz w:val="24"/>
          <w:szCs w:val="24"/>
          <w:u w:val="single"/>
        </w:rPr>
        <w:t>Data inputs</w:t>
      </w:r>
      <w:r w:rsidRPr="004A644B">
        <w:rPr>
          <w:rFonts w:ascii="Arial" w:hAnsi="Arial" w:cs="Arial"/>
          <w:sz w:val="24"/>
          <w:szCs w:val="24"/>
        </w:rPr>
        <w:t>, such as “</w:t>
      </w:r>
      <w:r w:rsidRPr="004A644B">
        <w:rPr>
          <w:rFonts w:ascii="Arial" w:hAnsi="Arial" w:cs="Arial"/>
          <w:i/>
          <w:sz w:val="24"/>
          <w:szCs w:val="24"/>
        </w:rPr>
        <w:t>% missed intake</w:t>
      </w:r>
      <w:r w:rsidRPr="004A644B">
        <w:rPr>
          <w:rFonts w:ascii="Arial" w:hAnsi="Arial" w:cs="Arial"/>
          <w:sz w:val="24"/>
          <w:szCs w:val="24"/>
        </w:rPr>
        <w:t xml:space="preserve">,” are in italics. Stakeholders generated new insights during </w:t>
      </w:r>
      <w:r w:rsidR="00795954">
        <w:rPr>
          <w:rFonts w:ascii="Arial" w:hAnsi="Arial" w:cs="Arial"/>
          <w:sz w:val="24"/>
          <w:szCs w:val="24"/>
        </w:rPr>
        <w:t>step</w:t>
      </w:r>
      <w:r w:rsidR="00795954" w:rsidRPr="004A644B">
        <w:rPr>
          <w:rFonts w:ascii="Arial" w:hAnsi="Arial" w:cs="Arial"/>
          <w:sz w:val="24"/>
          <w:szCs w:val="24"/>
        </w:rPr>
        <w:t xml:space="preserve"> </w:t>
      </w:r>
      <w:r w:rsidRPr="004A644B">
        <w:rPr>
          <w:rFonts w:ascii="Arial" w:hAnsi="Arial" w:cs="Arial"/>
          <w:sz w:val="24"/>
          <w:szCs w:val="24"/>
        </w:rPr>
        <w:t xml:space="preserve">2, </w:t>
      </w:r>
      <w:r w:rsidRPr="004A644B">
        <w:rPr>
          <w:rFonts w:ascii="Arial" w:hAnsi="Arial" w:cs="Arial"/>
          <w:i/>
          <w:sz w:val="24"/>
          <w:szCs w:val="24"/>
        </w:rPr>
        <w:t>before</w:t>
      </w:r>
      <w:r w:rsidRPr="004A644B">
        <w:rPr>
          <w:rFonts w:ascii="Arial" w:hAnsi="Arial" w:cs="Arial"/>
          <w:sz w:val="24"/>
          <w:szCs w:val="24"/>
        </w:rPr>
        <w:t xml:space="preserve"> simulation, which is common in PSD.</w:t>
      </w:r>
      <w:r w:rsidR="00CF7C36"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1239h4eibp","properties":{"formattedCitation":"[117]","plainCitation":"[117]"},"citationItems":[{"id":7414,"uris":["http://zotero.org/groups/429944/items/7BH5CDJC"],"uri":["http://zotero.org/groups/429944/items/7BH5CDJC"],"itemData":{"id":7414,"type":"book","title":"Business Dynamics: Systems Thinking and Modeling for a Complex World","publisher":"McGraw-Hill Companies, Inc.","publisher-place":"New York","event-place":"New York","author":[{"literal":"Sterman, J.D."}],"issued":{"date-parts":[["2000"]]}}}],"schema":"https://github.com/citation-style-language/schema/raw/master/csl-citation.json"} </w:instrText>
      </w:r>
      <w:r w:rsidR="00CF7C36" w:rsidRPr="004A644B">
        <w:rPr>
          <w:rFonts w:ascii="Arial" w:hAnsi="Arial" w:cs="Arial"/>
          <w:sz w:val="24"/>
          <w:szCs w:val="24"/>
        </w:rPr>
        <w:fldChar w:fldCharType="separate"/>
      </w:r>
      <w:r w:rsidR="00970B5F" w:rsidRPr="00970B5F">
        <w:rPr>
          <w:rFonts w:ascii="Arial" w:hAnsi="Arial" w:cs="Arial"/>
          <w:sz w:val="24"/>
        </w:rPr>
        <w:t>[117]</w:t>
      </w:r>
      <w:r w:rsidR="00CF7C36" w:rsidRPr="004A644B">
        <w:rPr>
          <w:rFonts w:ascii="Arial" w:hAnsi="Arial" w:cs="Arial"/>
          <w:sz w:val="24"/>
          <w:szCs w:val="24"/>
        </w:rPr>
        <w:fldChar w:fldCharType="end"/>
      </w:r>
      <w:r w:rsidRPr="004A644B">
        <w:rPr>
          <w:rFonts w:ascii="Arial" w:hAnsi="Arial" w:cs="Arial"/>
          <w:sz w:val="24"/>
          <w:szCs w:val="24"/>
        </w:rPr>
        <w:t xml:space="preserve"> For example, despite concerns about attrition from trauma-focused therapy,</w:t>
      </w:r>
      <w:r w:rsidR="00687C80" w:rsidRPr="004A644B">
        <w:rPr>
          <w:rFonts w:ascii="Arial" w:hAnsi="Arial" w:cs="Arial"/>
          <w:sz w:val="24"/>
          <w:szCs w:val="24"/>
        </w:rPr>
        <w:t xml:space="preserve"> </w:t>
      </w:r>
      <w:r w:rsidR="00B073C4"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ZsAfMV88","properties":{"unsorted":true,"formattedCitation":"[118,119]","plainCitation":"[118,119]"},"citationItems":[{"id":1933,"uris":["http://zotero.org/groups/429944/items/3K7HN6NI"],"uri":["http://zotero.org/groups/429944/items/3K7HN6NI"],"itemData":{"id":1933,"type":"article-journal","title":"Meta-analysis of dropout in treatments for posttraumatic stress disorder","container-title":"Journal of Consulting and Clinical Psychology","page":"394-404","volume":"81","issue":"3","source":"CrossRef","DOI":"10.1037/a0031474","ISSN":"1939-2117, 0022-006X","language":"en","author":[{"family":"Imel","given":"Zac E."},{"family":"Laska","given":"Kevin"},{"family":"Jakupcak","given":"Matthew"},{"family":"Simpson","given":"Tracy L."}],"issued":{"date-parts":[["2013"]]}},"label":"page"},{"id":1921,"uris":["http://zotero.org/groups/429944/items/2Q966I7W"],"uri":["http://zotero.org/groups/429944/items/2Q966I7W"],"itemData":{"id":1921,"type":"article-journal","title":"A systematic review of dropout from psychotherapy for posttraumatic stress disorder among Iraq and Afghanistan combat Veterans","container-title":"Journal of Traumatic Stress","page":"401-409","volume":"28","issue":"5","source":"CrossRef","DOI":"10.1002/jts.22038","ISSN":"08949867","shortTitle":"A Systematic Review of Dropout From Psychotherapy for Posttraumatic Stress Disorder Among Iraq and Afghanistan Combat Veterans","language":"en","author":[{"family":"Goetter","given":"Elizabeth M."},{"family":"Bui","given":"Eric"},{"family":"Ojserkis","given":"Rebecca A."},{"family":"Zakarian","given":"Rebecca J."},{"family":"Brendel","given":"Rebecca Weintraub"},{"family":"Simon","given":"Naomi M."}],"issued":{"date-parts":[["2015",10]]}},"label":"page"}],"schema":"https://github.com/citation-style-language/schema/raw/master/csl-citation.json"} </w:instrText>
      </w:r>
      <w:r w:rsidR="00B073C4" w:rsidRPr="004A644B">
        <w:rPr>
          <w:rFonts w:ascii="Arial" w:hAnsi="Arial" w:cs="Arial"/>
          <w:sz w:val="24"/>
          <w:szCs w:val="24"/>
        </w:rPr>
        <w:fldChar w:fldCharType="separate"/>
      </w:r>
      <w:r w:rsidR="00970B5F" w:rsidRPr="00970B5F">
        <w:rPr>
          <w:rFonts w:ascii="Arial" w:hAnsi="Arial" w:cs="Arial"/>
          <w:sz w:val="24"/>
        </w:rPr>
        <w:t>[118,119]</w:t>
      </w:r>
      <w:r w:rsidR="00B073C4" w:rsidRPr="004A644B">
        <w:rPr>
          <w:rFonts w:ascii="Arial" w:hAnsi="Arial" w:cs="Arial"/>
          <w:sz w:val="24"/>
          <w:szCs w:val="24"/>
        </w:rPr>
        <w:fldChar w:fldCharType="end"/>
      </w:r>
      <w:r w:rsidRPr="004A644B">
        <w:rPr>
          <w:rFonts w:ascii="Arial" w:hAnsi="Arial" w:cs="Arial"/>
          <w:sz w:val="24"/>
          <w:szCs w:val="24"/>
        </w:rPr>
        <w:t xml:space="preserve"> staff were surprised that outpatient EBPsy and EBPharm sessions for all disorders had consistently lower ‘no-show’ rates than case management. </w:t>
      </w:r>
      <w:commentRangeEnd w:id="38"/>
      <w:r w:rsidR="00005DCB">
        <w:rPr>
          <w:rStyle w:val="CommentReference"/>
        </w:rPr>
        <w:commentReference w:id="38"/>
      </w:r>
      <w:r w:rsidRPr="004A644B">
        <w:rPr>
          <w:rFonts w:ascii="Arial" w:hAnsi="Arial" w:cs="Arial"/>
          <w:sz w:val="24"/>
          <w:szCs w:val="24"/>
        </w:rPr>
        <w:t xml:space="preserve">Note that these model parameters are </w:t>
      </w:r>
      <w:r w:rsidRPr="004A644B">
        <w:rPr>
          <w:rFonts w:ascii="Arial" w:hAnsi="Arial" w:cs="Arial"/>
          <w:sz w:val="24"/>
          <w:szCs w:val="24"/>
          <w:u w:val="single"/>
        </w:rPr>
        <w:t xml:space="preserve">generic </w:t>
      </w:r>
      <w:r w:rsidRPr="004A644B">
        <w:rPr>
          <w:rFonts w:ascii="Arial" w:hAnsi="Arial" w:cs="Arial"/>
          <w:sz w:val="24"/>
          <w:szCs w:val="24"/>
        </w:rPr>
        <w:t xml:space="preserve">inputs available in any health system. </w:t>
      </w:r>
      <w:r w:rsidRPr="004A644B">
        <w:rPr>
          <w:rFonts w:ascii="Arial" w:hAnsi="Arial" w:cs="Arial"/>
          <w:sz w:val="24"/>
          <w:szCs w:val="24"/>
          <w:u w:val="single"/>
        </w:rPr>
        <w:t xml:space="preserve">No new data collection </w:t>
      </w:r>
      <w:r w:rsidRPr="004A644B">
        <w:rPr>
          <w:rFonts w:ascii="Arial" w:hAnsi="Arial" w:cs="Arial"/>
          <w:sz w:val="24"/>
          <w:szCs w:val="24"/>
          <w:u w:val="single"/>
        </w:rPr>
        <w:lastRenderedPageBreak/>
        <w:t xml:space="preserve">was </w:t>
      </w:r>
      <w:commentRangeStart w:id="39"/>
      <w:r w:rsidRPr="004A644B">
        <w:rPr>
          <w:rFonts w:ascii="Arial" w:hAnsi="Arial" w:cs="Arial"/>
          <w:sz w:val="24"/>
          <w:szCs w:val="24"/>
          <w:u w:val="single"/>
        </w:rPr>
        <w:t>required</w:t>
      </w:r>
      <w:commentRangeEnd w:id="39"/>
      <w:r w:rsidR="005B28B3">
        <w:rPr>
          <w:rStyle w:val="CommentReference"/>
        </w:rPr>
        <w:commentReference w:id="39"/>
      </w:r>
      <w:r w:rsidRPr="004A644B">
        <w:rPr>
          <w:rFonts w:ascii="Arial" w:hAnsi="Arial" w:cs="Arial"/>
          <w:sz w:val="24"/>
          <w:szCs w:val="24"/>
        </w:rPr>
        <w:t xml:space="preserve">. PSD gives stakeholders new integrated data views they can direct toward </w:t>
      </w:r>
      <w:r w:rsidRPr="004A644B">
        <w:rPr>
          <w:rFonts w:ascii="Arial" w:hAnsi="Arial" w:cs="Arial"/>
          <w:i/>
          <w:sz w:val="24"/>
          <w:szCs w:val="24"/>
        </w:rPr>
        <w:t>locally</w:t>
      </w:r>
      <w:r w:rsidRPr="004A644B">
        <w:rPr>
          <w:rFonts w:ascii="Arial" w:hAnsi="Arial" w:cs="Arial"/>
          <w:sz w:val="24"/>
          <w:szCs w:val="24"/>
        </w:rPr>
        <w:t xml:space="preserve"> identified problems. The uniqueness in PSD is triangulation of </w:t>
      </w:r>
      <w:r w:rsidRPr="004A644B">
        <w:rPr>
          <w:rFonts w:ascii="Arial" w:hAnsi="Arial" w:cs="Arial"/>
          <w:sz w:val="24"/>
          <w:szCs w:val="24"/>
          <w:u w:val="single"/>
        </w:rPr>
        <w:t>local data</w:t>
      </w:r>
      <w:r w:rsidRPr="004A644B">
        <w:rPr>
          <w:rFonts w:ascii="Arial" w:hAnsi="Arial" w:cs="Arial"/>
          <w:sz w:val="24"/>
          <w:szCs w:val="24"/>
        </w:rPr>
        <w:t xml:space="preserve">, local </w:t>
      </w:r>
      <w:r w:rsidRPr="004A644B">
        <w:rPr>
          <w:rFonts w:ascii="Arial" w:hAnsi="Arial" w:cs="Arial"/>
          <w:sz w:val="24"/>
          <w:szCs w:val="24"/>
          <w:u w:val="single"/>
        </w:rPr>
        <w:t>expertise</w:t>
      </w:r>
      <w:r w:rsidRPr="004A644B">
        <w:rPr>
          <w:rFonts w:ascii="Arial" w:hAnsi="Arial" w:cs="Arial"/>
          <w:sz w:val="24"/>
          <w:szCs w:val="24"/>
        </w:rPr>
        <w:t xml:space="preserve"> in defining flows (e.g., policies/procedures) and allocations (e.g., staffing), and evaluation of restructuring alternatives via </w:t>
      </w:r>
      <w:r w:rsidRPr="004A644B">
        <w:rPr>
          <w:rFonts w:ascii="Arial" w:hAnsi="Arial" w:cs="Arial"/>
          <w:sz w:val="24"/>
          <w:szCs w:val="24"/>
          <w:u w:val="single"/>
        </w:rPr>
        <w:t>simulation</w:t>
      </w:r>
      <w:r w:rsidRPr="004A644B">
        <w:rPr>
          <w:rFonts w:ascii="Arial" w:hAnsi="Arial" w:cs="Arial"/>
          <w:sz w:val="24"/>
          <w:szCs w:val="24"/>
        </w:rPr>
        <w:t>.</w:t>
      </w:r>
    </w:p>
    <w:p w14:paraId="63D52BAA" w14:textId="5E0766A3" w:rsidR="004B014C" w:rsidRPr="004A644B" w:rsidDel="009F5D18" w:rsidRDefault="004B014C" w:rsidP="00CC47C6">
      <w:pPr>
        <w:spacing w:line="480" w:lineRule="auto"/>
        <w:ind w:firstLine="270"/>
        <w:rPr>
          <w:del w:id="40" w:author="Joyce P Yang" w:date="2018-02-05T15:25:00Z"/>
          <w:rFonts w:ascii="Arial" w:hAnsi="Arial" w:cs="Arial"/>
          <w:sz w:val="24"/>
          <w:szCs w:val="24"/>
        </w:rPr>
      </w:pPr>
      <w:del w:id="41" w:author="Joyce P Yang" w:date="2018-02-05T15:25:00Z">
        <w:r w:rsidDel="009F5D18">
          <w:rPr>
            <w:rFonts w:ascii="Arial" w:hAnsi="Arial" w:cs="Arial"/>
            <w:sz w:val="24"/>
            <w:szCs w:val="24"/>
          </w:rPr>
          <w:delText xml:space="preserve">Within the PSD model, several </w:delText>
        </w:r>
      </w:del>
    </w:p>
    <w:p w14:paraId="2DA5D065" w14:textId="2327E27B" w:rsidR="005C3917" w:rsidRPr="004A644B" w:rsidRDefault="005C3917">
      <w:pPr>
        <w:widowControl w:val="0"/>
        <w:autoSpaceDE w:val="0"/>
        <w:autoSpaceDN w:val="0"/>
        <w:adjustRightInd w:val="0"/>
        <w:spacing w:line="480" w:lineRule="auto"/>
        <w:ind w:firstLine="270"/>
        <w:rPr>
          <w:rFonts w:ascii="Arial" w:hAnsi="Arial" w:cs="Arial"/>
          <w:sz w:val="24"/>
          <w:szCs w:val="24"/>
        </w:rPr>
      </w:pPr>
      <w:r w:rsidRPr="004A644B">
        <w:rPr>
          <w:rFonts w:ascii="Arial" w:hAnsi="Arial" w:cs="Arial"/>
          <w:b/>
          <w:sz w:val="24"/>
          <w:szCs w:val="24"/>
        </w:rPr>
        <w:t>PSD Feasibility: Simulation of Alternative EBP Implementations via Restructuring (</w:t>
      </w:r>
      <w:r w:rsidR="00795954">
        <w:rPr>
          <w:rFonts w:ascii="Arial" w:hAnsi="Arial" w:cs="Arial"/>
          <w:b/>
          <w:sz w:val="24"/>
          <w:szCs w:val="24"/>
        </w:rPr>
        <w:t>Step</w:t>
      </w:r>
      <w:r w:rsidR="00795954" w:rsidRPr="004A644B">
        <w:rPr>
          <w:rFonts w:ascii="Arial" w:hAnsi="Arial" w:cs="Arial"/>
          <w:b/>
          <w:sz w:val="24"/>
          <w:szCs w:val="24"/>
        </w:rPr>
        <w:t xml:space="preserve"> </w:t>
      </w:r>
      <w:r w:rsidRPr="004A644B">
        <w:rPr>
          <w:rFonts w:ascii="Arial" w:hAnsi="Arial" w:cs="Arial"/>
          <w:b/>
          <w:sz w:val="24"/>
          <w:szCs w:val="24"/>
        </w:rPr>
        <w:t xml:space="preserve">3). </w:t>
      </w:r>
    </w:p>
    <w:p w14:paraId="63CB674E" w14:textId="21EED3D2" w:rsidR="003F3A9D" w:rsidRDefault="005C3917">
      <w:pPr>
        <w:widowControl w:val="0"/>
        <w:autoSpaceDE w:val="0"/>
        <w:autoSpaceDN w:val="0"/>
        <w:adjustRightInd w:val="0"/>
        <w:spacing w:line="480" w:lineRule="auto"/>
        <w:ind w:firstLine="270"/>
        <w:rPr>
          <w:rFonts w:ascii="Arial" w:hAnsi="Arial" w:cs="Arial"/>
          <w:sz w:val="24"/>
          <w:szCs w:val="24"/>
        </w:rPr>
      </w:pPr>
      <w:r w:rsidRPr="004A644B">
        <w:rPr>
          <w:rFonts w:ascii="Arial" w:hAnsi="Arial" w:cs="Arial"/>
          <w:sz w:val="24"/>
          <w:szCs w:val="24"/>
        </w:rPr>
        <w:t xml:space="preserve">The model can be understood as a ‘dynamic hypothesis’ of system capacity to provide EBPs as a function of patient demand and initial system conditions. Stocks (depicted by a rectangle) represent the level (prevalence) of a variable at any given time, such as the number of patients on any given day pending any service. Flows (double-lined arrow with ‘faucet’ icon) increase or decrease a stock over time (incidence). On their own, stocks provide a snapshot of the clinic; many clinic managers have data snapshots like these. By specifying rates or flows, PSD also estimates whether levels are increasing/decreasing and what system factors are driving specific increases or decreases. Managers can ‘zoom in’ on any part of the process, up or downstream, such as to differentiate referrals from scheduling. The direction of patient flow is determined by local programs, procedures and policies and </w:t>
      </w:r>
      <w:r w:rsidRPr="004A644B">
        <w:rPr>
          <w:rFonts w:ascii="Arial" w:hAnsi="Arial" w:cs="Arial"/>
          <w:i/>
          <w:sz w:val="24"/>
          <w:szCs w:val="24"/>
        </w:rPr>
        <w:t>can be redesigned</w:t>
      </w:r>
      <w:r w:rsidR="003F3A9D">
        <w:rPr>
          <w:rFonts w:ascii="Arial" w:hAnsi="Arial" w:cs="Arial"/>
          <w:sz w:val="24"/>
          <w:szCs w:val="24"/>
        </w:rPr>
        <w:t xml:space="preserve"> to explore a wide variety of scenarios.</w:t>
      </w:r>
      <w:r w:rsidRPr="004A644B">
        <w:rPr>
          <w:rFonts w:ascii="Arial" w:hAnsi="Arial" w:cs="Arial"/>
          <w:sz w:val="24"/>
          <w:szCs w:val="24"/>
        </w:rPr>
        <w:t xml:space="preserve"> </w:t>
      </w:r>
    </w:p>
    <w:p w14:paraId="4D389107" w14:textId="3E43533A" w:rsidR="005C3917" w:rsidRDefault="005C3917">
      <w:pPr>
        <w:widowControl w:val="0"/>
        <w:autoSpaceDE w:val="0"/>
        <w:autoSpaceDN w:val="0"/>
        <w:adjustRightInd w:val="0"/>
        <w:spacing w:line="480" w:lineRule="auto"/>
        <w:ind w:firstLine="270"/>
        <w:rPr>
          <w:ins w:id="42" w:author="Joyce P Yang" w:date="2018-02-05T15:26:00Z"/>
          <w:rFonts w:ascii="Arial" w:hAnsi="Arial" w:cs="Arial"/>
          <w:sz w:val="24"/>
          <w:szCs w:val="24"/>
        </w:rPr>
      </w:pPr>
      <w:r w:rsidRPr="004A644B">
        <w:rPr>
          <w:rFonts w:ascii="Arial" w:hAnsi="Arial" w:cs="Arial"/>
          <w:sz w:val="24"/>
          <w:szCs w:val="24"/>
        </w:rPr>
        <w:t xml:space="preserve">In </w:t>
      </w:r>
      <w:r w:rsidRPr="004A644B">
        <w:rPr>
          <w:rFonts w:ascii="Arial" w:hAnsi="Arial" w:cs="Arial"/>
          <w:i/>
          <w:sz w:val="24"/>
          <w:szCs w:val="24"/>
        </w:rPr>
        <w:t xml:space="preserve">Figure </w:t>
      </w:r>
      <w:r w:rsidR="00BB4BA4" w:rsidRPr="004A644B">
        <w:rPr>
          <w:rFonts w:ascii="Arial" w:hAnsi="Arial" w:cs="Arial"/>
          <w:i/>
          <w:sz w:val="24"/>
          <w:szCs w:val="24"/>
        </w:rPr>
        <w:t>1</w:t>
      </w:r>
      <w:r w:rsidRPr="004A644B">
        <w:rPr>
          <w:rFonts w:ascii="Arial" w:hAnsi="Arial" w:cs="Arial"/>
          <w:sz w:val="24"/>
          <w:szCs w:val="24"/>
        </w:rPr>
        <w:t xml:space="preserve">, the desired patient ‘flow’ is through the stocks in the center. The rate at which patients move through this sub-system is a function of the available service supply at the bottom and the percent of patients who ‘no show’ out of flows at the top. By formulating these health system characteristics, the model displays and compares </w:t>
      </w:r>
      <w:r w:rsidRPr="004A644B">
        <w:rPr>
          <w:rFonts w:ascii="Arial" w:hAnsi="Arial" w:cs="Arial"/>
          <w:sz w:val="24"/>
          <w:szCs w:val="24"/>
        </w:rPr>
        <w:lastRenderedPageBreak/>
        <w:t xml:space="preserve">simulated trends for every variable, showing changes in service dynamics per day, within any section of the clinic system, over any time horizon, making data systems newly actionable for EBP implementation planning. </w:t>
      </w:r>
    </w:p>
    <w:p w14:paraId="37DCAD1B" w14:textId="7C2D3C06" w:rsidR="009F5D18" w:rsidRPr="004A644B" w:rsidRDefault="009F5D18">
      <w:pPr>
        <w:widowControl w:val="0"/>
        <w:autoSpaceDE w:val="0"/>
        <w:autoSpaceDN w:val="0"/>
        <w:adjustRightInd w:val="0"/>
        <w:spacing w:line="480" w:lineRule="auto"/>
        <w:ind w:firstLine="270"/>
        <w:rPr>
          <w:rFonts w:ascii="Arial" w:hAnsi="Arial" w:cs="Arial"/>
          <w:sz w:val="24"/>
          <w:szCs w:val="24"/>
        </w:rPr>
      </w:pPr>
      <w:bookmarkStart w:id="43" w:name="_Hlk505608809"/>
      <w:ins w:id="44" w:author="Joyce P Yang" w:date="2018-02-05T15:28:00Z">
        <w:r>
          <w:rPr>
            <w:rFonts w:ascii="Arial" w:hAnsi="Arial" w:cs="Arial"/>
            <w:sz w:val="24"/>
            <w:szCs w:val="24"/>
          </w:rPr>
          <w:t xml:space="preserve">For example, within the </w:t>
        </w:r>
        <w:del w:id="45" w:author="Joyce Yang" w:date="2018-02-19T10:33:00Z">
          <w:r w:rsidDel="00F82A17">
            <w:rPr>
              <w:rFonts w:ascii="Arial" w:hAnsi="Arial" w:cs="Arial"/>
              <w:sz w:val="24"/>
              <w:szCs w:val="24"/>
            </w:rPr>
            <w:delText xml:space="preserve">Care Coordination </w:delText>
          </w:r>
        </w:del>
      </w:ins>
      <w:ins w:id="46" w:author="Joyce P Yang" w:date="2018-02-05T15:40:00Z">
        <w:del w:id="47" w:author="Joyce Yang" w:date="2018-02-19T10:33:00Z">
          <w:r w:rsidR="0065495B" w:rsidDel="00F82A17">
            <w:rPr>
              <w:rFonts w:ascii="Arial" w:hAnsi="Arial" w:cs="Arial"/>
              <w:sz w:val="24"/>
              <w:szCs w:val="24"/>
            </w:rPr>
            <w:delText>(CC</w:delText>
          </w:r>
        </w:del>
      </w:ins>
      <w:ins w:id="48" w:author="Joyce Yang" w:date="2018-02-19T10:33:00Z">
        <w:r w:rsidR="00F82A17">
          <w:rPr>
            <w:rFonts w:ascii="Arial" w:hAnsi="Arial" w:cs="Arial"/>
            <w:sz w:val="24"/>
            <w:szCs w:val="24"/>
          </w:rPr>
          <w:t>Medication Management (MM)</w:t>
        </w:r>
      </w:ins>
      <w:ins w:id="49" w:author="Joyce P Yang" w:date="2018-02-05T15:40:00Z">
        <w:del w:id="50" w:author="Joyce Yang" w:date="2018-02-19T10:33:00Z">
          <w:r w:rsidR="0065495B" w:rsidDel="00F82A17">
            <w:rPr>
              <w:rFonts w:ascii="Arial" w:hAnsi="Arial" w:cs="Arial"/>
              <w:sz w:val="24"/>
              <w:szCs w:val="24"/>
            </w:rPr>
            <w:delText>)</w:delText>
          </w:r>
        </w:del>
        <w:r w:rsidR="0065495B">
          <w:rPr>
            <w:rFonts w:ascii="Arial" w:hAnsi="Arial" w:cs="Arial"/>
            <w:sz w:val="24"/>
            <w:szCs w:val="24"/>
          </w:rPr>
          <w:t xml:space="preserve"> </w:t>
        </w:r>
      </w:ins>
      <w:ins w:id="51" w:author="Joyce P Yang" w:date="2018-02-05T15:28:00Z">
        <w:r>
          <w:rPr>
            <w:rFonts w:ascii="Arial" w:hAnsi="Arial" w:cs="Arial"/>
            <w:sz w:val="24"/>
            <w:szCs w:val="24"/>
          </w:rPr>
          <w:t xml:space="preserve">Model, one important loop is the </w:t>
        </w:r>
        <w:r>
          <w:rPr>
            <w:rFonts w:ascii="Arial" w:hAnsi="Arial" w:cs="Arial"/>
            <w:i/>
            <w:sz w:val="24"/>
            <w:szCs w:val="24"/>
          </w:rPr>
          <w:t>return visit interval</w:t>
        </w:r>
      </w:ins>
      <w:ins w:id="52" w:author="Joyce P Yang" w:date="2018-02-05T15:30:00Z">
        <w:r>
          <w:rPr>
            <w:rFonts w:ascii="Arial" w:hAnsi="Arial" w:cs="Arial"/>
            <w:i/>
            <w:sz w:val="24"/>
            <w:szCs w:val="24"/>
          </w:rPr>
          <w:t xml:space="preserve"> (RVI)</w:t>
        </w:r>
      </w:ins>
      <w:ins w:id="53" w:author="Joyce P Yang" w:date="2018-02-05T15:28:00Z">
        <w:r>
          <w:rPr>
            <w:rFonts w:ascii="Arial" w:hAnsi="Arial" w:cs="Arial"/>
            <w:i/>
            <w:sz w:val="24"/>
            <w:szCs w:val="24"/>
          </w:rPr>
          <w:t xml:space="preserve">, </w:t>
        </w:r>
        <w:r>
          <w:rPr>
            <w:rFonts w:ascii="Arial" w:hAnsi="Arial" w:cs="Arial"/>
            <w:sz w:val="24"/>
            <w:szCs w:val="24"/>
          </w:rPr>
          <w:t>which refers to th</w:t>
        </w:r>
      </w:ins>
      <w:ins w:id="54" w:author="Joyce P Yang" w:date="2018-02-05T15:29:00Z">
        <w:r>
          <w:rPr>
            <w:rFonts w:ascii="Arial" w:hAnsi="Arial" w:cs="Arial"/>
            <w:sz w:val="24"/>
            <w:szCs w:val="24"/>
          </w:rPr>
          <w:t>e time interval between</w:t>
        </w:r>
        <w:del w:id="55" w:author="Joyce Yang" w:date="2018-02-19T10:34:00Z">
          <w:r w:rsidDel="00F82A17">
            <w:rPr>
              <w:rFonts w:ascii="Arial" w:hAnsi="Arial" w:cs="Arial"/>
              <w:sz w:val="24"/>
              <w:szCs w:val="24"/>
            </w:rPr>
            <w:delText xml:space="preserve"> a</w:delText>
          </w:r>
        </w:del>
        <w:r>
          <w:rPr>
            <w:rFonts w:ascii="Arial" w:hAnsi="Arial" w:cs="Arial"/>
            <w:sz w:val="24"/>
            <w:szCs w:val="24"/>
          </w:rPr>
          <w:t xml:space="preserve"> patient</w:t>
        </w:r>
        <w:del w:id="56" w:author="Joyce Yang" w:date="2018-02-19T10:34:00Z">
          <w:r w:rsidDel="00F82A17">
            <w:rPr>
              <w:rFonts w:ascii="Arial" w:hAnsi="Arial" w:cs="Arial"/>
              <w:sz w:val="24"/>
              <w:szCs w:val="24"/>
            </w:rPr>
            <w:delText>’</w:delText>
          </w:r>
        </w:del>
        <w:r>
          <w:rPr>
            <w:rFonts w:ascii="Arial" w:hAnsi="Arial" w:cs="Arial"/>
            <w:sz w:val="24"/>
            <w:szCs w:val="24"/>
          </w:rPr>
          <w:t>s</w:t>
        </w:r>
      </w:ins>
      <w:ins w:id="57" w:author="Joyce Yang" w:date="2018-02-19T10:34:00Z">
        <w:r w:rsidR="00F82A17">
          <w:rPr>
            <w:rFonts w:ascii="Arial" w:hAnsi="Arial" w:cs="Arial"/>
            <w:sz w:val="24"/>
            <w:szCs w:val="24"/>
          </w:rPr>
          <w:t>’</w:t>
        </w:r>
      </w:ins>
      <w:ins w:id="58" w:author="Joyce P Yang" w:date="2018-02-05T15:29:00Z">
        <w:r>
          <w:rPr>
            <w:rFonts w:ascii="Arial" w:hAnsi="Arial" w:cs="Arial"/>
            <w:sz w:val="24"/>
            <w:szCs w:val="24"/>
          </w:rPr>
          <w:t xml:space="preserve"> consecutive appointments.</w:t>
        </w:r>
      </w:ins>
      <w:ins w:id="59" w:author="Joyce P Yang" w:date="2018-02-05T15:30:00Z">
        <w:r>
          <w:rPr>
            <w:rFonts w:ascii="Arial" w:hAnsi="Arial" w:cs="Arial"/>
            <w:sz w:val="24"/>
            <w:szCs w:val="24"/>
          </w:rPr>
          <w:t xml:space="preserve"> Providers have the capacity to adjust the RVI for each patient independently</w:t>
        </w:r>
      </w:ins>
      <w:ins w:id="60" w:author="Joyce P Yang" w:date="2018-02-05T15:34:00Z">
        <w:r>
          <w:rPr>
            <w:rFonts w:ascii="Arial" w:hAnsi="Arial" w:cs="Arial"/>
            <w:sz w:val="24"/>
            <w:szCs w:val="24"/>
          </w:rPr>
          <w:t xml:space="preserve"> and observe the </w:t>
        </w:r>
        <w:r w:rsidR="0065495B">
          <w:rPr>
            <w:rFonts w:ascii="Arial" w:hAnsi="Arial" w:cs="Arial"/>
            <w:sz w:val="24"/>
            <w:szCs w:val="24"/>
          </w:rPr>
          <w:t xml:space="preserve">effects on the </w:t>
        </w:r>
      </w:ins>
      <w:ins w:id="61" w:author="Joyce P Yang" w:date="2018-02-05T15:35:00Z">
        <w:r w:rsidR="0065495B">
          <w:rPr>
            <w:rFonts w:ascii="Arial" w:hAnsi="Arial" w:cs="Arial"/>
            <w:sz w:val="24"/>
            <w:szCs w:val="24"/>
          </w:rPr>
          <w:t>system.</w:t>
        </w:r>
      </w:ins>
      <w:ins w:id="62" w:author="Joyce P Yang" w:date="2018-02-05T15:36:00Z">
        <w:r w:rsidR="0065495B">
          <w:rPr>
            <w:rFonts w:ascii="Arial" w:hAnsi="Arial" w:cs="Arial"/>
            <w:sz w:val="24"/>
            <w:szCs w:val="24"/>
          </w:rPr>
          <w:t xml:space="preserve"> The RVI is a critical lever for change available to providers as they seek to balance meeting the needs of </w:t>
        </w:r>
      </w:ins>
      <w:ins w:id="63" w:author="Joyce P Yang" w:date="2018-02-05T15:37:00Z">
        <w:r w:rsidR="0065495B">
          <w:rPr>
            <w:rFonts w:ascii="Arial" w:hAnsi="Arial" w:cs="Arial"/>
            <w:sz w:val="24"/>
            <w:szCs w:val="24"/>
          </w:rPr>
          <w:t xml:space="preserve">existing patients while also doing their best to get new patients scheduled into the clinic. The </w:t>
        </w:r>
      </w:ins>
      <w:ins w:id="64" w:author="Joyce P Yang" w:date="2018-02-05T15:40:00Z">
        <w:del w:id="65" w:author="Joyce Yang" w:date="2018-02-19T10:34:00Z">
          <w:r w:rsidR="0065495B" w:rsidDel="00F82A17">
            <w:rPr>
              <w:rFonts w:ascii="Arial" w:hAnsi="Arial" w:cs="Arial"/>
              <w:sz w:val="24"/>
              <w:szCs w:val="24"/>
            </w:rPr>
            <w:delText>CC</w:delText>
          </w:r>
        </w:del>
      </w:ins>
      <w:ins w:id="66" w:author="Joyce Yang" w:date="2018-02-19T10:34:00Z">
        <w:r w:rsidR="00F82A17">
          <w:rPr>
            <w:rFonts w:ascii="Arial" w:hAnsi="Arial" w:cs="Arial"/>
            <w:sz w:val="24"/>
            <w:szCs w:val="24"/>
          </w:rPr>
          <w:t>MM appointment</w:t>
        </w:r>
      </w:ins>
      <w:ins w:id="67" w:author="Joyce P Yang" w:date="2018-02-05T15:37:00Z">
        <w:r w:rsidR="0065495B">
          <w:rPr>
            <w:rFonts w:ascii="Arial" w:hAnsi="Arial" w:cs="Arial"/>
            <w:sz w:val="24"/>
            <w:szCs w:val="24"/>
          </w:rPr>
          <w:t xml:space="preserve"> booking rate contributes to </w:t>
        </w:r>
      </w:ins>
      <w:ins w:id="68" w:author="Joyce P Yang" w:date="2018-02-05T15:40:00Z">
        <w:del w:id="69" w:author="Joyce Yang" w:date="2018-02-19T10:34:00Z">
          <w:r w:rsidR="0065495B" w:rsidDel="00F82A17">
            <w:rPr>
              <w:rFonts w:ascii="Arial" w:hAnsi="Arial" w:cs="Arial"/>
              <w:sz w:val="24"/>
              <w:szCs w:val="24"/>
            </w:rPr>
            <w:delText>CC</w:delText>
          </w:r>
        </w:del>
      </w:ins>
      <w:ins w:id="70" w:author="Joyce Yang" w:date="2018-02-19T10:34:00Z">
        <w:r w:rsidR="00F82A17">
          <w:rPr>
            <w:rFonts w:ascii="Arial" w:hAnsi="Arial" w:cs="Arial"/>
            <w:sz w:val="24"/>
            <w:szCs w:val="24"/>
          </w:rPr>
          <w:t>MM</w:t>
        </w:r>
      </w:ins>
      <w:ins w:id="71" w:author="Joyce P Yang" w:date="2018-02-05T15:37:00Z">
        <w:r w:rsidR="0065495B">
          <w:rPr>
            <w:rFonts w:ascii="Arial" w:hAnsi="Arial" w:cs="Arial"/>
            <w:sz w:val="24"/>
            <w:szCs w:val="24"/>
          </w:rPr>
          <w:t xml:space="preserve"> appointments a</w:t>
        </w:r>
      </w:ins>
      <w:ins w:id="72" w:author="Joyce P Yang" w:date="2018-02-05T15:38:00Z">
        <w:r w:rsidR="0065495B">
          <w:rPr>
            <w:rFonts w:ascii="Arial" w:hAnsi="Arial" w:cs="Arial"/>
            <w:sz w:val="24"/>
            <w:szCs w:val="24"/>
          </w:rPr>
          <w:t xml:space="preserve">nd finally to the completed </w:t>
        </w:r>
      </w:ins>
      <w:ins w:id="73" w:author="Joyce P Yang" w:date="2018-02-05T15:40:00Z">
        <w:del w:id="74" w:author="Joyce Yang" w:date="2018-02-19T10:35:00Z">
          <w:r w:rsidR="0065495B" w:rsidDel="00F82A17">
            <w:rPr>
              <w:rFonts w:ascii="Arial" w:hAnsi="Arial" w:cs="Arial"/>
              <w:sz w:val="24"/>
              <w:szCs w:val="24"/>
            </w:rPr>
            <w:delText>CC</w:delText>
          </w:r>
        </w:del>
      </w:ins>
      <w:ins w:id="75" w:author="Joyce Yang" w:date="2018-02-19T10:35:00Z">
        <w:r w:rsidR="00F82A17">
          <w:rPr>
            <w:rFonts w:ascii="Arial" w:hAnsi="Arial" w:cs="Arial"/>
            <w:sz w:val="24"/>
            <w:szCs w:val="24"/>
          </w:rPr>
          <w:t>MM</w:t>
        </w:r>
      </w:ins>
      <w:ins w:id="76" w:author="Joyce P Yang" w:date="2018-02-05T15:38:00Z">
        <w:r w:rsidR="0065495B">
          <w:rPr>
            <w:rFonts w:ascii="Arial" w:hAnsi="Arial" w:cs="Arial"/>
            <w:sz w:val="24"/>
            <w:szCs w:val="24"/>
          </w:rPr>
          <w:t xml:space="preserve"> appointments rate, and is influenced by factors including the</w:t>
        </w:r>
      </w:ins>
      <w:ins w:id="77" w:author="Joyce P Yang" w:date="2018-02-05T15:42:00Z">
        <w:r w:rsidR="0065495B">
          <w:rPr>
            <w:rFonts w:ascii="Arial" w:hAnsi="Arial" w:cs="Arial"/>
            <w:sz w:val="24"/>
            <w:szCs w:val="24"/>
          </w:rPr>
          <w:t xml:space="preserve"> RVI,</w:t>
        </w:r>
      </w:ins>
      <w:ins w:id="78" w:author="Joyce P Yang" w:date="2018-02-05T15:38:00Z">
        <w:r w:rsidR="0065495B">
          <w:rPr>
            <w:rFonts w:ascii="Arial" w:hAnsi="Arial" w:cs="Arial"/>
            <w:sz w:val="24"/>
            <w:szCs w:val="24"/>
          </w:rPr>
          <w:t xml:space="preserve"> desired appointment c</w:t>
        </w:r>
      </w:ins>
      <w:ins w:id="79" w:author="Joyce P Yang" w:date="2018-02-05T15:39:00Z">
        <w:r w:rsidR="0065495B">
          <w:rPr>
            <w:rFonts w:ascii="Arial" w:hAnsi="Arial" w:cs="Arial"/>
            <w:sz w:val="24"/>
            <w:szCs w:val="24"/>
          </w:rPr>
          <w:t>ompletion rate, appointments used for existing patients, appointments available for new patients, and stock</w:t>
        </w:r>
        <w:del w:id="80" w:author="Joyce Yang" w:date="2018-02-19T10:36:00Z">
          <w:r w:rsidR="0065495B" w:rsidDel="00F82A17">
            <w:rPr>
              <w:rFonts w:ascii="Arial" w:hAnsi="Arial" w:cs="Arial"/>
              <w:sz w:val="24"/>
              <w:szCs w:val="24"/>
            </w:rPr>
            <w:delText>s</w:delText>
          </w:r>
        </w:del>
        <w:r w:rsidR="0065495B">
          <w:rPr>
            <w:rFonts w:ascii="Arial" w:hAnsi="Arial" w:cs="Arial"/>
            <w:sz w:val="24"/>
            <w:szCs w:val="24"/>
          </w:rPr>
          <w:t xml:space="preserve"> of patients </w:t>
        </w:r>
        <w:del w:id="81" w:author="Joyce Yang" w:date="2018-02-19T10:35:00Z">
          <w:r w:rsidR="0065495B" w:rsidDel="00F82A17">
            <w:rPr>
              <w:rFonts w:ascii="Arial" w:hAnsi="Arial" w:cs="Arial"/>
              <w:sz w:val="24"/>
              <w:szCs w:val="24"/>
            </w:rPr>
            <w:delText>starting</w:delText>
          </w:r>
        </w:del>
      </w:ins>
      <w:ins w:id="82" w:author="Joyce Yang" w:date="2018-02-19T10:35:00Z">
        <w:r w:rsidR="00F82A17">
          <w:rPr>
            <w:rFonts w:ascii="Arial" w:hAnsi="Arial" w:cs="Arial"/>
            <w:sz w:val="24"/>
            <w:szCs w:val="24"/>
          </w:rPr>
          <w:t>in</w:t>
        </w:r>
      </w:ins>
      <w:ins w:id="83" w:author="Joyce P Yang" w:date="2018-02-05T15:39:00Z">
        <w:r w:rsidR="0065495B">
          <w:rPr>
            <w:rFonts w:ascii="Arial" w:hAnsi="Arial" w:cs="Arial"/>
            <w:sz w:val="24"/>
            <w:szCs w:val="24"/>
          </w:rPr>
          <w:t xml:space="preserve"> </w:t>
        </w:r>
      </w:ins>
      <w:ins w:id="84" w:author="Joyce P Yang" w:date="2018-02-05T15:40:00Z">
        <w:del w:id="85" w:author="Joyce Yang" w:date="2018-02-19T10:35:00Z">
          <w:r w:rsidR="0065495B" w:rsidDel="00F82A17">
            <w:rPr>
              <w:rFonts w:ascii="Arial" w:hAnsi="Arial" w:cs="Arial"/>
              <w:sz w:val="24"/>
              <w:szCs w:val="24"/>
            </w:rPr>
            <w:delText>CC</w:delText>
          </w:r>
        </w:del>
      </w:ins>
      <w:ins w:id="86" w:author="Joyce Yang" w:date="2018-02-19T10:35:00Z">
        <w:r w:rsidR="00F82A17">
          <w:rPr>
            <w:rFonts w:ascii="Arial" w:hAnsi="Arial" w:cs="Arial"/>
            <w:sz w:val="24"/>
            <w:szCs w:val="24"/>
          </w:rPr>
          <w:t>MM</w:t>
        </w:r>
      </w:ins>
      <w:ins w:id="87" w:author="Joyce P Yang" w:date="2018-02-05T15:39:00Z">
        <w:r w:rsidR="0065495B">
          <w:rPr>
            <w:rFonts w:ascii="Arial" w:hAnsi="Arial" w:cs="Arial"/>
            <w:sz w:val="24"/>
            <w:szCs w:val="24"/>
          </w:rPr>
          <w:t xml:space="preserve">, </w:t>
        </w:r>
        <w:del w:id="88" w:author="Joyce Yang" w:date="2018-02-19T10:35:00Z">
          <w:r w:rsidR="0065495B" w:rsidDel="00F82A17">
            <w:rPr>
              <w:rFonts w:ascii="Arial" w:hAnsi="Arial" w:cs="Arial"/>
              <w:sz w:val="24"/>
              <w:szCs w:val="24"/>
            </w:rPr>
            <w:delText xml:space="preserve">currently in </w:delText>
          </w:r>
        </w:del>
      </w:ins>
      <w:ins w:id="89" w:author="Joyce P Yang" w:date="2018-02-05T15:40:00Z">
        <w:del w:id="90" w:author="Joyce Yang" w:date="2018-02-19T10:35:00Z">
          <w:r w:rsidR="0065495B" w:rsidDel="00F82A17">
            <w:rPr>
              <w:rFonts w:ascii="Arial" w:hAnsi="Arial" w:cs="Arial"/>
              <w:sz w:val="24"/>
              <w:szCs w:val="24"/>
            </w:rPr>
            <w:delText>CC</w:delText>
          </w:r>
        </w:del>
      </w:ins>
      <w:ins w:id="91" w:author="Joyce Yang" w:date="2018-02-19T10:36:00Z">
        <w:r w:rsidR="00F82A17">
          <w:rPr>
            <w:rFonts w:ascii="Arial" w:hAnsi="Arial" w:cs="Arial"/>
            <w:sz w:val="24"/>
            <w:szCs w:val="24"/>
          </w:rPr>
          <w:t>as well as the MM starting rate</w:t>
        </w:r>
      </w:ins>
      <w:ins w:id="92" w:author="Joyce P Yang" w:date="2018-02-05T15:39:00Z">
        <w:del w:id="93" w:author="Joyce Yang" w:date="2018-02-19T10:36:00Z">
          <w:r w:rsidR="0065495B" w:rsidDel="00F82A17">
            <w:rPr>
              <w:rFonts w:ascii="Arial" w:hAnsi="Arial" w:cs="Arial"/>
              <w:sz w:val="24"/>
              <w:szCs w:val="24"/>
            </w:rPr>
            <w:delText xml:space="preserve">, and ending </w:delText>
          </w:r>
        </w:del>
      </w:ins>
      <w:ins w:id="94" w:author="Joyce P Yang" w:date="2018-02-05T15:40:00Z">
        <w:del w:id="95" w:author="Joyce Yang" w:date="2018-02-19T10:36:00Z">
          <w:r w:rsidR="0065495B" w:rsidDel="00F82A17">
            <w:rPr>
              <w:rFonts w:ascii="Arial" w:hAnsi="Arial" w:cs="Arial"/>
              <w:sz w:val="24"/>
              <w:szCs w:val="24"/>
            </w:rPr>
            <w:delText>CC</w:delText>
          </w:r>
        </w:del>
      </w:ins>
      <w:ins w:id="96" w:author="Joyce P Yang" w:date="2018-02-05T15:39:00Z">
        <w:r w:rsidR="0065495B">
          <w:rPr>
            <w:rFonts w:ascii="Arial" w:hAnsi="Arial" w:cs="Arial"/>
            <w:sz w:val="24"/>
            <w:szCs w:val="24"/>
          </w:rPr>
          <w:t>.</w:t>
        </w:r>
      </w:ins>
      <w:ins w:id="97" w:author="Joyce P Yang" w:date="2018-02-05T15:42:00Z">
        <w:r w:rsidR="0065495B">
          <w:rPr>
            <w:rFonts w:ascii="Arial" w:hAnsi="Arial" w:cs="Arial"/>
            <w:sz w:val="24"/>
            <w:szCs w:val="24"/>
          </w:rPr>
          <w:t xml:space="preserve"> Within this complex balancing loop, providers may </w:t>
        </w:r>
      </w:ins>
      <w:ins w:id="98" w:author="Joyce P Yang" w:date="2018-02-05T15:43:00Z">
        <w:r w:rsidR="0065495B">
          <w:rPr>
            <w:rFonts w:ascii="Arial" w:hAnsi="Arial" w:cs="Arial"/>
            <w:sz w:val="24"/>
            <w:szCs w:val="24"/>
          </w:rPr>
          <w:t>choose to adjust</w:t>
        </w:r>
      </w:ins>
      <w:ins w:id="99" w:author="Joyce P Yang" w:date="2018-02-05T15:42:00Z">
        <w:r w:rsidR="0065495B">
          <w:rPr>
            <w:rFonts w:ascii="Arial" w:hAnsi="Arial" w:cs="Arial"/>
            <w:sz w:val="24"/>
            <w:szCs w:val="24"/>
          </w:rPr>
          <w:t xml:space="preserve"> the RVI </w:t>
        </w:r>
      </w:ins>
      <w:ins w:id="100" w:author="Joyce P Yang" w:date="2018-02-05T15:43:00Z">
        <w:r w:rsidR="0065495B">
          <w:rPr>
            <w:rFonts w:ascii="Arial" w:hAnsi="Arial" w:cs="Arial"/>
            <w:sz w:val="24"/>
            <w:szCs w:val="24"/>
          </w:rPr>
          <w:t xml:space="preserve">based on model </w:t>
        </w:r>
      </w:ins>
      <w:ins w:id="101" w:author="Joyce P Yang" w:date="2018-02-05T15:44:00Z">
        <w:r w:rsidR="0065495B">
          <w:rPr>
            <w:rFonts w:ascii="Arial" w:hAnsi="Arial" w:cs="Arial"/>
            <w:sz w:val="24"/>
            <w:szCs w:val="24"/>
          </w:rPr>
          <w:t xml:space="preserve">simulations using </w:t>
        </w:r>
      </w:ins>
      <w:ins w:id="102" w:author="Joyce P Yang" w:date="2018-02-05T15:43:00Z">
        <w:r w:rsidR="0065495B">
          <w:rPr>
            <w:rFonts w:ascii="Arial" w:hAnsi="Arial" w:cs="Arial"/>
            <w:sz w:val="24"/>
            <w:szCs w:val="24"/>
          </w:rPr>
          <w:t xml:space="preserve">their </w:t>
        </w:r>
      </w:ins>
      <w:ins w:id="103" w:author="Joyce P Yang" w:date="2018-02-05T15:44:00Z">
        <w:r w:rsidR="0065495B">
          <w:rPr>
            <w:rFonts w:ascii="Arial" w:hAnsi="Arial" w:cs="Arial"/>
            <w:sz w:val="24"/>
            <w:szCs w:val="24"/>
          </w:rPr>
          <w:t>clinic’s</w:t>
        </w:r>
      </w:ins>
      <w:ins w:id="104" w:author="Joyce P Yang" w:date="2018-02-05T15:43:00Z">
        <w:r w:rsidR="0065495B">
          <w:rPr>
            <w:rFonts w:ascii="Arial" w:hAnsi="Arial" w:cs="Arial"/>
            <w:sz w:val="24"/>
            <w:szCs w:val="24"/>
          </w:rPr>
          <w:t xml:space="preserve"> data.</w:t>
        </w:r>
      </w:ins>
    </w:p>
    <w:bookmarkEnd w:id="43"/>
    <w:p w14:paraId="0E208752" w14:textId="28BF15CA" w:rsidR="005C3917" w:rsidRPr="004A644B" w:rsidRDefault="005C3917">
      <w:pPr>
        <w:widowControl w:val="0"/>
        <w:autoSpaceDE w:val="0"/>
        <w:autoSpaceDN w:val="0"/>
        <w:adjustRightInd w:val="0"/>
        <w:spacing w:line="480" w:lineRule="auto"/>
        <w:ind w:firstLine="270"/>
        <w:rPr>
          <w:rFonts w:ascii="Arial" w:hAnsi="Arial" w:cs="Arial"/>
          <w:sz w:val="24"/>
          <w:szCs w:val="24"/>
        </w:rPr>
      </w:pPr>
      <w:r w:rsidRPr="004A644B">
        <w:rPr>
          <w:rFonts w:ascii="Arial" w:hAnsi="Arial" w:cs="Arial"/>
          <w:sz w:val="24"/>
          <w:szCs w:val="24"/>
        </w:rPr>
        <w:t xml:space="preserve">We formally defined system EBP capacity with a set of </w:t>
      </w:r>
      <w:r w:rsidR="00795954">
        <w:rPr>
          <w:rFonts w:ascii="Arial" w:hAnsi="Arial" w:cs="Arial"/>
          <w:sz w:val="24"/>
          <w:szCs w:val="24"/>
        </w:rPr>
        <w:t xml:space="preserve">differential and algebraic </w:t>
      </w:r>
      <w:r w:rsidRPr="004A644B">
        <w:rPr>
          <w:rFonts w:ascii="Arial" w:hAnsi="Arial" w:cs="Arial"/>
          <w:sz w:val="24"/>
          <w:szCs w:val="24"/>
        </w:rPr>
        <w:t>equations of hypothesized system</w:t>
      </w:r>
      <w:r w:rsidR="00795954">
        <w:rPr>
          <w:rFonts w:ascii="Arial" w:hAnsi="Arial" w:cs="Arial"/>
          <w:sz w:val="24"/>
          <w:szCs w:val="24"/>
        </w:rPr>
        <w:t xml:space="preserve"> structures, or</w:t>
      </w:r>
      <w:r w:rsidRPr="004A644B">
        <w:rPr>
          <w:rFonts w:ascii="Arial" w:hAnsi="Arial" w:cs="Arial"/>
          <w:sz w:val="24"/>
          <w:szCs w:val="24"/>
        </w:rPr>
        <w:t xml:space="preserve"> </w:t>
      </w:r>
      <w:r w:rsidRPr="004A644B">
        <w:rPr>
          <w:rFonts w:ascii="Arial" w:hAnsi="Arial" w:cs="Arial"/>
          <w:i/>
          <w:sz w:val="24"/>
          <w:szCs w:val="24"/>
          <w:u w:val="single"/>
        </w:rPr>
        <w:t>mechanisms</w:t>
      </w:r>
      <w:r w:rsidR="00795954">
        <w:rPr>
          <w:rFonts w:ascii="Arial" w:hAnsi="Arial" w:cs="Arial"/>
          <w:sz w:val="24"/>
          <w:szCs w:val="24"/>
        </w:rPr>
        <w:t xml:space="preserve">, </w:t>
      </w:r>
      <w:r w:rsidRPr="004A644B">
        <w:rPr>
          <w:rFonts w:ascii="Arial" w:hAnsi="Arial" w:cs="Arial"/>
          <w:sz w:val="24"/>
          <w:szCs w:val="24"/>
        </w:rPr>
        <w:t>driving EBP implementation. We calibrated the model</w:t>
      </w:r>
      <w:r w:rsidR="00795954">
        <w:rPr>
          <w:rFonts w:ascii="Arial" w:hAnsi="Arial" w:cs="Arial"/>
          <w:sz w:val="24"/>
          <w:szCs w:val="24"/>
        </w:rPr>
        <w:t xml:space="preserve"> to ensure that </w:t>
      </w:r>
      <w:r w:rsidRPr="004A644B">
        <w:rPr>
          <w:rFonts w:ascii="Arial" w:hAnsi="Arial" w:cs="Arial"/>
          <w:sz w:val="24"/>
          <w:szCs w:val="24"/>
        </w:rPr>
        <w:t xml:space="preserve">it replicated historical system behaviors in retrospective data. Staff provided </w:t>
      </w:r>
      <w:r w:rsidRPr="004A644B">
        <w:rPr>
          <w:rFonts w:ascii="Arial" w:hAnsi="Arial" w:cs="Arial"/>
          <w:i/>
          <w:sz w:val="24"/>
          <w:szCs w:val="24"/>
        </w:rPr>
        <w:t>thirty</w:t>
      </w:r>
      <w:r w:rsidRPr="004A644B">
        <w:rPr>
          <w:rFonts w:ascii="Arial" w:hAnsi="Arial" w:cs="Arial"/>
          <w:sz w:val="24"/>
          <w:szCs w:val="24"/>
        </w:rPr>
        <w:t xml:space="preserve"> hypotheses for testing, ranked by priority. The large number of hypotheses highlights the importance of modeling. Stakeholders needed an empirical means for resolving their lack of consensus about proposed plans. </w:t>
      </w:r>
      <w:r w:rsidR="00D97789">
        <w:rPr>
          <w:rFonts w:ascii="Arial" w:hAnsi="Arial" w:cs="Arial"/>
          <w:sz w:val="24"/>
          <w:szCs w:val="24"/>
        </w:rPr>
        <w:t>For example, w</w:t>
      </w:r>
      <w:r w:rsidR="00D97789" w:rsidRPr="004A644B">
        <w:rPr>
          <w:rFonts w:ascii="Arial" w:hAnsi="Arial" w:cs="Arial"/>
          <w:sz w:val="24"/>
          <w:szCs w:val="24"/>
        </w:rPr>
        <w:t xml:space="preserve">e </w:t>
      </w:r>
      <w:r w:rsidRPr="004A644B">
        <w:rPr>
          <w:rFonts w:ascii="Arial" w:hAnsi="Arial" w:cs="Arial"/>
          <w:sz w:val="24"/>
          <w:szCs w:val="24"/>
        </w:rPr>
        <w:t xml:space="preserve">evaluated </w:t>
      </w:r>
      <w:r w:rsidR="00D97789">
        <w:rPr>
          <w:rFonts w:ascii="Arial" w:hAnsi="Arial" w:cs="Arial"/>
          <w:sz w:val="24"/>
          <w:szCs w:val="24"/>
        </w:rPr>
        <w:t xml:space="preserve">three </w:t>
      </w:r>
      <w:r w:rsidRPr="004A644B">
        <w:rPr>
          <w:rFonts w:ascii="Arial" w:hAnsi="Arial" w:cs="Arial"/>
          <w:sz w:val="24"/>
          <w:szCs w:val="24"/>
        </w:rPr>
        <w:t xml:space="preserve">strategies </w:t>
      </w:r>
      <w:r w:rsidR="00D97789">
        <w:rPr>
          <w:rFonts w:ascii="Arial" w:hAnsi="Arial" w:cs="Arial"/>
          <w:sz w:val="24"/>
          <w:szCs w:val="24"/>
        </w:rPr>
        <w:t xml:space="preserve">of interest to </w:t>
      </w:r>
      <w:r w:rsidRPr="004A644B">
        <w:rPr>
          <w:rFonts w:ascii="Arial" w:hAnsi="Arial" w:cs="Arial"/>
          <w:sz w:val="24"/>
          <w:szCs w:val="24"/>
        </w:rPr>
        <w:t xml:space="preserve">stakeholders </w:t>
      </w:r>
      <w:r w:rsidR="00D97789">
        <w:rPr>
          <w:rFonts w:ascii="Arial" w:hAnsi="Arial" w:cs="Arial"/>
          <w:sz w:val="24"/>
          <w:szCs w:val="24"/>
        </w:rPr>
        <w:lastRenderedPageBreak/>
        <w:t xml:space="preserve">regarding the proportion of time allocated to delivery of two high demand services: 60 minute psychotherapy and case management. </w:t>
      </w:r>
      <w:r w:rsidR="00715C86">
        <w:rPr>
          <w:rFonts w:ascii="Arial" w:hAnsi="Arial" w:cs="Arial"/>
          <w:sz w:val="24"/>
          <w:szCs w:val="24"/>
        </w:rPr>
        <w:t>Staff</w:t>
      </w:r>
      <w:r w:rsidRPr="004A644B">
        <w:rPr>
          <w:rFonts w:ascii="Arial" w:hAnsi="Arial" w:cs="Arial"/>
          <w:sz w:val="24"/>
          <w:szCs w:val="24"/>
        </w:rPr>
        <w:t xml:space="preserve"> found </w:t>
      </w:r>
      <w:r w:rsidR="00D97789">
        <w:rPr>
          <w:rFonts w:ascii="Arial" w:hAnsi="Arial" w:cs="Arial"/>
          <w:sz w:val="24"/>
          <w:szCs w:val="24"/>
        </w:rPr>
        <w:t xml:space="preserve">that splitting providers allocated time 50% psychotherapy/50% case management was essentially equivalent to 75% psychotherapy/25% case management, simulated over a 20 quarter (5 year) time horizon (see </w:t>
      </w:r>
      <w:r w:rsidRPr="004A644B">
        <w:rPr>
          <w:rFonts w:ascii="Arial" w:hAnsi="Arial" w:cs="Arial"/>
          <w:i/>
          <w:sz w:val="24"/>
          <w:szCs w:val="24"/>
        </w:rPr>
        <w:t>Figure 3</w:t>
      </w:r>
      <w:r w:rsidRPr="004A644B">
        <w:rPr>
          <w:rFonts w:ascii="Arial" w:hAnsi="Arial" w:cs="Arial"/>
          <w:sz w:val="24"/>
          <w:szCs w:val="24"/>
        </w:rPr>
        <w:t>)</w:t>
      </w:r>
      <w:r w:rsidR="00D97789">
        <w:rPr>
          <w:rFonts w:ascii="Arial" w:hAnsi="Arial" w:cs="Arial"/>
          <w:sz w:val="24"/>
          <w:szCs w:val="24"/>
        </w:rPr>
        <w:t xml:space="preserve">. </w:t>
      </w:r>
      <w:r w:rsidRPr="004A644B">
        <w:rPr>
          <w:rFonts w:ascii="Arial" w:hAnsi="Arial" w:cs="Arial"/>
          <w:sz w:val="24"/>
          <w:szCs w:val="24"/>
        </w:rPr>
        <w:t xml:space="preserve">Knowing </w:t>
      </w:r>
      <w:r w:rsidR="00A95189">
        <w:rPr>
          <w:rFonts w:ascii="Arial" w:hAnsi="Arial" w:cs="Arial"/>
          <w:sz w:val="24"/>
          <w:szCs w:val="24"/>
        </w:rPr>
        <w:t xml:space="preserve">how this </w:t>
      </w:r>
      <w:r w:rsidR="00715C86">
        <w:rPr>
          <w:rFonts w:ascii="Arial" w:hAnsi="Arial" w:cs="Arial"/>
          <w:sz w:val="24"/>
          <w:szCs w:val="24"/>
        </w:rPr>
        <w:t xml:space="preserve">allocation of time </w:t>
      </w:r>
      <w:r w:rsidR="00A95189">
        <w:rPr>
          <w:rFonts w:ascii="Arial" w:hAnsi="Arial" w:cs="Arial"/>
          <w:sz w:val="24"/>
          <w:szCs w:val="24"/>
        </w:rPr>
        <w:t xml:space="preserve">played out helps stakeholders explore the possibility of someone counterintuitive notions about how to achieve and sustain desired service performance goals. </w:t>
      </w:r>
      <w:r w:rsidRPr="004A644B">
        <w:rPr>
          <w:rFonts w:ascii="Arial" w:hAnsi="Arial" w:cs="Arial"/>
          <w:sz w:val="24"/>
          <w:szCs w:val="24"/>
        </w:rPr>
        <w:t xml:space="preserve"> </w:t>
      </w:r>
    </w:p>
    <w:p w14:paraId="0500FF86" w14:textId="77777777" w:rsidR="009008DA" w:rsidRPr="004A644B" w:rsidRDefault="009008DA" w:rsidP="006F78AD">
      <w:pPr>
        <w:widowControl w:val="0"/>
        <w:autoSpaceDE w:val="0"/>
        <w:autoSpaceDN w:val="0"/>
        <w:adjustRightInd w:val="0"/>
        <w:spacing w:line="480" w:lineRule="auto"/>
        <w:ind w:firstLine="360"/>
        <w:rPr>
          <w:rFonts w:ascii="Arial" w:hAnsi="Arial" w:cs="Arial"/>
          <w:b/>
          <w:sz w:val="24"/>
          <w:szCs w:val="24"/>
          <w:u w:val="single"/>
        </w:rPr>
      </w:pPr>
      <w:r w:rsidRPr="004A644B">
        <w:rPr>
          <w:rFonts w:ascii="Arial" w:hAnsi="Arial" w:cs="Arial"/>
          <w:b/>
          <w:bCs/>
          <w:sz w:val="24"/>
          <w:szCs w:val="24"/>
          <w:u w:val="single"/>
        </w:rPr>
        <w:t>Key Implementation Outcomes and Analysis</w:t>
      </w:r>
      <w:r w:rsidRPr="004A644B">
        <w:rPr>
          <w:rFonts w:ascii="Arial" w:hAnsi="Arial" w:cs="Arial"/>
          <w:b/>
          <w:sz w:val="24"/>
          <w:szCs w:val="24"/>
          <w:u w:val="single"/>
        </w:rPr>
        <w:t xml:space="preserve"> </w:t>
      </w:r>
    </w:p>
    <w:p w14:paraId="12577DF7" w14:textId="5A2CC372" w:rsidR="009008DA" w:rsidRPr="004A644B" w:rsidRDefault="009008DA">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EBP definitions.</w:t>
      </w:r>
      <w:r w:rsidRPr="004A644B">
        <w:rPr>
          <w:rFonts w:ascii="Arial" w:hAnsi="Arial" w:cs="Arial"/>
          <w:sz w:val="24"/>
          <w:szCs w:val="24"/>
        </w:rPr>
        <w:t xml:space="preserve"> We propose to use PSD to improve implementation of 14 EBPs in the outpatient system. We selected EBPs for highly prevalent AUD, OUD, PTSD and depression</w:t>
      </w:r>
      <w:r w:rsidR="0040190D" w:rsidRPr="004A644B">
        <w:rPr>
          <w:rFonts w:ascii="Arial" w:hAnsi="Arial" w:cs="Arial"/>
          <w:sz w:val="24"/>
          <w:szCs w:val="24"/>
        </w:rPr>
        <w:t xml:space="preserve"> </w:t>
      </w:r>
      <w:r w:rsidR="0040190D"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{"citationID":"19vdl7b9ii","properties":{"formattedCitation":"{\\rtf [1\\uc0\\u8211{}4]}","plainCitation":"[1–4]"},"citationItems":[{"id":2045,"uris":["http://zotero.org/groups/429944/items/BAGJDV2S"],"uri":["http://zotero.org/groups/429944/items/BAGJDV2S"],"itemData":{"id":2045,"type":"article-journal","title":"Prevalence of clinically recognized alcohol and other substance use disorders among VA outpatients with unhealthy alcohol use identified by routine alcohol screening","container-title":"Drug and Alcohol Dependence","page":"95-103","volume":"135","source":"CrossRef","DOI":"10.1016/j.drugalcdep.2013.11.016","ISSN":"03768716","language":"en","author":[{"family":"Williams","given":"Emily C."},{"family":"Rubinsky","given":"Anna D."},{"family":"Lapham","given":"Gwen T."},{"family":"Chavez","given":"Laura J."},{"family":"Rittmueller","given":"Stacey E."},{"family":"Hawkins","given":"Eric J."},{"family":"Grossbard","given":"Joel R."},{"family":"Kivlahan","given":"Daniel R."},{"family":"Bradley","given":"Katharine A."}],"issued":{"date-parts":[["2014",2]]}},"label":"page"},{"id":2096,"uris":["http://zotero.org/groups/429944/items/F3HXQQ2K"],"uri":["http://zotero.org/groups/429944/items/F3HXQQ2K"],"itemData":{"id":2096,"type":"article-journal","title":"Mental disorders and mental health treatment among US Department of Veterans Affairs outpatients: The Veterans Health Study","container-title":"American Journal of Psychiatry","source":"Google Scholar","URL":"http://ajp.psychiatryonline.org/doi/10.1176/ajp.156.12.1924","shortTitle":"Mental disorders and mental health treatment among US Department of Veterans Affairs outpatients","author":[{"family":"Hankin","given":"Cheryl S."},{"family":"Spiro III","given":"Avron"},{"family":"Miller","given":"Donald R."},{"family":"Kazis","given":"Lewis"}],"issued":{"date-parts":[["2014"]]},"accessed":{"date-parts":[["2016",1,7]]}},"label":"page"},{"id":2274,"uris":["http://zotero.org/groups/429944/items/UKIIZXCZ"],"uri":["http://zotero.org/groups/429944/items/UKIIZXCZ"],"itemData":{"id":2274,"type":"article-journal","title":"National prevalence and correlates of alcohol misuse in women Veterans","container-title":"Journal of Substance Abuse Treatment","page":"10-16","volume":"52","source":"CrossRef","DOI":"10.1016/j.jsat.2014.12.003","ISSN":"07405472","language":"en","author":[{"family":"Hoggatt","given":"Katherine J."},{"family":"Williams","given":"Emily C."},{"family":"Der-Martirosian","given":"Claudia"},{"family":"Yano","given":"Elizabeth M."},{"family":"Washington","given":"Donna L."}],"issued":{"date-parts":[["2015",5]]}},"label":"page"},{"id":2281,"uris":["http://zotero.org/groups/429944/items/V4WB5PVU"],"uri":["http://zotero.org/groups/429944/items/V4WB5PVU"],"itemData":{"id":2281,"type":"article-journal","title":"The prevalence of posttraumatic stress disorder in Operation Enduring Freedom/Operation Iraqi Freedom (OEF/OIF) Veterans: A meta-analysis","container-title":"Journal of Anxiety Disorders","page":"98-107","volume":"31","source":"CrossRef","DOI":"10.1016/j.janxdis.2015.02.003","ISSN":"08876185","shortTitle":"The prevalence of posttraumatic stress disorder in Operation Enduring Freedom/Operation Iraqi Freedom (OEF/OIF) Veterans","language":"en","author":[{"family":"Fulton","given":"Jessica J."},{"family":"Calhoun","given":"Patrick S."},{"family":"Wagner","given":"H. Ryan"},{"family":"Schry","given":"Amie R."},{"family":"Hair","given":"Lauren P."},{"family":"Feeling","given":"Nicole"},{"family":"Elbogen","given":"Eric"},{"family":"Beckham","given":"Jean C."}],"issued":{"date-parts":[["2015",4]]}},"label":"page"}],"schema":"https://github.com/citation-style-language/schema/raw/master/csl-citation.json"} </w:instrText>
      </w:r>
      <w:r w:rsidR="0040190D" w:rsidRPr="004A644B">
        <w:rPr>
          <w:rFonts w:ascii="Arial" w:hAnsi="Arial" w:cs="Arial"/>
          <w:sz w:val="24"/>
          <w:szCs w:val="24"/>
        </w:rPr>
        <w:fldChar w:fldCharType="separate"/>
      </w:r>
      <w:r w:rsidR="00970B5F" w:rsidRPr="00970B5F">
        <w:rPr>
          <w:rFonts w:ascii="Arial" w:hAnsi="Arial" w:cs="Arial"/>
          <w:sz w:val="24"/>
          <w:szCs w:val="24"/>
        </w:rPr>
        <w:t>[1–4]</w:t>
      </w:r>
      <w:r w:rsidR="0040190D" w:rsidRPr="004A644B">
        <w:rPr>
          <w:rFonts w:ascii="Arial" w:hAnsi="Arial" w:cs="Arial"/>
          <w:sz w:val="24"/>
          <w:szCs w:val="24"/>
        </w:rPr>
        <w:fldChar w:fldCharType="end"/>
      </w:r>
      <w:r w:rsidRPr="004A644B">
        <w:rPr>
          <w:rFonts w:ascii="Arial" w:hAnsi="Arial" w:cs="Arial"/>
          <w:sz w:val="24"/>
          <w:szCs w:val="24"/>
          <w:vertAlign w:val="superscript"/>
        </w:rPr>
        <w:t xml:space="preserve"> </w:t>
      </w:r>
      <w:r w:rsidRPr="004A644B">
        <w:rPr>
          <w:rFonts w:ascii="Arial" w:hAnsi="Arial" w:cs="Arial"/>
          <w:sz w:val="24"/>
          <w:szCs w:val="24"/>
        </w:rPr>
        <w:t>based on demonstrated clinical efficacy</w:t>
      </w:r>
      <w:r w:rsidR="0040190D" w:rsidRPr="004A644B">
        <w:rPr>
          <w:rFonts w:ascii="Arial" w:hAnsi="Arial" w:cs="Arial"/>
          <w:sz w:val="24"/>
          <w:szCs w:val="24"/>
          <w:vertAlign w:val="superscript"/>
        </w:rPr>
        <w:t xml:space="preserve"> </w:t>
      </w:r>
      <w:commentRangeStart w:id="105"/>
      <w:r w:rsidR="0040190D"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{"citationID":"UdUaFHlj","properties":{"formattedCitation":"{\\rtf [26\\uc0\\u8211{}76]}","plainCitation":"[26–76]"},"citationItems":[{"id":2023,"uris":["http://zotero.org/groups/429944/items/9VC46UBB"],"uri":["http://zotero.org/groups/429944/items/9VC46UBB"],"itemData":{"id":2023,"type":"article-journal","title":"Psychotherapy for military-related posttraumatic stress disorder: Review of the evidence","container-title":"Clinical Psychology Review","page":"45–53","volume":"33","issue":"1","abstract":"Clinical Psychology Review, 33 (2013) 45-53. doi:10.1016/j.cpr.2012.10.002","DOI":"10.1016/j.cpr.2012.10.002","author":[{"family":"Steenkamp","given":"Maria M"},{"family":"Litz","given":"Brett T"}],"issued":{"date-parts":[["2013",2]]}},"label":"page"},{"id":7425,"uris":["http://zotero.org/groups/429944/items/IT8E4N2J"],"uri":["http://zotero.org/groups/429944/items/IT8E4N2J"],"itemData":{"id":7425,"type":"article-journal","title":"A Multidimensional Meta-Analysis of Psychotherapy for PTSD","container-title":"American Journal of Psychiatry","page":"214-227","volume":"162","issue":"2","source":"CrossRef","DOI":"10.1176/appi.ajp.162.2.214","ISSN":"0002-953X, 1535-7228","language":"en","author":[{"family":"Bradley","given":"Rebekah"},{"family":"Greene","given":"Jamelle"},{"family":"Russ","given":"Eric"},{"family":"Dutra","given":"Lissa"},{"family":"Westen","given":"Drew"}],"issued":{"date-parts":[["2005",2]]}},"label":"page"},{"id":7428,"uris":["http://zotero.org/groups/429944/items/MDTWQH4F"],"uri":["http://zotero.org/groups/429944/items/MDTWQH4F"],"itemData":{"id":7428,"type":"chapter","title":"Psychological therapies for chronic post-traumatic stress disorder (PTSD) in adults","container-title":"Cochrane Database of Systematic Reviews","publisher":"John Wiley &amp; Sons, Ltd","publisher-place":"Chichester, UK","source":"CrossRef","event-place":"Chichester, UK","URL":"http://doi.wiley.com/10.1002/14651858.CD003388.pub4","language":"en","editor":[{"literal":"The Cochrane Collaboration"}],"author":[{"family":"Bisson","given":"Jonathan I"},{"family":"Roberts","given":"Neil P"},{"family":"Andrew","given":"Martin"},{"family":"Cooper","given":"Rosalind"},{"family":"Lewis","given":"Catrin"}],"issued":{"date-parts":[["2013",12,13]]},"accessed":{"date-parts":[["2016",10,3]]}},"label":"page"},{"id":2253,"uris":["http://zotero.org/groups/429944/items/SZZGVKHJ"],"uri":["http://zotero.org/groups/429944/items/SZZGVKHJ"],"itemData":{"id":2253,"type":"article-journal","title":"The efficacy of cognitive behavioral therapy: A review of meta-analyses","container-title":"Cognitive Therapy and Research","page":"427–440","volume":"36","issue":"5","DOI":"10.1007/s10608-012-9476-1","language":"English","author":[{"family":"Hofmann","given":"Stefan G"},{"family":"Asnaani","given":"Anu"},{"family":"Vonk","given":"Imke J J"},{"family":"Sawyer","given":"Alice T"},{"family":"Fang","given":"Angela"}],"issued":{"date-parts":[["2012",7]]}},"label":"page"},{"id":2146,"uris":["http://zotero.org/groups/429944/items/J4BENF2E"],"uri":["http://zotero.org/groups/429944/items/J4BENF2E"],"itemData":{"id":2146,"type":"article-journal","title":"A meta-analytic review of exposure in group cognitive behavioral therapy for posttraumatic stress disorder","container-title":"Clinical Psychology Review","page":"24–32","volume":"33","issue":"1","abstract":"Clinical Psychology Review, 33 (2013) 24-32. doi:10.1016/j.cpr.2012.09.005","DOI":"10.1016/j.cpr.2012.09.005","author":[{"family":"Barrera","given":"T L"},{"family":"Mott","given":"J M"},{"family":"Hofstein","given":"R F"},{"family":"Teng","given":"E J"}],"issued":{"date-parts":[["2013",2]]}},"label":"page"},{"id":2053,"uris":["http://zotero.org/groups/429944/items/BRH3TVT6"],"uri":["http://zotero.org/groups/429944/items/BRH3TVT6"],"itemData":{"id":2053,"type":"article-journal","title":"Prolonged exposure therapy for combat-related posttraumatic stress disorder: An examination of treatment effectiveness for Veterans of the wars in Afghanistan and Iraq","container-title":"Journal of Anxiety Disorders","page":"397–403","volume":"25","issue":"3","abstract":"Journal of Anxiety Disorders, 25 (2010) 397-403. 10.1016/j.janxdis.2010.11.002","DOI":"10.1016/j.janxdis.2010.11.002","author":[{"family":"Tuerk","given":"Peter W"},{"family":"Yoder","given":"Matthew"},{"family":"Grubaugh","given":"Anouk"},{"family":"Myrick","given":"Hugh"},{"family":"Hamner","given":"Mark"},{"family":"Acierno","given":"Ron"}],"issued":{"date-parts":[["2011",4]]}},"label":"page"},{"id":2287,"uris":["http://zotero.org/groups/429944/items/VPFXEVV2"],"uri":["http://zotero.org/groups/429944/items/VPFXEVV2"],"itemData":{"id":2287,"type":"article-journal","title":"A meta-analytic review of prolonged exposure for posttraumatic stress disorder","container-title":"Clinical Psychology Review","page":"635–641","volume":"30","issue":"6","abstract":"Clinical Psychology Review, 30 (2010) 635-641. 10.1016/j.cpr.2010.04.007","DOI":"10.1016/j.cpr.2010.04.007","author":[{"family":"Powers","given":"Mark B"},{"family":"Halpern","given":"Jacqueline M"},{"family":"Ferenschak","given":"Michael P"},{"family":"Gillihan","given":"Seth J"},{"family":"Foa","given":"Edna B"}],"issued":{"date-parts":[["2010",8]]}},"label":"page"},{"id":2187,"uris":["http://zotero.org/groups/429944/items/NFUQI8ZT"],"uri":["http://zotero.org/groups/429944/items/NFUQI8ZT"],"itemData":{"id":2187,"type":"article-journal","title":"Cognitive behavioral therapy for posttraumatic stress disorder in women: A randomized controlled trial","container-title":"JAMA","abstract":"Objective To compare prolonged exposure, a type of cognitive behavioral therapy, with present-centered therapy, a supportive intervention, for the treatment of PTSD. Design, Setting, and Participants A randomized controlled trial of female veterans (n= 277) and ...","URL":"http://archneur.jamanetwork.com/article.aspx?articleid=205769","author":[{"family":"Schnurr","given":"P P"},{"family":"Friedman","given":"M J"},{"family":"Engel","given":"C C"},{"family":"Foa","given":"E B"}],"issued":{"date-parts":[["2007"]]}},"label":"page"},{"id":2201,"uris":["http://zotero.org/groups/429944/items/PQRKRUPM"],"uri":["http://zotero.org/groups/429944/items/PQRKRUPM"],"itemData":{"id":2201,"type":"article-journal","title":"A multisite randomized controlled effectiveness trial of cognitive processing therapy for military-related posttraumatic stress disorder","container-title":"Journal of Anxiety Disorders","page":"442–452","volume":"26","issue":"3","abstract":"Journal of Anxiety Disorders, 26 (2012) 442-452. 10.1016/j.janxdis.2012.01.006","DOI":"10.1016/j.janxdis.2012.01.006","author":[{"family":"Forbes","given":"D"},{"family":"Lloyd","given":"D"},{"family":"Nixon","given":"R D V"},{"family":"Elliott","given":"P"},{"family":"Varker","given":"T"},{"family":"Perry","given":"D"},{"family":"Bryant","given":"R A"},{"family":"Creamer","given":"M"}],"issued":{"date-parts":[["2012",4]]}},"label":"page"},{"id":1924,"uris":["http://zotero.org/groups/429944/items/2Z8VBKR8"],"uri":["http://zotero.org/groups/429944/items/2Z8VBKR8"],"itemData":{"id":1924,"type":"article-journal","title":"Cognitive processing therapy for veterans with military-related posttraumatic stress disorder.","container-title":"Journal of Consulting and Clinical Psychology","page":"898–907","volume":"74","issue":"5","DOI":"10.1037/0022-006X.74.5.898","language":"English","author":[{"family":"Monson","given":"Candice M"},{"family":"Schnurr","given":"Paula P"},{"family":"Resick","given":"Patricia A"},{"family":"Friedman","given":"Matthew J"},{"family":"Young-Xu","given":"Yinong"},{"family":"Stevens","given":"Susan P"}],"issued":{"date-parts":[["2006"]]}},"label":"page"},{"id":2259,"uris":["http://zotero.org/groups/429944/items/T89VAZ76"],"uri":["http://zotero.org/groups/429944/items/T89VAZ76"],"itemData":{"id":2259,"type":"article-journal","title":"A meta-analysis of the effects of cognitive therapy in depressed patients","container-title":"Journal of Affective Disorders","page":"59–72","volume":"49","issue":"1","abstract":"Background. Cognitive therapy (CT) has been studied in 78 controlled clinical trials from 1977 to 1996. Method. The meta-analysis used Hedges and Olkin d+ and included 48 high- quality controlled trials. The 2765 patients presented non-psychotic and non-bipolar major ...","DOI":"10.1016/S0165-0327(97)00199-7","language":"English","author":[{"family":"Gloaguen","given":"V"},{"family":"Cottraux","given":"J"},{"family":"Cucherat","given":"M"}],"issued":{"date-parts":[["1998"]]}},"label":"page"},{"id":1934,"uris":["http://zotero.org/groups/429944/items/3KCZWRBD"],"uri":["http://zotero.org/groups/429944/items/3KCZWRBD"],"itemData":{"id":1934,"type":"article-journal","title":"The empirical status of cognitive-behavioral therapy: A review of meta-analyses","container-title":"Clinical Psychology Review","page":"17–31","volume":"26","issue":"1","DOI":"10.1016/j.cpr.2005.07.003","language":"English","author":[{"family":"Butler","given":"A"},{"family":"Chapman","given":"J"},{"family":"Forman","given":"E"},{"family":"Beck","given":"A"}],"issued":{"date-parts":[["2006",1]]}},"label":"page"},{"id":2101,"uris":["http://zotero.org/groups/429944/items/FSCB5NZB"],"uri":["http://zotero.org/groups/429944/items/FSCB5NZB"],"itemData":{"id":2101,"type":"article-journal","title":"Is cognitive–behavioral therapy more effective than other therapies?","container-title":"Clinical Psychology Review","page":"710–720","volume":"30","issue":"6","abstract":"Clinical Psychology Review, 30 (2010) 710-720. 10.1016/j.cpr.2010.05.003","DOI":"10.1016/j.cpr.2010.05.003","author":[{"family":"Tolin","given":"David F"}],"issued":{"date-parts":[["2010",8]]}},"label":"page"},{"id":2128,"uris":["http://zotero.org/groups/429944/items/HZCHI39H"],"uri":["http://zotero.org/groups/429944/items/HZCHI39H"],"itemData":{"id":2128,"type":"article-journal","title":"A meta-(re) analysis of the effects of cognitive therapy versus 'other therapies' for depression","container-title":"Journal of Affective Disorders","page":"159–165","volume":"68","issue":"2-3","abstract":"Background: Cognitive therapy (CT) for depression has been found to be efficacious for the treatment of depression. In comparison to other psychotherapies, CT has been shown to be approximately equal to behavior therapies, but sometimes superior to 'other therapies.'The ...","DOI":"10.1016/S0165-0327(00)00287-1","language":"English","author":[{"family":"Wampold","given":"B E"},{"family":"Minami","given":"T"},{"family":"Baskin","given":"T W"}],"issued":{"date-parts":[["2002"]]}},"label":"page"},{"id":2320,"uris":["http://zotero.org/groups/429944/items/XRB6PHEC"],"uri":["http://zotero.org/groups/429944/items/XRB6PHEC"],"itemData":{"id":2320,"type":"article-journal","title":"Benchmarking the effectiveness of psychotherapy treatment for adult depression in a managed care environment: A preliminary study.","container-title":"Journal of Consulting and Clinical Psychology","page":"116–124","volume":"76","issue":"1","DOI":"10.1037/0022-006X.76.1.116","language":"English","author":[{"family":"Minami","given":"Takuya"},{"family":"Wampold","given":"Bruce E"},{"family":"Serlin","given":"Ronald C"},{"family":"Hamilton","given":"Eric G"},{"family":"Brown","given":"George S Jeb"},{"family":"Kircher","given":"John C"}],"issued":{"date-parts":[["2008"]]}},"label":"page"},{"id":2299,"uris":["http://zotero.org/groups/429944/items/WICA2MQ3"],"uri":["http://zotero.org/groups/429944/items/WICA2MQ3"],"itemData":{"id":2299,"type":"article-journal","title":"Effectiveness of cognitive therapy for depression in a community mental health center: A benchmarking study.","container-title":"Journal of Consulting and Clinical Psychology","page":"404–409","volume":"71","issue":"2","DOI":"10.1037/0022-006X.71.2.404","language":"English","author":[{"family":"Merrill","given":"Kari A"},{"family":"Tolbert","given":"Valerie E"},{"family":"Wade","given":"Wendy A"}],"issued":{"date-parts":[["2003"]]}},"label":"page"},{"id":2073,"uris":["http://zotero.org/groups/429944/items/DP9RWW8Z"],"uri":["http://zotero.org/groups/429944/items/DP9RWW8Z"],"itemData":{"id":2073,"type":"article-journal","title":"The effect of cognitive behavioral group therapy for depression: A meta-analysis 2000-2010","container-title":"Worldviews on Evidence-Based Nursing","page":"2–17","volume":"9","issue":"1","DOI":"10.1111/j.1741-6787.2011.00229.x","language":"English","author":[{"family":"Feng","given":"Chiueng-Yi"},{"family":"Chu","given":"Hsin"},{"family":"Chen","given":"Chiung-Hua"},{"family":"Chang","given":"Yu-Shiun"},{"family":"Chen","given":"Tsai-Hwei"},{"family":"Chou","given":"Yuan-Hwa"},{"family":"Chang","given":"Yue-Cune"},{"family":"Chou","given":"Kuei-Ru"}],"issued":{"date-parts":[["2011",12]]}},"label":"page"},{"id":2303,"uris":["http://zotero.org/groups/429944/items/WTK2BCAG"],"uri":["http://zotero.org/groups/429944/items/WTK2BCAG"],"itemData":{"id":2303,"type":"article-journal","title":"The efficacy of group psychotherapy for depression: A meta-analysis and review of the empirical research","container-title":"Clinical Psychology: Science and Practice","page":"98–116","volume":"8","issue":"1","DOI":"10.1093/clipsy.8.1.98","language":"English","author":[{"family":"McDermut","given":"Wilson"},{"family":"Miller","given":"Ivan W"},{"family":"Brown","given":"Richard A"}],"issued":{"date-parts":[["2006",5]]}},"label":"page"},{"id":2276,"uris":["http://zotero.org/groups/429944/items/UMNSFZ8A"],"uri":["http://zotero.org/groups/429944/items/UMNSFZ8A"],"itemData":{"id":2276,"type":"article-journal","title":"Acceptance and Commitment Therapy: A meta-analytic review","container-title":"Psychotherapy and Psychosomatics","page":"73–80","volume":"78","issue":"2","DOI":"10.1159/000190790","language":"English","author":[{"family":"Powers","given":"Mark B"},{"family":"Zum V ouml rde Sive V ouml rding","given":"Maarten B"},{"family":"Emmelkamp","given":"Paul M G"}],"issued":{"date-parts":[["2009"]]}},"label":"page"},{"id":2260,"uris":["http://zotero.org/groups/429944/items/T9SGK2BM"],"uri":["http://zotero.org/groups/429944/items/T9SGK2BM"],"itemData":{"id":2260,"type":"article-journal","title":"A randomized controlled effectiveness trial of Acceptance and Commitment Therapy and cognitive therapy for anxiety and depression","container-title":"Behavior Modification","page":"772–799","volume":"31","issue":"6","DOI":"10.1177/0145445507302202","language":"English","author":[{"family":"Forman","given":"E M"},{"family":"Herbert","given":"J D"},{"family":"Moitra","given":"E"},{"family":"Yeomans","given":"P D"},{"family":"Geller","given":"P A"}],"issued":{"date-parts":[["2007",11]]}},"label":"page"},{"id":1945,"uris":["http://zotero.org/groups/429944/items/4J28CJF9"],"uri":["http://zotero.org/groups/429944/items/4J28CJF9"],"itemData":{"id":1945,"type":"article-journal","title":"Training in and implementation of Acceptance and Commitment Therapy for depression in the Veterans Health Administration: Therapist and patient outcomes","container-title":"Behaviour Research and Therapy","page":"555–563","volume":"51","issue":"9","abstract":"Behaviour Research and Therapy, 51 (2013) 555-563. doi:10.1016/j.brat.2013.05.009","DOI":"10.1016/j.brat.2013.05.009","author":[{"family":"Walser","given":"Robyn D"},{"family":"Karlin","given":"Bradley E"},{"family":"Trockel","given":"Mickey"},{"family":"Mazina","given":"Barbara"},{"family":"Taylor","given":"C Barr"}],"issued":{"date-parts":[["2013",9]]}},"label":"page"},{"id":1942,"uris":["http://zotero.org/groups/429944/items/4DS486UK"],"uri":["http://zotero.org/groups/429944/items/4DS486UK"],"itemData":{"id":1942,"type":"article-journal","title":"National dissemination of interpersonal psychotherapy for depression in veterans: Therapist and patient-level outcomes.","container-title":"Journal of Consulting and Clinical Psychology","page":"1201–1206","volume":"82","issue":"6","DOI":"10.1037/a0037410","language":"English","author":[{"family":"Stewart","given":"Michael O"},{"family":"Raffa","given":"Susan D"},{"family":"Steele","given":"Jennifer L"},{"family":"Miller","given":"Sarah A"},{"family":"Clougherty","given":"Kathleen F"},{"family":"Hinrichsen","given":"Gregory A"},{"family":"Karlin","given":"Bradley E"}],"issued":{"date-parts":[["2014"]]}},"label":"page"},{"id":5690,"uris":["http://zotero.org/groups/429944/items/QKTVN2NC"],"uri":["http://zotero.org/groups/429944/items/QKTVN2NC"],"itemData":{"id":5690,"type":"article-journal","title":"Interpersonal psychotherapy for depression: A meta-analysis","container-title":"American Journal of Psychiatry","journalAbbreviation":"American Journal of Psychiatry","author":[{"family":"Cuijpers","given":"Pim"},{"family":"Geraedts","given":"Anna S"},{"family":"Oppen","given":"Patricia","non-dropping-particle":"van"},{"family":"Andersson","given":"Gerhard"},{"family":"Markowitz","given":"John C"},{"family":"Straten","given":"Annemieke","non-dropping-particle":"van"}],"issued":{"date-parts":[["2011"]]}},"label":"page"},{"id":2266,"uris":["http://zotero.org/groups/429944/items/TWGC47VR"],"uri":["http://zotero.org/groups/429944/items/TWGC47VR"],"itemData":{"id":2266,"type":"article-journal","title":"Psychotherapy for depression in adults: A meta-analysis of comparative outcome studies","container-title":"Journal of Consulting and Clinical Psychology","page":"909–922","volume":"76","issue":"6","DOI":"10.1037/a0013075","language":"English","author":[{"family":"Cuijpers","given":"Pim"},{"family":"Straten","given":"Annemieke","non-dropping-particle":"van"},{"family":"Andersson","given":"Gerhard"},{"family":"Oppen","given":"Patricia","non-dropping-particle":"van"}],"issued":{"date-parts":[["2008"]]}},"label":"page"},{"id":2024,"uris":["http://zotero.org/groups/429944/items/9W6FNKCX"],"uri":["http://zotero.org/groups/429944/items/9W6FNKCX"],"itemData":{"id":2024,"type":"article-journal","title":"Antidepressant drug effects and depression severity: A patient-level meta-analysis","container-title":"JAMA","abstract":"Review from JAMA — Antidepressant Drug Effects and Depression Severity — A Patient-Level Meta-analysis.","URL":"http://archfaci.jamanetwork.com/article.aspx?articleid=185157","DOI":"10.1001/jama.2009.1943","author":[{"family":"Fournier","given":"J C"},{"family":"DeRubeis","given":"R J"},{"family":"Hollon","given":"S D"}],"issued":{"date-parts":[["2010"]]}},"label":"page"},{"id":1937,"uris":["http://zotero.org/groups/429944/items/45TFDUBX"],"uri":["http://zotero.org/groups/429944/items/45TFDUBX"],"itemData":{"id":1937,"type":"article-journal","title":"Comparative efficacy and acceptability of 12 new-generation antidepressants: A multiple-treatments meta-analysis","container-title":"The Lancet","page":"746–758","volume":"373","issue":"9665","DOI":"10.1016/S0140-6736(09)60046-5","author":[{"family":"Cipriani","given":"Andrea"},{"family":"Furukawa","given":"Toshiaki A"},{"family":"Salanti","given":"Georgia"},{"family":"Geddes","given":"John R"},{"family":"Higgins","given":"Julian PT"},{"family":"Churchill","given":"Rachel"},{"family":"Watanabe","given":"Norio"},{"family":"Nakagawa","given":"Atsuo"},{"family":"Omori","given":"Ichiro M"},{"family":"McGuire","given":"Hugh"},{"family":"Tansella","given":"Michele"},{"family":"Barbui","given":"Corrado"}],"issued":{"date-parts":[["2009",2]]}},"label":"page"},{"id":2166,"uris":["http://zotero.org/groups/429944/items/KSFXBB4V"],"uri":["http://zotero.org/groups/429944/items/KSFXBB4V"],"itemData":{"id":2166,"type":"article-journal","title":"Evidence of cost-effective treatments for depression: A systematic review","container-title":"Journal of Affective Disorders","page":"1–13","volume":"84","issue":"1","DOI":"10.1016/j.jad.2004.10.003","language":"English","author":[{"family":"Barrett","given":"Barbara"},{"family":"Byford","given":"Sarah"},{"family":"Knapp","given":"Martin"}],"issued":{"date-parts":[["2005",1]]}},"label":"page"},{"id":2143,"uris":["http://zotero.org/groups/429944/items/ITKGUKWW"],"uri":["http://zotero.org/groups/429944/items/ITKGUKWW"],"itemData":{"id":2143,"type":"article-journal","title":"Mesa Grande: A methodological analysis of clinical trials of treatments for alcohol use disorders","container-title":"Addiction","page":"265–277","volume":"97","issue":"3","abstract":"Aim A 3-year update with 59 new controlled trials is provided for the ongoing Mesa Grande project reviewing clinical trials of treatments for alcohol use disorders. The project summarizes the current evidence for various treatment approaches, weighting findings ...","DOI":"10.1046/j.1360-0443.2002.00019.x","language":"English","author":[{"family":"Miller","given":"William R"},{"family":"Wilbourne","given":"Paula L"}],"issued":{"date-parts":[["2002",3]]}},"label":"page"},{"id":2147,"uris":["http://zotero.org/groups/429944/items/JCMIJD7A"],"uri":["http://zotero.org/groups/429944/items/JCMIJD7A"],"itemData":{"id":2147,"type":"article-journal","title":"Testing the effectiveness of cognitive-behavioral treatment for substance abuse in a community setting: Within treatment and posttreatment findings.","container-title":"Journal of Consulting and Clinical Psychology","page":"1007–1017","volume":"69","issue":"6","DOI":"10.1037//0022-006X.69.6.1007","language":"English","author":[{"family":"Morgenstern","given":"Jon"},{"family":"Blanchard","given":"Kimberly A"},{"family":"Morgan","given":"Thomas J"},{"family":"Labouvie","given":"Erich"},{"family":"Hayaki","given":"Jumi"}],"issued":{"date-parts":[["2001"]]}},"label":"page"},{"id":2170,"uris":["http://zotero.org/groups/429944/items/M7NEFEIC"],"uri":["http://zotero.org/groups/429944/items/M7NEFEIC"],"itemData":{"id":2170,"type":"article-journal","title":"Efficacy of relapse prevention: A meta-analytic review.","container-title":"Journal of Consulting and Clinical Psychology","page":"563–570","volume":"67","issue":"4","abstract":"Although relapse prevention (RP) has become a widely adopted cognitive-behavioral treatment intervention for alcohol, smoking, and other substance use, outcome studies have yielded an inconsistent picture of the efficacy of this approach or conditions for maximal effectiveness. A meta-analysis was performed to evaluate the overall effectiveness of RP and the extent to which certain variables may relate to treatment outcome. Twenty-six published and unpublished studies with 70 hypothesis tests representing a sample of 9,504 participants were included in the analysis. Results indicated that RP was generally effective, particularly for alcohol problems. Additionally, outcome was moderated by several variables. Specifically, RP was most effective when applied to alcohol or polysubstance use disorders, combined with the adjunctive use of medication, and when evaluated immediately following treatment using uncontrolled pre–post tests. (PsycINFO Database Record (c) 2012 APA, all rights reserved)","DOI":"10.1037/0022-006X.67.4.563","language":"English","author":[{"family":"Irvin","given":"Jennifer E"},{"family":"Bowers","given":"Clint A"},{"family":"Dunn","given":"Michael E"},{"family":"Wang","given":"Morgan C"}],"issued":{"date-parts":[["1999",8]]}},"label":"page"},{"id":2295,"uris":["http://zotero.org/groups/429944/items/W3VN4UK5"],"uri":["http://zotero.org/groups/429944/items/W3VN4UK5"],"itemData":{"id":2295,"type":"article-journal","title":"Relapse prevention for alcohol and drug problems: That was Zen, this is Tao","container-title":"American Psychologist","page":"224–235","volume":"59","issue":"4","DOI":"10.1037/0003-066X.59.4.224","language":"English","author":[{"family":"Witkiewitz","given":"Katie"},{"family":"Marlatt","given":"G Alan"}],"issued":{"date-parts":[["2004"]]}},"label":"page"},{"id":1974,"uris":["http://zotero.org/groups/429944/items/6PX787MR"],"uri":["http://zotero.org/groups/429944/items/6PX787MR"],"itemData":{"id":1974,"type":"article-journal","title":"Cognitive-behavioral treatment with adult alcohol and illicit drug users: A meta-analysis of randomized controlled trials","container-title":"Journal of Studies on Alcohol and Drugs","abstract":"Objective: This meta-analysis examined 53 controlled trials of cognitive-behavioral treatment (CBT) for adults diagnosed with alcohol-or illicit-drug-use disorders. The aims were to provide an overall picture of CBT treatment efficacy and to identify client or treatment ...","URL":"http://www.ncbi.nlm.nih.gov/pmc/articles/pmc2696292/","author":[{"family":"Magill","given":"M"},{"family":"Ray","given":"L A"}],"issued":{"date-parts":[["2009"]]}},"label":"page"},{"id":2300,"uris":["http://zotero.org/groups/429944/items/WKHNTDV8"],"uri":["http://zotero.org/groups/429944/items/WKHNTDV8"],"itemData":{"id":2300,"type":"article-journal","title":"Site matters: Multisite randomized trial of motivational enhancement therapy in community drug abuse clinics.","container-title":"Journal of Consulting and Clinical Psychology","page":"556–567","volume":"75","issue":"4","DOI":"10.1037/0022-006X.75.4.556","language":"English","author":[{"family":"Ball","given":"Samuel A"},{"family":"Martino","given":"Steve"},{"family":"Nich","given":"Charla"},{"family":"Frankforter","given":"Tami L"},{"family":"Van Horn","given":"Deborah"},{"family":"Crits-Christoph","given":"Paul"},{"family":"Woody","given":"George E"},{"family":"Obert","given":"Jeanne L"},{"family":"Farentinos","given":"Christiane"},{"family":"Carroll","given":"Kathleen M"}],"issued":{"date-parts":[["2007"]]}},"label":"page"},{"id":2127,"uris":["http://zotero.org/groups/429944/items/HWKGM7SH"],"uri":["http://zotero.org/groups/429944/items/HWKGM7SH"],"itemData":{"id":2127,"type":"article-journal","title":"The effectiveness and applicability of motivational interviewing: A practice-friendly review of four meta-analyses","container-title":"Journal of Clinical Psychology","page":"1232–1245","volume":"65","issue":"11","DOI":"10.1002/jclp.20638","language":"English","author":[{"family":"Lundahl","given":"Brad"},{"family":"Burke","given":"Brian L"}],"issued":{"date-parts":[["2009",11]]}},"label":"page"},{"id":1985,"uris":["http://zotero.org/groups/429944/items/7PXAHU2N"],"uri":["http://zotero.org/groups/429944/items/7PXAHU2N"],"itemData":{"id":1985,"type":"article-journal","title":"The efficacy of motivational interviewing: A meta-analysis of controlled clinical trials.","container-title":"Journal of Consulting and Clinical Psychology","page":"843–861","volume":"71","issue":"5","DOI":"10.1037/0022-006X.71.5.843","language":"English","author":[{"family":"Burke","given":"Brian L"},{"family":"Arkowitz","given":"Hal"},{"family":"Menchola","given":"Marisa"}],"issued":{"date-parts":[["2003"]]}},"label":"page"},{"id":5699,"uris":["http://zotero.org/groups/429944/items/ZT7ISRZF"],"uri":["http://zotero.org/groups/429944/items/ZT7ISRZF"],"itemData":{"id":5699,"type":"article-journal","title":"Motivational interviewing: a systematic review and meta-analysis","container-title":"British Journal of General Practice","page":"305-312","volume":"55","issue":"513","ISSN":"0960-1643","journalAbbreviation":"Br J Gen Pract","author":[{"family":"Rubak","given":"Sune"},{"family":"Sandbæk","given":"Annelli"},{"family":"Lauritzen","given":"Torsten"},{"family":"Christensen","given":"Bo"}],"issued":{"date-parts":[["2005"]]}},"label":"page"},{"id":1991,"uris":["http://zotero.org/groups/429944/items/876URNZ7"],"uri":["http://zotero.org/groups/429944/items/876URNZ7"],"itemData":{"id":1991,"type":"article-journal","title":"Treatment of depression in patients with alcohol or other drug dependence: A meta-analysis","container-title":"JAMA","page":"1887–1896","volume":"291","issue":"15","abstract":"Context Depression and substance abuse are common and costly disorders that frequently co-occur, but controversy about effective treatment for patients with both disorders persists.Objective To conduct a systematic review and meta-analysis to quantify the efficacy of antidepressant medications...","DOI":"10.1001/jama.291.15.1887","language":"English","author":[{"family":"Nunes","given":"Edward V"},{"family":"Levin","given":"Frances R"}],"issued":{"date-parts":[["2004",4]]}},"label":"page"},{"id":2256,"uris":["http://zotero.org/groups/429944/items/T5DF734X"],"uri":["http://zotero.org/groups/429944/items/T5DF734X"],"itemData":{"id":2256,"type":"article-journal","title":"Pharmacotherapy for adults with alcohol use disorders in outpatient settings","container-title":"JAMA","page":"1889–12","volume":"311","issue":"18","DOI":"10.1001/jama.2014.3628","language":"English","author":[{"family":"Jonas","given":"Daniel E"},{"family":"Amick","given":"Halle R"},{"family":"Feltner","given":"Cynthia"},{"family":"Bobashev","given":"Georgiy"},{"family":"Thomas","given":"Kathleen"},{"family":"Wines","given":"Roberta"},{"family":"Kim","given":"Mimi M"},{"family":"Shanahan","given":"Ellen"},{"family":"Gass","given":"C Elizabeth"},{"family":"Rowe","given":"Cassandra J"},{"family":"Garbutt","given":"James C"}],"issued":{"date-parts":[["2014",5]]}},"label":"page"},{"id":2056,"uris":["http://zotero.org/groups/429944/items/C228WB5Q"],"uri":["http://zotero.org/groups/429944/items/C228WB5Q"],"itemData":{"id":2056,"type":"article-journal","title":"Combined pharmacotherapies and behavioral interventions for alcohol dependence: The COMBINE study: A randomized controlled trial","container-title":"JAMA","abstract":"Objectives To evaluate the efficacy of medication, behavioral therapies, and their combinations for treatment of alcohol dependence and to evaluate placebo effect on overall outcome. Design, Setting, and Participants Randomized controlled trial conducted ...","URL":"http://jama.jamanetwork.com/article.aspx?articleid=202789","author":[{"family":"Anton","given":"R F"},{"family":"O'Malley","given":"S S"},{"family":"Ciraulo","given":"D A"},{"family":"Cisler","given":"R A"}],"issued":{"date-parts":[["2006"]]}},"label":"page"},{"id":1914,"uris":["http://zotero.org/groups/429944/items/2ECCMP25"],"uri":["http://zotero.org/groups/429944/items/2ECCMP25"],"itemData":{"id":1914,"type":"article-journal","title":"Naltrexone, a relapse prevention maintenance treatment of alcohol dependence: A meta-analysis of randomized controlled trials","container-title":"Alcohol and Alcoholism","page":"544–552","volume":"36","issue":"6","abstract":"Abstract—The objective of this study was to review the evidence for the efficacy and toxicity of naltrexone , a treatment of alcohol dependence. A systematic review and meta - analysis of randomized controlled trials of naltrexone used in the treatment of alcohol dependence ...","DOI":"10.1093/alcalc/36.6.544","note":"PMID: 11704620","language":"English","author":[{"family":"Streeton","given":"C"},{"family":"Whelan","given":"G"}],"issued":{"date-parts":[["2001",11]]}},"label":"page"},{"id":7424,"uris":["http://zotero.org/groups/429944/items/I6W4PPGJ"],"uri":["http://zotero.org/groups/429944/items/I6W4PPGJ"],"itemData":{"id":7424,"type":"article-journal","title":"Naltrexone Combined With Either Cognitive Behavioral or Motivational Enhancement Therapy for Alcohol Dependence:","container-title":"Journal of Clinical Psychopharmacology","page":"349-357","volume":"25","issue":"4","source":"CrossRef","DOI":"10.1097/01.jcp.0000172071.81258.04","ISSN":"0271-0749","shortTitle":"Naltrexone Combined With Either Cognitive Behavioral or Motivational Enhancement Therapy for Alcohol Dependence","language":"en","author":[{"family":"Anton","given":"Raymond F."},{"family":"Moak","given":"Darlene H."},{"family":"Latham","given":"Patricia"},{"family":"Waid","given":"L. Randolph"},{"family":"Myrick","given":"Hugh"},{"family":"Voronin","given":"Konstantin"},{"family":"Thevos","given":"Angelica"},{"family":"Wang","given":"Wei"},{"family":"Woolson","given":"Robert"}],"issued":{"date-parts":[["2005",8]]}},"label":"page"},{"id":7436,"uris":["http://zotero.org/groups/429944/items/X3VTMQFH"],"uri":["http://zotero.org/groups/429944/items/X3VTMQFH"],"itemData":{"id":7436,"type":"article-journal","title":"The Status of Naltrexone in the Treatment of Alcohol Dependence: Specific Effects on Heavy Drinking","container-title":"Journal of Clinical Psychopharmacology","page":"610-625","volume":"26","issue":"6","source":"CrossRef","DOI":"10.1097/01.jcp.0000245566.52401.20","ISSN":"0271-0749","shortTitle":"The Status of Naltrexone in the Treatment of Alcohol Dependence","language":"en","author":[{"family":"Pettinati","given":"Helen M."},{"family":"O'Brien","given":"Charles P."},{"family":"Rabinowitz","given":"Amanda R."},{"family":"Wortman","given":"Shoshana P."},{"family":"Oslin","given":"David W."},{"family":"Kampman","given":"Kyle M."},{"family":"Dackis","given":"Charles A."}],"issued":{"date-parts":[["2006",12]]}},"label":"page"},{"id":5698,"uris":["http://zotero.org/groups/429944/items/WPMCI5DH"],"uri":["http://zotero.org/groups/429944/items/WPMCI5DH"],"itemData":{"id":5698,"type":"article-journal","title":"Opioid antagonists for alcohol dependence","container-title":"Cochrane Database System Review","volume":"12","journalAbbreviation":"Cochrane Database Syst Rev","author":[{"family":"Rösner","given":"Susanne"},{"family":"Hackl-Herrwerth","given":"Andrea"},{"family":"Leucht","given":"Stefan"},{"family":"Vecchi","given":"Simona"},{"family":"Srisurapanont","given":"Manit"},{"family":"Soyka","given":"Michael"}],"issued":{"date-parts":[["2010"]]}},"label":"page"},{"id":2168,"uris":["http://zotero.org/groups/429944/items/M3CAMBAM"],"uri":["http://zotero.org/groups/429944/items/M3CAMBAM"],"itemData":{"id":2168,"type":"article-journal","title":"Acamprosate for alcohol dependence: A sex-specific meta-analysis based on individual patient data","container-title":"Alcoholism: Clinical and Experimental Research","page":"497–508","volume":"36","issue":"3","DOI":"10.1111/j.1530-0277.2011.01616.x","language":"English","author":[{"family":"Mason","given":"Barbara J"},{"family":"Lehert","given":"Philippe"}],"issued":{"date-parts":[["2011",9]]}},"label":"page"},{"id":2304,"uris":["http://zotero.org/groups/429944/items/WVZ2S5MG"],"uri":["http://zotero.org/groups/429944/items/WVZ2S5MG"],"itemData":{"id":2304,"type":"article-journal","title":"Acamprosate supports abstinence, Naltrexone prevents excessive drinking: Evidence from a meta-analysis with unreported outcomes","container-title":"Journal of Psychopharmacology","page":"11–23","volume":"22","issue":"1","DOI":"10.1177/0269881107078308","language":"English","author":[{"family":"Rosner","given":"S"},{"family":"Leucht","given":"S"},{"family":"Lehert","given":"P"},{"family":"Soyka","given":"M"}],"issued":{"date-parts":[["2007",8]]}},"label":"page"},{"id":2226,"uris":["http://zotero.org/groups/429944/items/RDHSK9NE"],"uri":["http://zotero.org/groups/429944/items/RDHSK9NE"],"itemData":{"id":2226,"type":"article-journal","title":"Pharmacotherapy for alcohol dependence: status of current treatments","container-title":"Current Opinion in Neurobiology","page":"692–699","volume":"23","issue":"4","abstract":"Current Opinion in Neurobiology, 23 (2013) 692-699. doi:10.1016/j.conb.2013.05.005","DOI":"10.1016/j.conb.2013.05.005","author":[{"family":"Franck","given":"Johan"},{"family":"Jayaram-Lindström","given":"Nitya"}],"issued":{"date-parts":[["2013",8]]}},"label":"page"},{"id":7433,"uris":["http://zotero.org/groups/429944/items/UWGNV9T5"],"uri":["http://zotero.org/groups/429944/items/UWGNV9T5"],"itemData":{"id":7433,"type":"article-journal","title":"Treatment retention among patients randomized to buprenorphine/naloxone compared to methadone in a multi-site trial: Treatment retention on buprenorphine/methadone","container-title":"Addiction","page":"79-87","volume":"109","issue":"1","source":"CrossRef","DOI":"10.1111/add.12333","ISSN":"09652140","shortTitle":"Treatment retention among patients randomized to buprenorphine/naloxone compared to methadone in a multi-site trial","language":"en","author":[{"family":"Hser","given":"Yih-Ing"},{"family":"Saxon","given":"Andrew J."},{"family":"Huang","given":"David"},{"family":"Hasson","given":"Al"},{"family":"Thomas","given":"Christie"},{"family":"Hillhouse","given":"Maureen"},{"family":"Jacobs","given":"Petra"},{"family":"Teruya","given":"Cheryl"},{"family":"McLaughlin","given":"Paul"},{"family":"Wiest","given":"Katharina"},{"family":"Cohen","given":"Allan"},{"family":"Ling","given":"Walter"}],"issued":{"date-parts":[["2014",1]]}},"label":"page"},{"id":1997,"uris":["http://zotero.org/groups/429944/items/8I59E6ND"],"uri":["http://zotero.org/groups/429944/items/8I59E6ND"],"itemData":{"id":1997,"type":"article-journal","title":"A meta-analysis comparing the effectiveness of buprenorphine and methadone","container-title":"Journal of Substance Abuse","page":"405–414","volume":"12","issue":"4","abstract":"Increases in the use of illicit opiates have refocused attention on these drugs. One outgrowth of this attention has been the increased consideration of pharmacotherapies to provide alternatives to methadone maintenance. Buprenorphine is one new tool used in the ...","DOI":"10.1016/S0899-3289(01)00054-2","language":"English","author":[{"family":"West","given":"S L"},{"family":"O'Neal","given":"K K"},{"family":"Graham","given":"C W"}],"issued":{"date-parts":[["2001"]]}},"label":"page"},{"id":1968,"uris":["http://zotero.org/groups/429944/items/636GTRB6"],"uri":["http://zotero.org/groups/429944/items/636GTRB6"],"itemData":{"id":1968,"type":"article-journal","title":"A meta-analysis comparing buprenorphine to methadone for treatment of opiate dependence","container-title":"Addiction","abstract":"... ISSN 0965–2140 print/ISSN 1360–0443 online/01/050683–08 Ó Society for the Study of Addiction to Alcohol and Other Drugs Carfax Publishing, Taylor &amp; Francis Limited DOI: 10.1080 / 09652140020039053 Page 2. 684 Paul G. Barnett et al. ...","URL":"http://onlinelibrary.wiley.com/doi/10.1046/j.1360-0443.2001.9656834.x/full","DOI":"10.1080/09652140020039053","author":[{"family":"Barnett","given":"P G"},{"family":"Rodgers","given":"J H"},{"family":"Bloch","given":"D A"}],"issued":{"date-parts":[["2001"]]}},"label":"page"},{"id":1959,"uris":["http://zotero.org/groups/429944/items/5CBUQ7NH"],"uri":["http://zotero.org/groups/429944/items/5CBUQ7NH"],"itemData":{"id":1959,"type":"article-journal","title":"The efficacy of methadone maintenance interventions in reducing illicit opiate use, HIV risk behavior and criminality: A meta-analysis","container-title":"Addiction","abstract":"Aims. To provide empirically based evaluation data regarding the efficacy of psychopharmacological interventions in opiate substance abuse, the present study employed meta-analytic statistical procedures to determine the effectiveness of ...","URL":"http://onlinelibrary.wiley.com/doi/10.1046/j.1360-0443.1998.9345157.x/full","author":[{"family":"Marsch","given":"L A"}],"issued":{"date-parts":[["1998"]]}},"label":"page"},{"id":2151,"uris":["http://zotero.org/groups/429944/items/JMGT5UJQ"],"uri":["http://zotero.org/groups/429944/items/JMGT5UJQ"],"itemData":{"id":2151,"type":"article-journal","title":"Mortality among regular or dependent users of heroin and other opioids: A systematic review and meta-analysis of cohort studies","container-title":"Addiction","page":"32–51","volume":"106","issue":"1","DOI":"10.1111/j.1360-0443.2010.03140.x","language":"English","author":[{"family":"Degenhardt","given":"Louisa"},{"family":"Bucello","given":"Chiara"},{"family":"Mathers","given":"Bradley"},{"family":"Briegleb","given":"Christina"},{"family":"Ali","given":"Hammad"},{"family":"Hickman","given":"Matt"},{"family":"McLaren","given":"Jennifer"}],"issued":{"date-parts":[["2010",11]]}},"label":"page"}],"schema":"https://github.com/citation-style-language/schema/raw/master/csl-citation.json"} </w:instrText>
      </w:r>
      <w:r w:rsidR="0040190D" w:rsidRPr="004A644B">
        <w:rPr>
          <w:rFonts w:ascii="Arial" w:hAnsi="Arial" w:cs="Arial"/>
          <w:sz w:val="24"/>
          <w:szCs w:val="24"/>
        </w:rPr>
        <w:fldChar w:fldCharType="separate"/>
      </w:r>
      <w:r w:rsidR="00970B5F" w:rsidRPr="00970B5F">
        <w:rPr>
          <w:rFonts w:ascii="Arial" w:hAnsi="Arial" w:cs="Arial"/>
          <w:sz w:val="24"/>
          <w:szCs w:val="24"/>
        </w:rPr>
        <w:t>[26–76]</w:t>
      </w:r>
      <w:r w:rsidR="0040190D" w:rsidRPr="004A644B">
        <w:rPr>
          <w:rFonts w:ascii="Arial" w:hAnsi="Arial" w:cs="Arial"/>
          <w:sz w:val="24"/>
          <w:szCs w:val="24"/>
        </w:rPr>
        <w:fldChar w:fldCharType="end"/>
      </w:r>
      <w:commentRangeEnd w:id="105"/>
      <w:r w:rsidR="00822DCA">
        <w:rPr>
          <w:rStyle w:val="CommentReference"/>
        </w:rPr>
        <w:commentReference w:id="105"/>
      </w:r>
      <w:r w:rsidRPr="004A644B">
        <w:rPr>
          <w:rFonts w:ascii="Arial" w:hAnsi="Arial" w:cs="Arial"/>
          <w:sz w:val="24"/>
          <w:szCs w:val="24"/>
          <w:vertAlign w:val="superscript"/>
        </w:rPr>
        <w:t xml:space="preserve"> </w:t>
      </w:r>
      <w:r w:rsidRPr="004A644B">
        <w:rPr>
          <w:rFonts w:ascii="Arial" w:hAnsi="Arial" w:cs="Arial"/>
          <w:sz w:val="24"/>
          <w:szCs w:val="24"/>
        </w:rPr>
        <w:t>and local difficulty with implementation (</w:t>
      </w:r>
      <w:r w:rsidR="000C7AFE" w:rsidRPr="004A644B">
        <w:rPr>
          <w:rStyle w:val="CommentReference"/>
          <w:rFonts w:ascii="Arial" w:hAnsi="Arial" w:cs="Arial"/>
          <w:sz w:val="24"/>
          <w:szCs w:val="24"/>
        </w:rPr>
        <w:commentReference w:id="106"/>
      </w:r>
      <w:r w:rsidRPr="004A644B">
        <w:rPr>
          <w:rFonts w:ascii="Arial" w:hAnsi="Arial" w:cs="Arial"/>
          <w:sz w:val="24"/>
          <w:szCs w:val="24"/>
        </w:rPr>
        <w:t xml:space="preserve">). We will study </w:t>
      </w:r>
      <w:r w:rsidRPr="004A644B">
        <w:rPr>
          <w:rFonts w:ascii="Arial" w:hAnsi="Arial" w:cs="Arial"/>
          <w:i/>
          <w:sz w:val="24"/>
          <w:szCs w:val="24"/>
        </w:rPr>
        <w:t xml:space="preserve">seven </w:t>
      </w:r>
      <w:r w:rsidRPr="004A644B">
        <w:rPr>
          <w:rFonts w:ascii="Arial" w:hAnsi="Arial" w:cs="Arial"/>
          <w:b/>
          <w:sz w:val="24"/>
          <w:szCs w:val="24"/>
        </w:rPr>
        <w:t>EBPsy</w:t>
      </w:r>
      <w:r w:rsidRPr="004A644B">
        <w:rPr>
          <w:rFonts w:ascii="Arial" w:hAnsi="Arial" w:cs="Arial"/>
          <w:sz w:val="24"/>
          <w:szCs w:val="24"/>
        </w:rPr>
        <w:t xml:space="preserve"> for </w:t>
      </w:r>
      <w:r w:rsidRPr="004A644B">
        <w:rPr>
          <w:rFonts w:ascii="Arial" w:hAnsi="Arial" w:cs="Arial"/>
          <w:i/>
          <w:sz w:val="24"/>
          <w:szCs w:val="24"/>
          <w:u w:val="single"/>
        </w:rPr>
        <w:t>depression</w:t>
      </w:r>
      <w:r w:rsidRPr="004A644B">
        <w:rPr>
          <w:rFonts w:ascii="Arial" w:hAnsi="Arial" w:cs="Arial"/>
          <w:sz w:val="24"/>
          <w:szCs w:val="24"/>
        </w:rPr>
        <w:t xml:space="preserve"> (Cognitive Behavior Therapy [CBT-D], Acceptance and Commitment Therapy [ACT], Interpersonal Psychotherapy [IPT]), </w:t>
      </w:r>
      <w:r w:rsidRPr="004A644B">
        <w:rPr>
          <w:rFonts w:ascii="Arial" w:hAnsi="Arial" w:cs="Arial"/>
          <w:i/>
          <w:sz w:val="24"/>
          <w:szCs w:val="24"/>
          <w:u w:val="single"/>
        </w:rPr>
        <w:t>PTSD</w:t>
      </w:r>
      <w:r w:rsidRPr="004A644B">
        <w:rPr>
          <w:rFonts w:ascii="Arial" w:hAnsi="Arial" w:cs="Arial"/>
          <w:sz w:val="24"/>
          <w:szCs w:val="24"/>
        </w:rPr>
        <w:t xml:space="preserve"> (Prolonged Exposure [PE], Cognitive Processing Therapy [CPT]), and </w:t>
      </w:r>
      <w:r w:rsidRPr="004A644B">
        <w:rPr>
          <w:rFonts w:ascii="Arial" w:hAnsi="Arial" w:cs="Arial"/>
          <w:i/>
          <w:sz w:val="24"/>
          <w:szCs w:val="24"/>
          <w:u w:val="single"/>
        </w:rPr>
        <w:t>AUD</w:t>
      </w:r>
      <w:r w:rsidRPr="004A644B">
        <w:rPr>
          <w:rFonts w:ascii="Arial" w:hAnsi="Arial" w:cs="Arial"/>
          <w:sz w:val="24"/>
          <w:szCs w:val="24"/>
        </w:rPr>
        <w:t xml:space="preserve"> (Cognitive Behavior Therapy-Relapse Prevention [CBT-RP], Motivational Enhancement Therapy [MET]). We will also study </w:t>
      </w:r>
      <w:r w:rsidRPr="004A644B">
        <w:rPr>
          <w:rFonts w:ascii="Arial" w:hAnsi="Arial" w:cs="Arial"/>
          <w:i/>
          <w:sz w:val="24"/>
          <w:szCs w:val="24"/>
        </w:rPr>
        <w:t xml:space="preserve">seven </w:t>
      </w:r>
      <w:r w:rsidRPr="004A644B">
        <w:rPr>
          <w:rFonts w:ascii="Arial" w:hAnsi="Arial" w:cs="Arial"/>
          <w:b/>
          <w:sz w:val="24"/>
          <w:szCs w:val="24"/>
        </w:rPr>
        <w:t>EBPharm</w:t>
      </w:r>
      <w:r w:rsidRPr="004A644B">
        <w:rPr>
          <w:rFonts w:ascii="Arial" w:hAnsi="Arial" w:cs="Arial"/>
          <w:sz w:val="24"/>
          <w:szCs w:val="24"/>
        </w:rPr>
        <w:t xml:space="preserve"> for </w:t>
      </w:r>
      <w:r w:rsidRPr="004A644B">
        <w:rPr>
          <w:rFonts w:ascii="Arial" w:hAnsi="Arial" w:cs="Arial"/>
          <w:i/>
          <w:sz w:val="24"/>
          <w:szCs w:val="24"/>
          <w:u w:val="single"/>
        </w:rPr>
        <w:t>depression</w:t>
      </w:r>
      <w:r w:rsidRPr="004A644B">
        <w:rPr>
          <w:rFonts w:ascii="Arial" w:hAnsi="Arial" w:cs="Arial"/>
          <w:sz w:val="24"/>
          <w:szCs w:val="24"/>
        </w:rPr>
        <w:t xml:space="preserve"> (therapeutic continuity at new antidepressant start), </w:t>
      </w:r>
      <w:r w:rsidRPr="004A644B">
        <w:rPr>
          <w:rFonts w:ascii="Arial" w:hAnsi="Arial" w:cs="Arial"/>
          <w:i/>
          <w:sz w:val="24"/>
          <w:szCs w:val="24"/>
          <w:u w:val="single"/>
        </w:rPr>
        <w:t>AUD</w:t>
      </w:r>
      <w:r w:rsidRPr="004A644B">
        <w:rPr>
          <w:rFonts w:ascii="Arial" w:hAnsi="Arial" w:cs="Arial"/>
          <w:sz w:val="24"/>
          <w:szCs w:val="24"/>
        </w:rPr>
        <w:t xml:space="preserve"> (naltrexone, vivitrol, acamprosate, disulfiram) and </w:t>
      </w:r>
      <w:r w:rsidRPr="004A644B">
        <w:rPr>
          <w:rFonts w:ascii="Arial" w:hAnsi="Arial" w:cs="Arial"/>
          <w:i/>
          <w:sz w:val="24"/>
          <w:szCs w:val="24"/>
          <w:u w:val="single"/>
        </w:rPr>
        <w:t>OUD</w:t>
      </w:r>
      <w:r w:rsidRPr="004A644B">
        <w:rPr>
          <w:rFonts w:ascii="Arial" w:hAnsi="Arial" w:cs="Arial"/>
          <w:sz w:val="24"/>
          <w:szCs w:val="24"/>
        </w:rPr>
        <w:t xml:space="preserve"> (methadone and buprenorphine). </w:t>
      </w:r>
    </w:p>
    <w:p w14:paraId="41882EBE" w14:textId="08F0AFAF" w:rsidR="009008DA" w:rsidRPr="004A644B" w:rsidRDefault="009008DA">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EBP Measurement.</w:t>
      </w:r>
      <w:r w:rsidRPr="004A644B">
        <w:rPr>
          <w:rFonts w:ascii="Arial" w:hAnsi="Arial" w:cs="Arial"/>
          <w:sz w:val="24"/>
          <w:szCs w:val="24"/>
        </w:rPr>
        <w:t xml:space="preserve"> Our </w:t>
      </w:r>
      <w:r w:rsidRPr="004A644B">
        <w:rPr>
          <w:rFonts w:ascii="Arial" w:hAnsi="Arial" w:cs="Arial"/>
          <w:b/>
          <w:sz w:val="24"/>
          <w:szCs w:val="24"/>
        </w:rPr>
        <w:t>EBPsy</w:t>
      </w:r>
      <w:r w:rsidRPr="004A644B">
        <w:rPr>
          <w:rFonts w:ascii="Arial" w:hAnsi="Arial" w:cs="Arial"/>
          <w:sz w:val="24"/>
          <w:szCs w:val="24"/>
        </w:rPr>
        <w:t xml:space="preserve"> measure is completion of EBP templates during sessions with a relevant CPT code delivered by an EBP trained provider.</w:t>
      </w:r>
      <w:r w:rsidR="00C76694"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gr3kbv9n6","properties":{"formattedCitation":"[120,121]","plainCitation":"[120,121]"},"citationItems":[{"id":2255,"uris":["http://zotero.org/groups/429944/items/T555ECSS"],"uri":["http://zotero.org/groups/429944/items/T555ECSS"],"itemData":{"id":2255,"type":"article-journal","title":"PTSD diagnostic validity in Veterans Affairs electronic records of Iraq and Afghanistan Veterans","container-title":"Journal of Consulting and Clinical Psychology","page":"569-579","volume":"82","issue":"4","source":"CrossRef","DOI":"10.1037/a0036347","ISSN":"1939-2117, 0022-006X","language":"en","author":[{"family":"Holowka","given":"Darren W."},{"family":"Marx","given":"Brian P."},{"family":"Gates","given":"Margaret A."},{"family":"Litman","given":"Heather J."},{"family":"Ranganathan","given":"Gayatri"},{"family":"Rosen","given":"Raymond C."},{"family":"Keane","given":"Terence M."}],"issued":{"date-parts":[["2014"]]}},"label":"page"},{"id":2049,"uris":["http://zotero.org/groups/429944/items/BG7M3UXN"],"uri":["http://zotero.org/groups/429944/items/BG7M3UXN"],"itemData":{"id":2049,"type":"article-journal","title":"Comparison of provider-documented and patient-reported brief intervention for unhealthy alcohol use in VA outpatients","container-title":"Drug and Alcohol Dependence","page":"159-166","volume":"153","source":"CrossRef","DOI":"10.1016/j.drugalcdep.2015.05.027","ISSN":"03768716","language":"en","author":[{"family":"Lapham","given":"Gwen T."},{"family":"Rubinsky","given":"Anna D."},{"family":"Shortreed","given":"Susan M."},{"family":"Hawkins","given":"Eric J."},{"family":"Richards","given":"Julie"},{"family":"Williams","given":"Emily C."},{"family":"Berger","given":"Douglas"},{"family":"Chavez","given":"Laura J."},{"family":"Kivlahan","given":"Daniel R."},{"family":"Bradley","given":"Katharine A."}],"issued":{"date-parts":[["2015",8]]}},"label":"page"}],"schema":"https://github.com/citation-style-language/schema/raw/master/csl-citation.json"} </w:instrText>
      </w:r>
      <w:r w:rsidR="00C76694" w:rsidRPr="004A644B">
        <w:rPr>
          <w:rFonts w:ascii="Arial" w:hAnsi="Arial" w:cs="Arial"/>
          <w:sz w:val="24"/>
          <w:szCs w:val="24"/>
        </w:rPr>
        <w:fldChar w:fldCharType="separate"/>
      </w:r>
      <w:r w:rsidR="00970B5F" w:rsidRPr="00970B5F">
        <w:rPr>
          <w:rFonts w:ascii="Arial" w:hAnsi="Arial" w:cs="Arial"/>
          <w:sz w:val="24"/>
        </w:rPr>
        <w:t>[120,121]</w:t>
      </w:r>
      <w:r w:rsidR="00C76694" w:rsidRPr="004A644B">
        <w:rPr>
          <w:rFonts w:ascii="Arial" w:hAnsi="Arial" w:cs="Arial"/>
          <w:sz w:val="24"/>
          <w:szCs w:val="24"/>
        </w:rPr>
        <w:fldChar w:fldCharType="end"/>
      </w:r>
      <w:r w:rsidR="00AC48CE" w:rsidRPr="004A644B">
        <w:rPr>
          <w:rFonts w:ascii="Arial" w:hAnsi="Arial" w:cs="Arial"/>
          <w:sz w:val="24"/>
          <w:szCs w:val="24"/>
          <w:vertAlign w:val="superscript"/>
        </w:rPr>
        <w:t xml:space="preserve"> </w:t>
      </w:r>
      <w:commentRangeStart w:id="107"/>
      <w:r w:rsidRPr="004A644B">
        <w:rPr>
          <w:rFonts w:ascii="Arial" w:hAnsi="Arial" w:cs="Arial"/>
          <w:sz w:val="24"/>
          <w:szCs w:val="24"/>
        </w:rPr>
        <w:t>Data review indicated that EBP templates were present for &gt;80% of 60 or 90 minute psychotherapy sessions in our two sites.</w:t>
      </w:r>
      <w:commentRangeEnd w:id="107"/>
      <w:r w:rsidR="00BC30D5">
        <w:rPr>
          <w:rStyle w:val="CommentReference"/>
        </w:rPr>
        <w:commentReference w:id="107"/>
      </w:r>
      <w:r w:rsidRPr="004A644B">
        <w:rPr>
          <w:rFonts w:ascii="Arial" w:hAnsi="Arial" w:cs="Arial"/>
          <w:sz w:val="24"/>
          <w:szCs w:val="24"/>
        </w:rPr>
        <w:t xml:space="preserve"> For </w:t>
      </w:r>
      <w:r w:rsidRPr="004A644B">
        <w:rPr>
          <w:rFonts w:ascii="Arial" w:hAnsi="Arial" w:cs="Arial"/>
          <w:b/>
          <w:sz w:val="24"/>
          <w:szCs w:val="24"/>
        </w:rPr>
        <w:t>EBPharm</w:t>
      </w:r>
      <w:r w:rsidRPr="004A644B">
        <w:rPr>
          <w:rFonts w:ascii="Arial" w:hAnsi="Arial" w:cs="Arial"/>
          <w:sz w:val="24"/>
          <w:szCs w:val="24"/>
        </w:rPr>
        <w:t xml:space="preserve"> will use a combination of </w:t>
      </w:r>
      <w:r w:rsidRPr="004A644B">
        <w:rPr>
          <w:rFonts w:ascii="Arial" w:hAnsi="Arial" w:cs="Arial"/>
          <w:sz w:val="24"/>
          <w:szCs w:val="24"/>
        </w:rPr>
        <w:lastRenderedPageBreak/>
        <w:t xml:space="preserve">prescriptions placed with the VA pharmacy and sessions with a relevant CPT code delivered by a prescriber. </w:t>
      </w:r>
      <w:r w:rsidRPr="004A644B">
        <w:rPr>
          <w:rFonts w:ascii="Arial" w:hAnsi="Arial" w:cs="Arial"/>
          <w:i/>
          <w:sz w:val="24"/>
          <w:szCs w:val="24"/>
          <w:u w:val="single"/>
        </w:rPr>
        <w:t>Initiation</w:t>
      </w:r>
      <w:r w:rsidRPr="004A644B">
        <w:rPr>
          <w:rFonts w:ascii="Arial" w:hAnsi="Arial" w:cs="Arial"/>
          <w:sz w:val="24"/>
          <w:szCs w:val="24"/>
        </w:rPr>
        <w:t xml:space="preserve"> of an EBP is indicated by EBPsy template or EBPharm prescription after intake. Adequate </w:t>
      </w:r>
      <w:r w:rsidRPr="004A644B">
        <w:rPr>
          <w:rFonts w:ascii="Arial" w:hAnsi="Arial" w:cs="Arial"/>
          <w:i/>
          <w:sz w:val="24"/>
          <w:szCs w:val="24"/>
          <w:u w:val="single"/>
        </w:rPr>
        <w:t>dose</w:t>
      </w:r>
      <w:r w:rsidRPr="004A644B">
        <w:rPr>
          <w:rFonts w:ascii="Arial" w:hAnsi="Arial" w:cs="Arial"/>
          <w:sz w:val="24"/>
          <w:szCs w:val="24"/>
        </w:rPr>
        <w:t xml:space="preserve"> is based on receiving an adequate number of EBPsy sessions to be a “completer” (typically 8 sessions; fewer for MET) or enough refills for a guideline-recommend adequate trial of each medication (varies by medication). </w:t>
      </w:r>
    </w:p>
    <w:p w14:paraId="207609D7" w14:textId="099CB4FA" w:rsidR="009008DA" w:rsidRPr="004A644B" w:rsidRDefault="009008DA">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Analysis plan.</w:t>
      </w:r>
      <w:r w:rsidRPr="004A644B">
        <w:rPr>
          <w:rFonts w:ascii="Arial" w:hAnsi="Arial" w:cs="Arial"/>
          <w:sz w:val="24"/>
          <w:szCs w:val="24"/>
        </w:rPr>
        <w:t xml:space="preserve"> We will determine whether Aim 1 and Aim 2 are achieved using </w:t>
      </w:r>
      <w:r w:rsidRPr="004A644B">
        <w:rPr>
          <w:rFonts w:ascii="Arial" w:hAnsi="Arial" w:cs="Arial"/>
          <w:b/>
          <w:sz w:val="24"/>
          <w:szCs w:val="24"/>
        </w:rPr>
        <w:t xml:space="preserve">statistical process control </w:t>
      </w:r>
      <w:r w:rsidRPr="004A644B">
        <w:rPr>
          <w:rFonts w:ascii="Arial" w:hAnsi="Arial" w:cs="Arial"/>
          <w:sz w:val="24"/>
          <w:szCs w:val="24"/>
        </w:rPr>
        <w:t xml:space="preserve">(SPC) and </w:t>
      </w:r>
      <w:r w:rsidRPr="004A644B">
        <w:rPr>
          <w:rFonts w:ascii="Arial" w:hAnsi="Arial" w:cs="Arial"/>
          <w:b/>
          <w:sz w:val="24"/>
          <w:szCs w:val="24"/>
        </w:rPr>
        <w:t xml:space="preserve">Fisher’s exact test </w:t>
      </w:r>
      <w:r w:rsidRPr="004A644B">
        <w:rPr>
          <w:rFonts w:ascii="Arial" w:hAnsi="Arial" w:cs="Arial"/>
          <w:sz w:val="24"/>
          <w:szCs w:val="24"/>
        </w:rPr>
        <w:t xml:space="preserve">for inequality of proportions (aim 1a and 1b – reach only). We describe steps to balance type 1 error (alpha), type 2 error (beta) and power below. </w:t>
      </w:r>
      <w:r w:rsidRPr="004A644B">
        <w:rPr>
          <w:rFonts w:ascii="Arial" w:hAnsi="Arial" w:cs="Arial"/>
          <w:b/>
          <w:sz w:val="24"/>
          <w:szCs w:val="24"/>
        </w:rPr>
        <w:t>SPC</w:t>
      </w:r>
      <w:r w:rsidRPr="004A644B">
        <w:rPr>
          <w:rFonts w:ascii="Arial" w:hAnsi="Arial" w:cs="Arial"/>
          <w:sz w:val="24"/>
          <w:szCs w:val="24"/>
        </w:rPr>
        <w:t xml:space="preserve"> is a standard, healthcare quality tool</w:t>
      </w:r>
      <w:r w:rsidR="00AC48CE" w:rsidRPr="004A644B">
        <w:rPr>
          <w:rFonts w:ascii="Arial" w:hAnsi="Arial" w:cs="Arial"/>
          <w:sz w:val="24"/>
          <w:szCs w:val="24"/>
        </w:rPr>
        <w:t xml:space="preserve"> </w:t>
      </w:r>
      <w:r w:rsidR="0079777D"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{"citationID":"2b0gj6ubdc","properties":{"formattedCitation":"{\\rtf [122\\uc0\\u8211{}124]}","plainCitation":"[122–124]"},"citationItems":[{"id":5410,"uris":["http://zotero.org/groups/429944/items/C3UW7US9"],"uri":["http://zotero.org/groups/429944/items/C3UW7US9"],"itemData":{"id":5410,"type":"article-journal","title":"Pasteur and parachutes: When statistical process control is better than a randomized controlled trial","container-title":"Quality and Safety in Health Care","page":"140-143","volume":"14","issue":"2","source":"CrossRef","DOI":"10.1136/qshc.2005.013763","ISSN":"1475-3898, 1475-3901","shortTitle":"Pasteur and parachutes","language":"en","author":[{"family":"Diaz","given":"M"}],"issued":{"date-parts":[["2005",4,1]]}},"label":"page"},{"id":7561,"uris":["http://zotero.org/groups/429944/items/36FX93W3"],"uri":["http://zotero.org/groups/429944/items/36FX93W3"],"itemData":{"id":7561,"type":"book","title":"The healthcare data guide","publisher":"Jossey-Bass.","publisher-place":"San Francisco, CA","event-place":"San Francisco, CA","author":[{"literal":"Provost, L.P."},{"literal":"Murray, S.K."}],"issued":{"date-parts":[["2011"]]}},"label":"page"},{"id":7567,"uris":["http://zotero.org/groups/429944/items/9BAVPFAI"],"uri":["http://zotero.org/groups/429944/items/9BAVPFAI"],"itemData":{"id":7567,"type":"article-journal","title":"Statistical process control as a tool for research and healthcare improvement","container-title":"Quality and Safety in Health Care","page":"458–464","volume":"12","issue":"6","source":"Google Scholar","author":[{"family":"Benneyan","given":"J. C."},{"family":"Lloyd","given":"R. C."},{"family":"Plsek","given":"P. E."}],"issued":{"date-parts":[["2003"]]}},"label":"page"}],"schema":"https://github.com/citation-style-language/schema/raw/master/csl-citation.json"} </w:instrText>
      </w:r>
      <w:r w:rsidR="0079777D" w:rsidRPr="004A644B">
        <w:rPr>
          <w:rFonts w:ascii="Arial" w:hAnsi="Arial" w:cs="Arial"/>
          <w:sz w:val="24"/>
          <w:szCs w:val="24"/>
        </w:rPr>
        <w:fldChar w:fldCharType="separate"/>
      </w:r>
      <w:r w:rsidR="00970B5F" w:rsidRPr="00970B5F">
        <w:rPr>
          <w:rFonts w:ascii="Arial" w:hAnsi="Arial" w:cs="Arial"/>
          <w:sz w:val="24"/>
          <w:szCs w:val="24"/>
        </w:rPr>
        <w:t>[122–124]</w:t>
      </w:r>
      <w:r w:rsidR="0079777D" w:rsidRPr="004A644B">
        <w:rPr>
          <w:rFonts w:ascii="Arial" w:hAnsi="Arial" w:cs="Arial"/>
          <w:sz w:val="24"/>
          <w:szCs w:val="24"/>
        </w:rPr>
        <w:fldChar w:fldCharType="end"/>
      </w:r>
      <w:r w:rsidRPr="004A644B">
        <w:rPr>
          <w:rFonts w:ascii="Arial" w:hAnsi="Arial" w:cs="Arial"/>
          <w:sz w:val="24"/>
          <w:szCs w:val="24"/>
        </w:rPr>
        <w:t xml:space="preserve"> robust for non-normal data and small, unbalanced samples. Aims 1 and 2 will be successful if serial observation (average run line = 8 data points) of a new mean after restructuring is outside initial control limits indicating improvement beyond 3 SD (</w:t>
      </w:r>
      <w:r w:rsidRPr="004A644B">
        <w:rPr>
          <w:rFonts w:ascii="Arial" w:hAnsi="Arial" w:cs="Arial"/>
          <w:sz w:val="24"/>
          <w:szCs w:val="24"/>
        </w:rPr>
        <w:sym w:font="Arial" w:char="F061"/>
      </w:r>
      <w:r w:rsidRPr="004A644B">
        <w:rPr>
          <w:rFonts w:ascii="Arial" w:hAnsi="Arial" w:cs="Arial"/>
          <w:sz w:val="24"/>
          <w:szCs w:val="24"/>
        </w:rPr>
        <w:t xml:space="preserve"> = .0027).</w:t>
      </w:r>
      <w:r w:rsidR="00FC0593" w:rsidRPr="004A644B">
        <w:rPr>
          <w:rFonts w:ascii="Arial" w:hAnsi="Arial" w:cs="Arial"/>
          <w:sz w:val="24"/>
          <w:szCs w:val="24"/>
        </w:rPr>
        <w:t xml:space="preserve"> </w:t>
      </w:r>
      <w:r w:rsidR="00FC0593"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136c806bdg","properties":{"formattedCitation":"[124]","plainCitation":"[124]"},"citationItems":[{"id":7567,"uris":["http://zotero.org/groups/429944/items/9BAVPFAI"],"uri":["http://zotero.org/groups/429944/items/9BAVPFAI"],"itemData":{"id":7567,"type":"article-journal","title":"Statistical process control as a tool for research and healthcare improvement","container-title":"Quality and Safety in Health Care","page":"458–464","volume":"12","issue":"6","source":"Google Scholar","author":[{"family":"Benneyan","given":"J. C."},{"family":"Lloyd","given":"R. C."},{"family":"Plsek","given":"P. E."}],"issued":{"date-parts":[["2003"]]}}}],"schema":"https://github.com/citation-style-language/schema/raw/master/csl-citation.json"} </w:instrText>
      </w:r>
      <w:r w:rsidR="00FC0593" w:rsidRPr="004A644B">
        <w:rPr>
          <w:rFonts w:ascii="Arial" w:hAnsi="Arial" w:cs="Arial"/>
          <w:sz w:val="24"/>
          <w:szCs w:val="24"/>
        </w:rPr>
        <w:fldChar w:fldCharType="separate"/>
      </w:r>
      <w:r w:rsidR="00970B5F" w:rsidRPr="00970B5F">
        <w:rPr>
          <w:rFonts w:ascii="Arial" w:hAnsi="Arial" w:cs="Arial"/>
          <w:sz w:val="24"/>
        </w:rPr>
        <w:t>[124]</w:t>
      </w:r>
      <w:r w:rsidR="00FC0593" w:rsidRPr="004A644B">
        <w:rPr>
          <w:rFonts w:ascii="Arial" w:hAnsi="Arial" w:cs="Arial"/>
          <w:sz w:val="24"/>
          <w:szCs w:val="24"/>
        </w:rPr>
        <w:fldChar w:fldCharType="end"/>
      </w:r>
      <w:r w:rsidRPr="004A644B">
        <w:rPr>
          <w:rFonts w:ascii="Arial" w:hAnsi="Arial" w:cs="Arial"/>
          <w:sz w:val="24"/>
          <w:szCs w:val="24"/>
        </w:rPr>
        <w:t xml:space="preserve"> When 80% of data points fall within 1 SD of this new mean, improvement is stable.</w:t>
      </w:r>
      <w:r w:rsidR="00AB18E8"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c7afarcgl","properties":{"formattedCitation":"[125]","plainCitation":"[125]"},"citationItems":[{"id":7591,"uris":["http://zotero.org/groups/429944/items/SW3Q5GEI"],"uri":["http://zotero.org/groups/429944/items/SW3Q5GEI"],"itemData":{"id":7591,"type":"article-journal","title":"Plotting basic control charts: tutorial notes for healthcare practitioners","container-title":"Quality and Safety in Health Care","page":"137-145","volume":"17","issue":"2","source":"CrossRef","DOI":"10.1136/qshc.2004.012047","ISSN":"1475-3898, 1475-3901","shortTitle":"Plotting basic control charts","language":"en","author":[{"family":"Mohammed","given":"M A"},{"family":"Worthington","given":"P"},{"family":"Woodall","given":"W H"}],"issued":{"date-parts":[["2008",4,1]]}}}],"schema":"https://github.com/citation-style-language/schema/raw/master/csl-citation.json"} </w:instrText>
      </w:r>
      <w:r w:rsidR="00AB18E8" w:rsidRPr="004A644B">
        <w:rPr>
          <w:rFonts w:ascii="Arial" w:hAnsi="Arial" w:cs="Arial"/>
          <w:sz w:val="24"/>
          <w:szCs w:val="24"/>
        </w:rPr>
        <w:fldChar w:fldCharType="separate"/>
      </w:r>
      <w:r w:rsidR="00970B5F" w:rsidRPr="00970B5F">
        <w:rPr>
          <w:rFonts w:ascii="Arial" w:hAnsi="Arial" w:cs="Arial"/>
          <w:sz w:val="24"/>
        </w:rPr>
        <w:t>[125]</w:t>
      </w:r>
      <w:r w:rsidR="00AB18E8" w:rsidRPr="004A644B">
        <w:rPr>
          <w:rFonts w:ascii="Arial" w:hAnsi="Arial" w:cs="Arial"/>
          <w:sz w:val="24"/>
          <w:szCs w:val="24"/>
        </w:rPr>
        <w:fldChar w:fldCharType="end"/>
      </w:r>
      <w:r w:rsidRPr="004A644B">
        <w:rPr>
          <w:rFonts w:ascii="Arial" w:hAnsi="Arial" w:cs="Arial"/>
          <w:sz w:val="24"/>
          <w:szCs w:val="24"/>
        </w:rPr>
        <w:t xml:space="preserve"> We will follow SQUIRE reporting standards for SPC.</w:t>
      </w:r>
      <w:r w:rsidR="00DE2474"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cnvsmjjnj","properties":{"formattedCitation":"[126]","plainCitation":"[126]"},"citationItems":[{"id":7565,"uris":["http://zotero.org/groups/429944/items/8FTF9HHG"],"uri":["http://zotero.org/groups/429944/items/8FTF9HHG"],"itemData":{"id":7565,"type":"article-journal","title":"The SQUIRE (Standards for QUality Improvement Reporting Excellence) guidelines for quality improvement reporting: explanation and elaboration","container-title":"Quality and Safety in Health Care","page":"i13-i32","volume":"17","issue":"Suppl 1","source":"CrossRef","DOI":"10.1136/qshc.2008.029058","ISSN":"1475-3898, 1475-3901","shortTitle":"The SQUIRE (Standards for QUality Improvement Reporting Excellence) guidelines for quality improvement reporting","language":"en","author":[{"family":"Ogrinc","given":"G"},{"family":"Mooney","given":"S E"},{"family":"Estrada","given":"C"},{"family":"Foster","given":"T"},{"family":"Goldmann","given":"D"},{"family":"Hall","given":"L W"},{"family":"Huizinga","given":"M M"},{"family":"Liu","given":"S K"},{"family":"Mills","given":"P"},{"family":"Neily","given":"J"},{"family":"Nelson","given":"W"},{"family":"Pronovost","given":"P J"},{"family":"Provost","given":"L"},{"family":"Rubenstein","given":"L V"},{"family":"Speroff","given":"T"},{"family":"Splaine","given":"M"},{"family":"Thomson","given":"R"},{"family":"Tomolo","given":"A M"},{"family":"Watts","given":"B"}],"issued":{"date-parts":[["2008",10,1]]}}}],"schema":"https://github.com/citation-style-language/schema/raw/master/csl-citation.json"} </w:instrText>
      </w:r>
      <w:r w:rsidR="00DE2474" w:rsidRPr="004A644B">
        <w:rPr>
          <w:rFonts w:ascii="Arial" w:hAnsi="Arial" w:cs="Arial"/>
          <w:sz w:val="24"/>
          <w:szCs w:val="24"/>
        </w:rPr>
        <w:fldChar w:fldCharType="separate"/>
      </w:r>
      <w:r w:rsidR="00970B5F" w:rsidRPr="00970B5F">
        <w:rPr>
          <w:rFonts w:ascii="Arial" w:hAnsi="Arial" w:cs="Arial"/>
          <w:sz w:val="24"/>
        </w:rPr>
        <w:t>[126]</w:t>
      </w:r>
      <w:r w:rsidR="00DE2474" w:rsidRPr="004A644B">
        <w:rPr>
          <w:rFonts w:ascii="Arial" w:hAnsi="Arial" w:cs="Arial"/>
          <w:sz w:val="24"/>
          <w:szCs w:val="24"/>
        </w:rPr>
        <w:fldChar w:fldCharType="end"/>
      </w:r>
      <w:r w:rsidRPr="004A644B">
        <w:rPr>
          <w:rFonts w:ascii="Arial" w:hAnsi="Arial" w:cs="Arial"/>
          <w:sz w:val="24"/>
          <w:szCs w:val="24"/>
        </w:rPr>
        <w:t xml:space="preserve">  </w:t>
      </w:r>
    </w:p>
    <w:p w14:paraId="6B643646" w14:textId="0029D845" w:rsidR="009008DA" w:rsidRPr="004A644B" w:rsidRDefault="009008DA">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i/>
          <w:iCs/>
          <w:sz w:val="24"/>
          <w:szCs w:val="24"/>
        </w:rPr>
        <w:t>Aim 1</w:t>
      </w:r>
      <w:r w:rsidRPr="004A644B">
        <w:rPr>
          <w:rFonts w:ascii="Arial" w:hAnsi="Arial" w:cs="Arial"/>
          <w:b/>
          <w:sz w:val="24"/>
          <w:szCs w:val="24"/>
        </w:rPr>
        <w:t>.</w:t>
      </w:r>
      <w:r w:rsidRPr="004A644B">
        <w:rPr>
          <w:rFonts w:ascii="Arial" w:hAnsi="Arial" w:cs="Arial"/>
          <w:sz w:val="24"/>
          <w:szCs w:val="24"/>
        </w:rPr>
        <w:t xml:space="preserve"> </w:t>
      </w:r>
      <w:r w:rsidRPr="004A644B">
        <w:rPr>
          <w:rFonts w:ascii="Arial" w:hAnsi="Arial" w:cs="Arial"/>
          <w:b/>
          <w:iCs/>
          <w:sz w:val="24"/>
          <w:szCs w:val="24"/>
        </w:rPr>
        <w:t>Increase reach of EBPs in the outpatient population</w:t>
      </w:r>
      <w:r w:rsidRPr="004A644B">
        <w:rPr>
          <w:rFonts w:ascii="Arial" w:hAnsi="Arial" w:cs="Arial"/>
          <w:b/>
          <w:sz w:val="24"/>
          <w:szCs w:val="24"/>
        </w:rPr>
        <w:t>.</w:t>
      </w:r>
      <w:r w:rsidRPr="004A644B">
        <w:rPr>
          <w:rFonts w:ascii="Arial" w:hAnsi="Arial" w:cs="Arial"/>
          <w:sz w:val="24"/>
          <w:szCs w:val="24"/>
        </w:rPr>
        <w:t xml:space="preserve"> We define </w:t>
      </w:r>
      <w:r w:rsidRPr="004A644B">
        <w:rPr>
          <w:rFonts w:ascii="Arial" w:hAnsi="Arial" w:cs="Arial"/>
          <w:sz w:val="24"/>
          <w:szCs w:val="24"/>
          <w:u w:val="single"/>
        </w:rPr>
        <w:t>reach</w:t>
      </w:r>
      <w:r w:rsidRPr="004A644B">
        <w:rPr>
          <w:rFonts w:ascii="Arial" w:hAnsi="Arial" w:cs="Arial"/>
          <w:sz w:val="24"/>
          <w:szCs w:val="24"/>
        </w:rPr>
        <w:t xml:space="preserve"> as the proportion of patients diagnosed with AUD, OUD, PTSD, or depression (ICD-9 codes) who meet EBPsy and EBPharm </w:t>
      </w:r>
      <w:r w:rsidRPr="004A644B">
        <w:rPr>
          <w:rFonts w:ascii="Arial" w:hAnsi="Arial" w:cs="Arial"/>
          <w:i/>
          <w:sz w:val="24"/>
          <w:szCs w:val="24"/>
          <w:u w:val="single"/>
        </w:rPr>
        <w:t>1a) initiation</w:t>
      </w:r>
      <w:r w:rsidRPr="004A644B">
        <w:rPr>
          <w:rFonts w:ascii="Arial" w:hAnsi="Arial" w:cs="Arial"/>
          <w:i/>
          <w:sz w:val="24"/>
          <w:szCs w:val="24"/>
        </w:rPr>
        <w:t xml:space="preserve"> </w:t>
      </w:r>
      <w:r w:rsidRPr="004A644B">
        <w:rPr>
          <w:rFonts w:ascii="Arial" w:hAnsi="Arial" w:cs="Arial"/>
          <w:sz w:val="24"/>
          <w:szCs w:val="24"/>
        </w:rPr>
        <w:t xml:space="preserve">and </w:t>
      </w:r>
      <w:r w:rsidRPr="004A644B">
        <w:rPr>
          <w:rFonts w:ascii="Arial" w:hAnsi="Arial" w:cs="Arial"/>
          <w:i/>
          <w:sz w:val="24"/>
          <w:szCs w:val="24"/>
          <w:u w:val="single"/>
        </w:rPr>
        <w:t>1b) dose</w:t>
      </w:r>
      <w:r w:rsidRPr="004A644B">
        <w:rPr>
          <w:rFonts w:ascii="Arial" w:hAnsi="Arial" w:cs="Arial"/>
          <w:sz w:val="24"/>
          <w:szCs w:val="24"/>
        </w:rPr>
        <w:t xml:space="preserve"> measures (numerator) divided by the total number of patients with these diagnoses (denominator) at that location.</w:t>
      </w:r>
      <w:r w:rsidRPr="004A644B">
        <w:rPr>
          <w:rFonts w:ascii="Arial" w:hAnsi="Arial" w:cs="Arial"/>
          <w:b/>
          <w:sz w:val="24"/>
          <w:szCs w:val="24"/>
        </w:rPr>
        <w:t xml:space="preserve"> SPC p-charts</w:t>
      </w:r>
      <w:r w:rsidRPr="004A644B">
        <w:rPr>
          <w:rFonts w:ascii="Arial" w:hAnsi="Arial" w:cs="Arial"/>
          <w:sz w:val="24"/>
          <w:szCs w:val="24"/>
        </w:rPr>
        <w:t xml:space="preserve"> will display the pre/post proportions of patients who receive each EBP. The p-chart centerline corresponds to the mean proportion of patients who meet EBP criteria, controlling for the number of patients in each </w:t>
      </w:r>
      <w:r w:rsidRPr="004A644B">
        <w:rPr>
          <w:rFonts w:ascii="Arial" w:hAnsi="Arial" w:cs="Arial"/>
          <w:sz w:val="24"/>
          <w:szCs w:val="24"/>
        </w:rPr>
        <w:lastRenderedPageBreak/>
        <w:t>observation.</w:t>
      </w:r>
      <w:r w:rsidR="0002596E" w:rsidRPr="004A644B">
        <w:rPr>
          <w:rFonts w:ascii="Arial" w:hAnsi="Arial" w:cs="Arial"/>
          <w:sz w:val="24"/>
          <w:szCs w:val="24"/>
        </w:rPr>
        <w:t xml:space="preserve"> </w:t>
      </w:r>
      <w:r w:rsidR="00F623C2"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bnmuo4pti","properties":{"formattedCitation":"[127]","plainCitation":"[127]"},"citationItems":[{"id":7581,"uris":["http://zotero.org/groups/429944/items/JWXXXES2"],"uri":["http://zotero.org/groups/429944/items/JWXXXES2"],"itemData":{"id":7581,"type":"article-journal","title":"The p-control chart: a tool for care improvement","container-title":"International Journal for Quality in Health Care","page":"402-407","volume":"22","issue":"5","source":"CrossRef","DOI":"10.1093/intqhc/mzq037","ISSN":"1353-4505, 1464-3677","shortTitle":"The p-control chart","language":"en","author":[{"family":"Duclos","given":"A."},{"family":"Voirin","given":"N."}],"issued":{"date-parts":[["2010",10,1]]}}}],"schema":"https://github.com/citation-style-language/schema/raw/master/csl-citation.json"} </w:instrText>
      </w:r>
      <w:r w:rsidR="00F623C2" w:rsidRPr="004A644B">
        <w:rPr>
          <w:rFonts w:ascii="Arial" w:hAnsi="Arial" w:cs="Arial"/>
          <w:sz w:val="24"/>
          <w:szCs w:val="24"/>
        </w:rPr>
        <w:fldChar w:fldCharType="separate"/>
      </w:r>
      <w:r w:rsidR="00970B5F" w:rsidRPr="00970B5F">
        <w:rPr>
          <w:rFonts w:ascii="Arial" w:hAnsi="Arial" w:cs="Arial"/>
          <w:sz w:val="24"/>
        </w:rPr>
        <w:t>[127]</w:t>
      </w:r>
      <w:r w:rsidR="00F623C2" w:rsidRPr="004A644B">
        <w:rPr>
          <w:rFonts w:ascii="Arial" w:hAnsi="Arial" w:cs="Arial"/>
          <w:sz w:val="24"/>
          <w:szCs w:val="24"/>
        </w:rPr>
        <w:fldChar w:fldCharType="end"/>
      </w:r>
      <w:r w:rsidR="0002596E" w:rsidRPr="004A644B">
        <w:rPr>
          <w:rFonts w:ascii="Arial" w:hAnsi="Arial" w:cs="Arial"/>
          <w:sz w:val="24"/>
          <w:szCs w:val="24"/>
        </w:rPr>
        <w:t xml:space="preserve"> </w:t>
      </w:r>
      <w:r w:rsidRPr="004A644B">
        <w:rPr>
          <w:rFonts w:ascii="Arial" w:hAnsi="Arial" w:cs="Arial"/>
          <w:sz w:val="24"/>
          <w:szCs w:val="24"/>
        </w:rPr>
        <w:t xml:space="preserve">To avoid inflating type I error rates, we will conduct an omnibus test for improved reach using </w:t>
      </w:r>
      <w:r w:rsidRPr="004A644B">
        <w:rPr>
          <w:rFonts w:ascii="Arial" w:hAnsi="Arial" w:cs="Arial"/>
          <w:b/>
          <w:sz w:val="24"/>
          <w:szCs w:val="24"/>
        </w:rPr>
        <w:t>Fisher’s exact test</w:t>
      </w:r>
      <w:r w:rsidRPr="004A644B">
        <w:rPr>
          <w:rFonts w:ascii="Arial" w:hAnsi="Arial" w:cs="Arial"/>
          <w:sz w:val="24"/>
          <w:szCs w:val="24"/>
        </w:rPr>
        <w:t xml:space="preserve">. But, we will also check for heterogeneity of impact across diagnoses and EBPs. We seek to improve EBP reach for each diagnostic cohort (PTSD, depression, AUD and OUD) </w:t>
      </w:r>
      <w:r w:rsidRPr="004A644B">
        <w:rPr>
          <w:rFonts w:ascii="Arial" w:hAnsi="Arial" w:cs="Arial"/>
          <w:i/>
          <w:sz w:val="24"/>
          <w:szCs w:val="24"/>
          <w:u w:val="single"/>
        </w:rPr>
        <w:t>to meet or exceed the national average</w:t>
      </w:r>
      <w:r w:rsidRPr="004A644B">
        <w:rPr>
          <w:rFonts w:ascii="Arial" w:hAnsi="Arial" w:cs="Arial"/>
          <w:sz w:val="24"/>
          <w:szCs w:val="24"/>
        </w:rPr>
        <w:t xml:space="preserve"> and we will be powered to assess for this. Opiate agonist therapy (OAT) for OUD is the limiting analysis for power calculations to test aim 1 (current reach 15.7%; </w:t>
      </w:r>
      <w:r w:rsidRPr="004A644B">
        <w:rPr>
          <w:rFonts w:ascii="Arial" w:hAnsi="Arial" w:cs="Arial"/>
          <w:i/>
          <w:sz w:val="24"/>
          <w:szCs w:val="24"/>
        </w:rPr>
        <w:t xml:space="preserve">N </w:t>
      </w:r>
      <w:r w:rsidRPr="004A644B">
        <w:rPr>
          <w:rFonts w:ascii="Arial" w:hAnsi="Arial" w:cs="Arial"/>
          <w:sz w:val="24"/>
          <w:szCs w:val="24"/>
        </w:rPr>
        <w:t xml:space="preserve">= 213). In </w:t>
      </w:r>
      <w:r w:rsidRPr="004A644B">
        <w:rPr>
          <w:rFonts w:ascii="Arial" w:hAnsi="Arial" w:cs="Arial"/>
          <w:i/>
          <w:iCs/>
          <w:sz w:val="24"/>
          <w:szCs w:val="24"/>
        </w:rPr>
        <w:t xml:space="preserve">Figure </w:t>
      </w:r>
      <w:r w:rsidR="00BF31C2" w:rsidRPr="004A644B">
        <w:rPr>
          <w:rFonts w:ascii="Arial" w:hAnsi="Arial" w:cs="Arial"/>
          <w:i/>
          <w:iCs/>
          <w:sz w:val="24"/>
          <w:szCs w:val="24"/>
        </w:rPr>
        <w:t>2</w:t>
      </w:r>
      <w:r w:rsidRPr="004A644B">
        <w:rPr>
          <w:rFonts w:ascii="Arial" w:hAnsi="Arial" w:cs="Arial"/>
          <w:sz w:val="24"/>
          <w:szCs w:val="24"/>
        </w:rPr>
        <w:t>, power is on the y-axis, sample size on the x-axis. The four simulation curves labeled “p2” indicate that we will have 80% likelihood of detecting an 10% pre/post increase in reach (p2 = .25) and adequate power to detect improving OAT reach to the national average (29%).</w:t>
      </w:r>
      <w:r w:rsidR="00602B43"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rdvlifapd","properties":{"formattedCitation":"[128]","plainCitation":"[128]"},"citationItems":[{"id":7576,"uris":["http://zotero.org/groups/429944/items/H25Q9S54"],"uri":["http://zotero.org/groups/429944/items/H25Q9S54"],"itemData":{"id":7576,"type":"article-journal","title":"G* Power 3: A flexible statistical power analysis program for the social, behavioral, and biomedical sciences. 39 175-11.","container-title":"Behavior Research Methods","page":"11","volume":"39","issue":"175","author":[{"literal":"Faul, F"},{"literal":"Erdfelder, E"},{"literal":"Lang, AG"},{"literal":"Buchner, A"}],"issued":{"date-parts":[["2007"]]}}}],"schema":"https://github.com/citation-style-language/schema/raw/master/csl-citation.json"} </w:instrText>
      </w:r>
      <w:r w:rsidR="00602B43" w:rsidRPr="004A644B">
        <w:rPr>
          <w:rFonts w:ascii="Arial" w:hAnsi="Arial" w:cs="Arial"/>
          <w:sz w:val="24"/>
          <w:szCs w:val="24"/>
        </w:rPr>
        <w:fldChar w:fldCharType="separate"/>
      </w:r>
      <w:r w:rsidR="00970B5F" w:rsidRPr="00970B5F">
        <w:rPr>
          <w:rFonts w:ascii="Arial" w:hAnsi="Arial" w:cs="Arial"/>
          <w:sz w:val="24"/>
        </w:rPr>
        <w:t>[128]</w:t>
      </w:r>
      <w:r w:rsidR="00602B43" w:rsidRPr="004A644B">
        <w:rPr>
          <w:rFonts w:ascii="Arial" w:hAnsi="Arial" w:cs="Arial"/>
          <w:sz w:val="24"/>
          <w:szCs w:val="24"/>
        </w:rPr>
        <w:fldChar w:fldCharType="end"/>
      </w:r>
      <w:r w:rsidRPr="004A644B">
        <w:rPr>
          <w:rFonts w:ascii="Arial" w:hAnsi="Arial" w:cs="Arial"/>
          <w:sz w:val="24"/>
          <w:szCs w:val="24"/>
        </w:rPr>
        <w:t xml:space="preserve"> </w:t>
      </w:r>
    </w:p>
    <w:p w14:paraId="046F22B5" w14:textId="79209602" w:rsidR="009008DA" w:rsidRPr="004A644B" w:rsidRDefault="009008DA" w:rsidP="006F78AD">
      <w:pPr>
        <w:widowControl w:val="0"/>
        <w:autoSpaceDE w:val="0"/>
        <w:autoSpaceDN w:val="0"/>
        <w:adjustRightInd w:val="0"/>
        <w:spacing w:line="480" w:lineRule="auto"/>
        <w:ind w:firstLine="180"/>
        <w:rPr>
          <w:rFonts w:ascii="Arial" w:hAnsi="Arial" w:cs="Arial"/>
          <w:sz w:val="24"/>
          <w:szCs w:val="24"/>
        </w:rPr>
      </w:pPr>
      <w:r w:rsidRPr="004A644B">
        <w:rPr>
          <w:rFonts w:ascii="Arial" w:hAnsi="Arial" w:cs="Arial"/>
          <w:b/>
          <w:i/>
          <w:iCs/>
          <w:sz w:val="24"/>
          <w:szCs w:val="24"/>
        </w:rPr>
        <w:t>Aim 2</w:t>
      </w:r>
      <w:r w:rsidRPr="004A644B">
        <w:rPr>
          <w:rFonts w:ascii="Arial" w:hAnsi="Arial" w:cs="Arial"/>
          <w:b/>
          <w:iCs/>
          <w:sz w:val="24"/>
          <w:szCs w:val="24"/>
        </w:rPr>
        <w:t>. Reduce time from intake to EBP.</w:t>
      </w:r>
      <w:r w:rsidRPr="004A644B">
        <w:rPr>
          <w:rFonts w:ascii="Arial" w:hAnsi="Arial" w:cs="Arial"/>
          <w:i/>
          <w:iCs/>
          <w:sz w:val="24"/>
          <w:szCs w:val="24"/>
        </w:rPr>
        <w:t xml:space="preserve"> </w:t>
      </w:r>
      <w:r w:rsidRPr="004A644B">
        <w:rPr>
          <w:rFonts w:ascii="Arial" w:hAnsi="Arial" w:cs="Arial"/>
          <w:sz w:val="24"/>
          <w:szCs w:val="24"/>
        </w:rPr>
        <w:t xml:space="preserve"> Xbar r-charts will display calculations of moving average and operational range of EBP appointment timing across our two 12-month cohorts (prior year and post-restructuring). The centerline in the xbar r-chart corresponds to the mean intake-to-EBP timing.</w:t>
      </w:r>
      <w:r w:rsidR="00602B43"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ik33lrikn","properties":{"formattedCitation":"[124,125]","plainCitation":"[124,125]"},"citationItems":[{"id":7567,"uris":["http://zotero.org/groups/429944/items/9BAVPFAI"],"uri":["http://zotero.org/groups/429944/items/9BAVPFAI"],"itemData":{"id":7567,"type":"article-journal","title":"Statistical process control as a tool for research and healthcare improvement","container-title":"Quality and Safety in Health Care","page":"458–464","volume":"12","issue":"6","source":"Google Scholar","author":[{"family":"Benneyan","given":"J. C."},{"family":"Lloyd","given":"R. C."},{"family":"Plsek","given":"P. E."}],"issued":{"date-parts":[["2003"]]}},"label":"page"},{"id":7591,"uris":["http://zotero.org/groups/429944/items/SW3Q5GEI"],"uri":["http://zotero.org/groups/429944/items/SW3Q5GEI"],"itemData":{"id":7591,"type":"article-journal","title":"Plotting basic control charts: tutorial notes for healthcare practitioners","container-title":"Quality and Safety in Health Care","page":"137-145","volume":"17","issue":"2","source":"CrossRef","DOI":"10.1136/qshc.2004.012047","ISSN":"1475-3898, 1475-3901","shortTitle":"Plotting basic control charts","language":"en","author":[{"family":"Mohammed","given":"M A"},{"family":"Worthington","given":"P"},{"family":"Woodall","given":"W H"}],"issued":{"date-parts":[["2008",4,1]]}},"label":"page"}],"schema":"https://github.com/citation-style-language/schema/raw/master/csl-citation.json"} </w:instrText>
      </w:r>
      <w:r w:rsidR="00602B43" w:rsidRPr="004A644B">
        <w:rPr>
          <w:rFonts w:ascii="Arial" w:hAnsi="Arial" w:cs="Arial"/>
          <w:sz w:val="24"/>
          <w:szCs w:val="24"/>
        </w:rPr>
        <w:fldChar w:fldCharType="separate"/>
      </w:r>
      <w:r w:rsidR="00970B5F" w:rsidRPr="00970B5F">
        <w:rPr>
          <w:rFonts w:ascii="Arial" w:hAnsi="Arial" w:cs="Arial"/>
          <w:sz w:val="24"/>
        </w:rPr>
        <w:t>[124,125]</w:t>
      </w:r>
      <w:r w:rsidR="00602B43" w:rsidRPr="004A644B">
        <w:rPr>
          <w:rFonts w:ascii="Arial" w:hAnsi="Arial" w:cs="Arial"/>
          <w:sz w:val="24"/>
          <w:szCs w:val="24"/>
        </w:rPr>
        <w:fldChar w:fldCharType="end"/>
      </w:r>
      <w:r w:rsidRPr="004A644B">
        <w:rPr>
          <w:rFonts w:ascii="Arial" w:hAnsi="Arial" w:cs="Arial"/>
          <w:sz w:val="24"/>
          <w:szCs w:val="24"/>
        </w:rPr>
        <w:t xml:space="preserve"> </w:t>
      </w:r>
    </w:p>
    <w:p w14:paraId="369325BD" w14:textId="321A23A6" w:rsidR="00BC6CCB" w:rsidRPr="004A644B" w:rsidRDefault="00AF77B0">
      <w:pPr>
        <w:spacing w:before="100" w:beforeAutospacing="1" w:after="100" w:afterAutospacing="1" w:line="480" w:lineRule="auto"/>
        <w:outlineLvl w:val="1"/>
        <w:rPr>
          <w:rFonts w:ascii="Arial" w:eastAsia="Times New Roman" w:hAnsi="Arial" w:cs="Arial"/>
          <w:b/>
          <w:bCs/>
          <w:sz w:val="24"/>
          <w:szCs w:val="24"/>
          <w:lang w:val="en"/>
        </w:rPr>
      </w:pPr>
      <w:r>
        <w:rPr>
          <w:rFonts w:ascii="Arial" w:eastAsia="Times New Roman" w:hAnsi="Arial" w:cs="Arial"/>
          <w:b/>
          <w:bCs/>
          <w:sz w:val="24"/>
          <w:szCs w:val="24"/>
          <w:lang w:val="en"/>
        </w:rPr>
        <w:t>DISCUSSION</w:t>
      </w:r>
    </w:p>
    <w:p w14:paraId="3A7D60E5" w14:textId="08A4CC15" w:rsidR="00EB07C8" w:rsidRPr="004A644B" w:rsidRDefault="00EB07C8" w:rsidP="00EB07C8">
      <w:pPr>
        <w:shd w:val="clear" w:color="auto" w:fill="FFFFFF"/>
        <w:spacing w:line="480" w:lineRule="auto"/>
        <w:rPr>
          <w:rFonts w:ascii="Arial" w:eastAsia="Times New Roman" w:hAnsi="Arial" w:cs="Arial"/>
          <w:sz w:val="24"/>
          <w:szCs w:val="24"/>
        </w:rPr>
      </w:pPr>
      <w:r w:rsidRPr="004A644B">
        <w:rPr>
          <w:rFonts w:ascii="Arial" w:hAnsi="Arial" w:cs="Arial"/>
          <w:b/>
          <w:sz w:val="24"/>
          <w:szCs w:val="24"/>
        </w:rPr>
        <w:t>We propose to</w:t>
      </w:r>
      <w:r>
        <w:rPr>
          <w:rFonts w:ascii="Arial" w:hAnsi="Arial" w:cs="Arial"/>
          <w:b/>
          <w:sz w:val="24"/>
          <w:szCs w:val="24"/>
        </w:rPr>
        <w:t xml:space="preserve"> move through the full </w:t>
      </w:r>
      <w:r w:rsidRPr="004A644B">
        <w:rPr>
          <w:rFonts w:ascii="Arial" w:hAnsi="Arial" w:cs="Arial"/>
          <w:b/>
          <w:sz w:val="24"/>
          <w:szCs w:val="24"/>
        </w:rPr>
        <w:t xml:space="preserve">PSD </w:t>
      </w:r>
      <w:r>
        <w:rPr>
          <w:rFonts w:ascii="Arial" w:hAnsi="Arial" w:cs="Arial"/>
          <w:b/>
          <w:sz w:val="24"/>
          <w:szCs w:val="24"/>
        </w:rPr>
        <w:t>model building procedures</w:t>
      </w:r>
      <w:r w:rsidRPr="004A644B">
        <w:rPr>
          <w:rFonts w:ascii="Arial" w:hAnsi="Arial" w:cs="Arial"/>
          <w:b/>
          <w:sz w:val="24"/>
          <w:szCs w:val="24"/>
        </w:rPr>
        <w:t xml:space="preserve"> </w:t>
      </w:r>
      <w:r>
        <w:rPr>
          <w:rFonts w:ascii="Arial" w:hAnsi="Arial" w:cs="Arial"/>
          <w:b/>
          <w:sz w:val="24"/>
          <w:szCs w:val="24"/>
        </w:rPr>
        <w:t xml:space="preserve">to </w:t>
      </w:r>
      <w:r w:rsidRPr="004A644B">
        <w:rPr>
          <w:rFonts w:ascii="Arial" w:hAnsi="Arial" w:cs="Arial"/>
          <w:b/>
          <w:sz w:val="24"/>
          <w:szCs w:val="24"/>
        </w:rPr>
        <w:t>evaluate the effectiveness of PSD as an implementation strategy</w:t>
      </w:r>
      <w:r w:rsidRPr="004A644B">
        <w:rPr>
          <w:rFonts w:ascii="Arial" w:hAnsi="Arial" w:cs="Arial"/>
          <w:sz w:val="24"/>
          <w:szCs w:val="24"/>
        </w:rPr>
        <w:t xml:space="preserve">. Study sites are below VA national averages on five reach measures, with the greatest discrepancy for OUD (13% below national </w:t>
      </w:r>
      <w:commentRangeStart w:id="108"/>
      <w:r w:rsidRPr="004A644B">
        <w:rPr>
          <w:rFonts w:ascii="Arial" w:hAnsi="Arial" w:cs="Arial"/>
          <w:sz w:val="24"/>
          <w:szCs w:val="24"/>
        </w:rPr>
        <w:t>average</w:t>
      </w:r>
      <w:commentRangeEnd w:id="108"/>
      <w:r w:rsidRPr="004A644B">
        <w:rPr>
          <w:rStyle w:val="CommentReference"/>
          <w:rFonts w:ascii="Arial" w:hAnsi="Arial" w:cs="Arial"/>
          <w:sz w:val="24"/>
          <w:szCs w:val="24"/>
        </w:rPr>
        <w:commentReference w:id="108"/>
      </w:r>
      <w:r w:rsidRPr="004A644B">
        <w:rPr>
          <w:rFonts w:ascii="Arial" w:hAnsi="Arial" w:cs="Arial"/>
          <w:sz w:val="24"/>
          <w:szCs w:val="24"/>
        </w:rPr>
        <w:t xml:space="preserve">). To move from </w:t>
      </w:r>
      <w:r w:rsidRPr="004A644B">
        <w:rPr>
          <w:rFonts w:ascii="Arial" w:hAnsi="Arial" w:cs="Arial"/>
          <w:i/>
          <w:sz w:val="24"/>
          <w:szCs w:val="24"/>
        </w:rPr>
        <w:t>provider adoption</w:t>
      </w:r>
      <w:r w:rsidRPr="004A644B">
        <w:rPr>
          <w:rFonts w:ascii="Arial" w:hAnsi="Arial" w:cs="Arial"/>
          <w:sz w:val="24"/>
          <w:szCs w:val="24"/>
        </w:rPr>
        <w:t xml:space="preserve"> to </w:t>
      </w:r>
      <w:r w:rsidRPr="004A644B">
        <w:rPr>
          <w:rFonts w:ascii="Arial" w:hAnsi="Arial" w:cs="Arial"/>
          <w:i/>
          <w:sz w:val="24"/>
          <w:szCs w:val="24"/>
        </w:rPr>
        <w:t>system-wide reach</w:t>
      </w:r>
      <w:r w:rsidRPr="004A644B">
        <w:rPr>
          <w:rFonts w:ascii="Arial" w:hAnsi="Arial" w:cs="Arial"/>
          <w:sz w:val="24"/>
          <w:szCs w:val="24"/>
        </w:rPr>
        <w:t xml:space="preserve">, EBP implementation plans must address </w:t>
      </w:r>
      <w:r w:rsidRPr="004A644B">
        <w:rPr>
          <w:rFonts w:ascii="Arial" w:hAnsi="Arial" w:cs="Arial"/>
          <w:i/>
          <w:sz w:val="24"/>
          <w:szCs w:val="24"/>
          <w:u w:val="single"/>
        </w:rPr>
        <w:t>systemic</w:t>
      </w:r>
      <w:r w:rsidRPr="004A644B">
        <w:rPr>
          <w:rFonts w:ascii="Arial" w:hAnsi="Arial" w:cs="Arial"/>
          <w:sz w:val="24"/>
          <w:szCs w:val="24"/>
          <w:u w:val="single"/>
        </w:rPr>
        <w:t xml:space="preserve"> </w:t>
      </w:r>
      <w:r w:rsidRPr="004A644B">
        <w:rPr>
          <w:rFonts w:ascii="Arial" w:hAnsi="Arial" w:cs="Arial"/>
          <w:i/>
          <w:sz w:val="24"/>
          <w:szCs w:val="24"/>
          <w:u w:val="single"/>
        </w:rPr>
        <w:t>complexity</w:t>
      </w:r>
      <w:r w:rsidRPr="004A644B">
        <w:rPr>
          <w:rFonts w:ascii="Arial" w:hAnsi="Arial" w:cs="Arial"/>
          <w:sz w:val="24"/>
          <w:szCs w:val="24"/>
        </w:rPr>
        <w:t xml:space="preserve">, such as coordinating staffing and EBP referrals among outpatient providers and settings, and </w:t>
      </w:r>
      <w:r w:rsidRPr="004A644B">
        <w:rPr>
          <w:rFonts w:ascii="Arial" w:hAnsi="Arial" w:cs="Arial"/>
          <w:i/>
          <w:sz w:val="24"/>
          <w:szCs w:val="24"/>
          <w:u w:val="single"/>
        </w:rPr>
        <w:t>dynamic complexity</w:t>
      </w:r>
      <w:r w:rsidRPr="004A644B">
        <w:rPr>
          <w:rFonts w:ascii="Arial" w:hAnsi="Arial" w:cs="Arial"/>
          <w:i/>
          <w:sz w:val="24"/>
          <w:szCs w:val="24"/>
        </w:rPr>
        <w:t xml:space="preserve">, </w:t>
      </w:r>
      <w:r w:rsidRPr="004A644B">
        <w:rPr>
          <w:rFonts w:ascii="Arial" w:hAnsi="Arial" w:cs="Arial"/>
          <w:sz w:val="24"/>
          <w:szCs w:val="24"/>
        </w:rPr>
        <w:lastRenderedPageBreak/>
        <w:t xml:space="preserve">such as scheduling to insure timely, continuous care. This is critical to prevent chronic symptomology, substance misuse and deaths.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{"citationID":"11ko469977","properties":{"formattedCitation":"{\\rtf [22\\uc0\\u8211{}25]}","plainCitation":"[22–25]"},"citationItems":[{"id":2052,"uris":["http://zotero.org/groups/429944/items/BRGM38VF"],"uri":["http://zotero.org/groups/429944/items/BRGM38VF"],"itemData":{"id":2052,"type":"article-journal","title":"Outpatient provider contact prior to unintentional opioid overdose among VHA service users","container-title":"Psychiatric Services","source":"Google Scholar","URL":"http://ps.psychiatryonline.org/doi/abs/10.1176/appi.ps.201400194","author":[{"family":"Lin","given":"Lewei Allison"},{"family":"Bohnert","given":"Amy SB"},{"family":"Ilgen","given":"Mark A."},{"family":"Pfeiffer","given":"Paul N."},{"family":"Ganoczy","given":"Dara"},{"family":"Blow","given":"Frederic C."}],"issued":{"date-parts":[["2015"]]},"accessed":{"date-parts":[["2016",1,7]]}},"label":"page"},{"id":7388,"uris":["http://zotero.org/groups/429944/items/RQ5GZEE8"],"uri":["http://zotero.org/groups/429944/items/RQ5GZEE8"],"itemData":{"id":7388,"type":"article-journal","title":"Extended Release Naltrexone for Alcohol Use Disorders: Quasi-Experimental Effects on Mortality and Subsequent Detoxification Episodes","container-title":"Alcoholism: Clinical and Experimental Research","page":"79-83","volume":"39","issue":"1","source":"CrossRef","DOI":"10.1111/acer.12597","ISSN":"01456008","shortTitle":"Extended Release Naltrexone for Alcohol Use Disorders","language":"en","author":[{"family":"Harris","given":"Alex H. S."},{"family":"Bowe","given":"Thomas"},{"family":"Del Re","given":"Aaron C."},{"family":"Finlay","given":"Andrea K."},{"family":"Oliva","given":"Elizabeth"},{"family":"Myrick","given":"Hugh L."},{"family":"Rubinsky","given":"Anna D."}],"issued":{"date-parts":[["2015",1]]}},"label":"page"},{"id":7389,"uris":["http://zotero.org/groups/429944/items/XCC72PR8"],"uri":["http://zotero.org/groups/429944/items/XCC72PR8"],"itemData":{"id":7389,"type":"article-journal","title":"Suicide among male veterans: a prospective population-based study","container-title":"Journal of Epidemiology &amp; Community Health","page":"619-624","volume":"61","issue":"7","source":"CrossRef","DOI":"10.1136/jech.2006.054346","ISSN":"0143-005X","shortTitle":"Suicide among male veterans","language":"en","author":[{"family":"Kaplan","given":"M. S"},{"family":"Huguet","given":"N."},{"family":"McFarland","given":"B. H"},{"family":"Newsom","given":"J. T"}],"issued":{"date-parts":[["2007",7,1]]}},"label":"page"},{"id":2331,"uris":["http://zotero.org/groups/429944/items/ZEHHCHC4"],"uri":["http://zotero.org/groups/429944/items/ZEHHCHC4"],"itemData":{"id":2331,"type":"article-journal","title":"Mental health service delivery and suicide risk: The role of individual patient and facility factors","container-title":"American Journal of Psychiatry","source":"Google Scholar","URL":"http://ajp.psychiatryonline.org/doi/10.1176/appi.ajp.162.2.311","shortTitle":"Mental health service delivery and suicide risk","author":[{"family":"Desai","given":"Rani A."},{"family":"Dausey","given":"David J."},{"family":"Rosenheck","given":"Robert A."}],"issued":{"date-parts":[["2014"]]},"accessed":{"date-parts":[["2016",1,7]]}},"label":"page"}],"schema":"https://github.com/citation-style-language/schema/raw/master/csl-citation.json"}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[22–25]</w:t>
      </w:r>
      <w:r w:rsidRPr="004A644B">
        <w:rPr>
          <w:rFonts w:ascii="Arial" w:hAnsi="Arial" w:cs="Arial"/>
          <w:sz w:val="24"/>
          <w:szCs w:val="24"/>
        </w:rPr>
        <w:fldChar w:fldCharType="end"/>
      </w:r>
      <w:r w:rsidRPr="004A644B">
        <w:rPr>
          <w:rFonts w:ascii="Arial" w:hAnsi="Arial" w:cs="Arial"/>
          <w:sz w:val="24"/>
          <w:szCs w:val="24"/>
        </w:rPr>
        <w:t xml:space="preserve"> </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{"citationID":"4ly8Py4P","properties":{"formattedCitation":"{\\rtf [26\\uc0\\u8211{}76]}","plainCitation":"[26–76]"},"citationItems":[{"id":2023,"uris":["http://zotero.org/groups/429944/items/9VC46UBB"],"uri":["http://zotero.org/groups/429944/items/9VC46UBB"],"itemData":{"id":2023,"type":"article-journal","title":"Psychotherapy for military-related posttraumatic stress disorder: Review of the evidence","container-title":"Clinical Psychology Review","page":"45–53","volume":"33","issue":"1","abstract":"Clinical Psychology Review, 33 (2013) 45-53. doi:10.1016/j.cpr.2012.10.002","DOI":"10.1016/j.cpr.2012.10.002","author":[{"family":"Steenkamp","given":"Maria M"},{"family":"Litz","given":"Brett T"}],"issued":{"date-parts":[["2013",2]]}},"label":"page"},{"id":7425,"uris":["http://zotero.org/groups/429944/items/IT8E4N2J"],"uri":["http://zotero.org/groups/429944/items/IT8E4N2J"],"itemData":{"id":7425,"type":"article-journal","title":"A Multidimensional Meta-Analysis of Psychotherapy for PTSD","container-title":"American Journal of Psychiatry","page":"214-227","volume":"162","issue":"2","source":"CrossRef","DOI":"10.1176/appi.ajp.162.2.214","ISSN":"0002-953X, 1535-7228","language":"en","author":[{"family":"Bradley","given":"Rebekah"},{"family":"Greene","given":"Jamelle"},{"family":"Russ","given":"Eric"},{"family":"Dutra","given":"Lissa"},{"family":"Westen","given":"Drew"}],"issued":{"date-parts":[["2005",2]]}},"label":"page"},{"id":7428,"uris":["http://zotero.org/groups/429944/items/MDTWQH4F"],"uri":["http://zotero.org/groups/429944/items/MDTWQH4F"],"itemData":{"id":7428,"type":"chapter","title":"Psychological therapies for chronic post-traumatic stress disorder (PTSD) in adults","container-title":"Cochrane Database of Systematic Reviews","publisher":"John Wiley &amp; Sons, Ltd","publisher-place":"Chichester, UK","source":"CrossRef","event-place":"Chichester, UK","URL":"http://doi.wiley.com/10.1002/14651858.CD003388.pub4","language":"en","editor":[{"literal":"The Cochrane Collaboration"}],"author":[{"family":"Bisson","given":"Jonathan I"},{"family":"Roberts","given":"Neil P"},{"family":"Andrew","given":"Martin"},{"family":"Cooper","given":"Rosalind"},{"family":"Lewis","given":"Catrin"}],"issued":{"date-parts":[["2013",12,13]]},"accessed":{"date-parts":[["2016",10,3]]}},"label":"page"},{"id":2253,"uris":["http://zotero.org/groups/429944/items/SZZGVKHJ"],"uri":["http://zotero.org/groups/429944/items/SZZGVKHJ"],"itemData":{"id":2253,"type":"article-journal","title":"The efficacy of cognitive behavioral therapy: A review of meta-analyses","container-title":"Cognitive Therapy and Research","page":"427–440","volume":"36","issue":"5","DOI":"10.1007/s10608-012-9476-1","language":"English","author":[{"family":"Hofmann","given":"Stefan G"},{"family":"Asnaani","given":"Anu"},{"family":"Vonk","given":"Imke J J"},{"family":"Sawyer","given":"Alice T"},{"family":"Fang","given":"Angela"}],"issued":{"date-parts":[["2012",7]]}},"label":"page"},{"id":2146,"uris":["http://zotero.org/groups/429944/items/J4BENF2E"],"uri":["http://zotero.org/groups/429944/items/J4BENF2E"],"itemData":{"id":2146,"type":"article-journal","title":"A meta-analytic review of exposure in group cognitive behavioral therapy for posttraumatic stress disorder","container-title":"Clinical Psychology Review","page":"24–32","volume":"33","issue":"1","abstract":"Clinical Psychology Review, 33 (2013) 24-32. doi:10.1016/j.cpr.2012.09.005","DOI":"10.1016/j.cpr.2012.09.005","author":[{"family":"Barrera","given":"T L"},{"family":"Mott","given":"J M"},{"family":"Hofstein","given":"R F"},{"family":"Teng","given":"E J"}],"issued":{"date-parts":[["2013",2]]}},"label":"page"},{"id":2053,"uris":["http://zotero.org/groups/429944/items/BRH3TVT6"],"uri":["http://zotero.org/groups/429944/items/BRH3TVT6"],"itemData":{"id":2053,"type":"article-journal","title":"Prolonged exposure therapy for combat-related posttraumatic stress disorder: An examination of treatment effectiveness for Veterans of the wars in Afghanistan and Iraq","container-title":"Journal of Anxiety Disorders","page":"397–403","volume":"25","issue":"3","abstract":"Journal of Anxiety Disorders, 25 (2010) 397-403. 10.1016/j.janxdis.2010.11.002","DOI":"10.1016/j.janxdis.2010.11.002","author":[{"family":"Tuerk","given":"Peter W"},{"family":"Yoder","given":"Matthew"},{"family":"Grubaugh","given":"Anouk"},{"family":"Myrick","given":"Hugh"},{"family":"Hamner","given":"Mark"},{"family":"Acierno","given":"Ron"}],"issued":{"date-parts":[["2011",4]]}},"label":"page"},{"id":2287,"uris":["http://zotero.org/groups/429944/items/VPFXEVV2"],"uri":["http://zotero.org/groups/429944/items/VPFXEVV2"],"itemData":{"id":2287,"type":"article-journal","title":"A meta-analytic review of prolonged exposure for posttraumatic stress disorder","container-title":"Clinical Psychology Review","page":"635–641","volume":"30","issue":"6","abstract":"Clinical Psychology Review, 30 (2010) 635-641. 10.1016/j.cpr.2010.04.007","DOI":"10.1016/j.cpr.2010.04.007","author":[{"family":"Powers","given":"Mark B"},{"family":"Halpern","given":"Jacqueline M"},{"family":"Ferenschak","given":"Michael P"},{"family":"Gillihan","given":"Seth J"},{"family":"Foa","given":"Edna B"}],"issued":{"date-parts":[["2010",8]]}},"label":"page"},{"id":2187,"uris":["http://zotero.org/groups/429944/items/NFUQI8ZT"],"uri":["http://zotero.org/groups/429944/items/NFUQI8ZT"],"itemData":{"id":2187,"type":"article-journal","title":"Cognitive behavioral therapy for posttraumatic stress disorder in women: A randomized controlled trial","container-title":"JAMA","abstract":"Objective To compare prolonged exposure, a type of cognitive behavioral therapy, with present-centered therapy, a supportive intervention, for the treatment of PTSD. Design, Setting, and Participants A randomized controlled trial of female veterans (n= 277) and ...","URL":"http://archneur.jamanetwork.com/article.aspx?articleid=205769","author":[{"family":"Schnurr","given":"P P"},{"family":"Friedman","given":"M J"},{"family":"Engel","given":"C C"},{"family":"Foa","given":"E B"}],"issued":{"date-parts":[["2007"]]}},"label":"page"},{"id":2201,"uris":["http://zotero.org/groups/429944/items/PQRKRUPM"],"uri":["http://zotero.org/groups/429944/items/PQRKRUPM"],"itemData":{"id":2201,"type":"article-journal","title":"A multisite randomized controlled effectiveness trial of cognitive processing therapy for military-related posttraumatic stress disorder","container-title":"Journal of Anxiety Disorders","page":"442–452","volume":"26","issue":"3","abstract":"Journal of Anxiety Disorders, 26 (2012) 442-452. 10.1016/j.janxdis.2012.01.006","DOI":"10.1016/j.janxdis.2012.01.006","author":[{"family":"Forbes","given":"D"},{"family":"Lloyd","given":"D"},{"family":"Nixon","given":"R D V"},{"family":"Elliott","given":"P"},{"family":"Varker","given":"T"},{"family":"Perry","given":"D"},{"family":"Bryant","given":"R A"},{"family":"Creamer","given":"M"}],"issued":{"date-parts":[["2012",4]]}},"label":"page"},{"id":1924,"uris":["http://zotero.org/groups/429944/items/2Z8VBKR8"],"uri":["http://zotero.org/groups/429944/items/2Z8VBKR8"],"itemData":{"id":1924,"type":"article-journal","title":"Cognitive processing therapy for veterans with military-related posttraumatic stress disorder.","container-title":"Journal of Consulting and Clinical Psychology","page":"898–907","volume":"74","issue":"5","DOI":"10.1037/0022-006X.74.5.898","language":"English","author":[{"family":"Monson","given":"Candice M"},{"family":"Schnurr","given":"Paula P"},{"family":"Resick","given":"Patricia A"},{"family":"Friedman","given":"Matthew J"},{"family":"Young-Xu","given":"Yinong"},{"family":"Stevens","given":"Susan P"}],"issued":{"date-parts":[["2006"]]}},"label":"page"},{"id":2259,"uris":["http://zotero.org/groups/429944/items/T89VAZ76"],"uri":["http://zotero.org/groups/429944/items/T89VAZ76"],"itemData":{"id":2259,"type":"article-journal","title":"A meta-analysis of the effects of cognitive therapy in depressed patients","container-title":"Journal of Affective Disorders","page":"59–72","volume":"49","issue":"1","abstract":"Background. Cognitive therapy (CT) has been studied in 78 controlled clinical trials from 1977 to 1996. Method. The meta-analysis used Hedges and Olkin d+ and included 48 high- quality controlled trials. The 2765 patients presented non-psychotic and non-bipolar major ...","DOI":"10.1016/S0165-0327(97)00199-7","language":"English","author":[{"family":"Gloaguen","given":"V"},{"family":"Cottraux","given":"J"},{"family":"Cucherat","given":"M"}],"issued":{"date-parts":[["1998"]]}},"label":"page"},{"id":1934,"uris":["http://zotero.org/groups/429944/items/3KCZWRBD"],"uri":["http://zotero.org/groups/429944/items/3KCZWRBD"],"itemData":{"id":1934,"type":"article-journal","title":"The empirical status of cognitive-behavioral therapy: A review of meta-analyses","container-title":"Clinical Psychology Review","page":"17–31","volume":"26","issue":"1","DOI":"10.1016/j.cpr.2005.07.003","language":"English","author":[{"family":"Butler","given":"A"},{"family":"Chapman","given":"J"},{"family":"Forman","given":"E"},{"family":"Beck","given":"A"}],"issued":{"date-parts":[["2006",1]]}},"label":"page"},{"id":2101,"uris":["http://zotero.org/groups/429944/items/FSCB5NZB"],"uri":["http://zotero.org/groups/429944/items/FSCB5NZB"],"itemData":{"id":2101,"type":"article-journal","title":"Is cognitive–behavioral therapy more effective than other therapies?","container-title":"Clinical Psychology Review","page":"710–720","volume":"30","issue":"6","abstract":"Clinical Psychology Review, 30 (2010) 710-720. 10.1016/j.cpr.2010.05.003","DOI":"10.1016/j.cpr.2010.05.003","author":[{"family":"Tolin","given":"David F"}],"issued":{"date-parts":[["2010",8]]}},"label":"page"},{"id":2128,"uris":["http://zotero.org/groups/429944/items/HZCHI39H"],"uri":["http://zotero.org/groups/429944/items/HZCHI39H"],"itemData":{"id":2128,"type":"article-journal","title":"A meta-(re) analysis of the effects of cognitive therapy versus 'other therapies' for depression","container-title":"Journal of Affective Disorders","page":"159–165","volume":"68","issue":"2-3","abstract":"Background: Cognitive therapy (CT) for depression has been found to be efficacious for the treatment of depression. In comparison to other psychotherapies, CT has been shown to be approximately equal to behavior therapies, but sometimes superior to 'other therapies.'The ...","DOI":"10.1016/S0165-0327(00)00287-1","language":"English","author":[{"family":"Wampold","given":"B E"},{"family":"Minami","given":"T"},{"family":"Baskin","given":"T W"}],"issued":{"date-parts":[["2002"]]}},"label":"page"},{"id":2320,"uris":["http://zotero.org/groups/429944/items/XRB6PHEC"],"uri":["http://zotero.org/groups/429944/items/XRB6PHEC"],"itemData":{"id":2320,"type":"article-journal","title":"Benchmarking the effectiveness of psychotherapy treatment for adult depression in a managed care environment: A preliminary study.","container-title":"Journal of Consulting and Clinical Psychology","page":"116–124","volume":"76","issue":"1","DOI":"10.1037/0022-006X.76.1.116","language":"English","author":[{"family":"Minami","given":"Takuya"},{"family":"Wampold","given":"Bruce E"},{"family":"Serlin","given":"Ronald C"},{"family":"Hamilton","given":"Eric G"},{"family":"Brown","given":"George S Jeb"},{"family":"Kircher","given":"John C"}],"issued":{"date-parts":[["2008"]]}},"label":"page"},{"id":2299,"uris":["http://zotero.org/groups/429944/items/WICA2MQ3"],"uri":["http://zotero.org/groups/429944/items/WICA2MQ3"],"itemData":{"id":2299,"type":"article-journal","title":"Effectiveness of cognitive therapy for depression in a community mental health center: A benchmarking study.","container-title":"Journal of Consulting and Clinical Psychology","page":"404–409","volume":"71","issue":"2","DOI":"10.1037/0022-006X.71.2.404","language":"English","author":[{"family":"Merrill","given":"Kari A"},{"family":"Tolbert","given":"Valerie E"},{"family":"Wade","given":"Wendy A"}],"issued":{"date-parts":[["2003"]]}},"label":"page"},{"id":2073,"uris":["http://zotero.org/groups/429944/items/DP9RWW8Z"],"uri":["http://zotero.org/groups/429944/items/DP9RWW8Z"],"itemData":{"id":2073,"type":"article-journal","title":"The effect of cognitive behavioral group therapy for depression: A meta-analysis 2000-2010","container-title":"Worldviews on Evidence-Based Nursing","page":"2–17","volume":"9","issue":"1","DOI":"10.1111/j.1741-6787.2011.00229.x","language":"English","author":[{"family":"Feng","given":"Chiueng-Yi"},{"family":"Chu","given":"Hsin"},{"family":"Chen","given":"Chiung-Hua"},{"family":"Chang","given":"Yu-Shiun"},{"family":"Chen","given":"Tsai-Hwei"},{"family":"Chou","given":"Yuan-Hwa"},{"family":"Chang","given":"Yue-Cune"},{"family":"Chou","given":"Kuei-Ru"}],"issued":{"date-parts":[["2011",12]]}},"label":"page"},{"id":2303,"uris":["http://zotero.org/groups/429944/items/WTK2BCAG"],"uri":["http://zotero.org/groups/429944/items/WTK2BCAG"],"itemData":{"id":2303,"type":"article-journal","title":"The efficacy of group psychotherapy for depression: A meta-analysis and review of the empirical research","container-title":"Clinical Psychology: Science and Practice","page":"98–116","volume":"8","issue":"1","DOI":"10.1093/clipsy.8.1.98","language":"English","author":[{"family":"McDermut","given":"Wilson"},{"family":"Miller","given":"Ivan W"},{"family":"Brown","given":"Richard A"}],"issued":{"date-parts":[["2006",5]]}},"label":"page"},{"id":2276,"uris":["http://zotero.org/groups/429944/items/UMNSFZ8A"],"uri":["http://zotero.org/groups/429944/items/UMNSFZ8A"],"itemData":{"id":2276,"type":"article-journal","title":"Acceptance and Commitment Therapy: A meta-analytic review","container-title":"Psychotherapy and Psychosomatics","page":"73–80","volume":"78","issue":"2","DOI":"10.1159/000190790","language":"English","author":[{"family":"Powers","given":"Mark B"},{"family":"Zum V ouml rde Sive V ouml rding","given":"Maarten B"},{"family":"Emmelkamp","given":"Paul M G"}],"issued":{"date-parts":[["2009"]]}},"label":"page"},{"id":2260,"uris":["http://zotero.org/groups/429944/items/T9SGK2BM"],"uri":["http://zotero.org/groups/429944/items/T9SGK2BM"],"itemData":{"id":2260,"type":"article-journal","title":"A randomized controlled effectiveness trial of Acceptance and Commitment Therapy and cognitive therapy for anxiety and depression","container-title":"Behavior Modification","page":"772–799","volume":"31","issue":"6","DOI":"10.1177/0145445507302202","language":"English","author":[{"family":"Forman","given":"E M"},{"family":"Herbert","given":"J D"},{"family":"Moitra","given":"E"},{"family":"Yeomans","given":"P D"},{"family":"Geller","given":"P A"}],"issued":{"date-parts":[["2007",11]]}},"label":"page"},{"id":1945,"uris":["http://zotero.org/groups/429944/items/4J28CJF9"],"uri":["http://zotero.org/groups/429944/items/4J28CJF9"],"itemData":{"id":1945,"type":"article-journal","title":"Training in and implementation of Acceptance and Commitment Therapy for depression in the Veterans Health Administration: Therapist and patient outcomes","container-title":"Behaviour Research and Therapy","page":"555–563","volume":"51","issue":"9","abstract":"Behaviour Research and Therapy, 51 (2013) 555-563. doi:10.1016/j.brat.2013.05.009","DOI":"10.1016/j.brat.2013.05.009","author":[{"family":"Walser","given":"Robyn D"},{"family":"Karlin","given":"Bradley E"},{"family":"Trockel","given":"Mickey"},{"family":"Mazina","given":"Barbara"},{"family":"Taylor","given":"C Barr"}],"issued":{"date-parts":[["2013",9]]}},"label":"page"},{"id":1942,"uris":["http://zotero.org/groups/429944/items/4DS486UK"],"uri":["http://zotero.org/groups/429944/items/4DS486UK"],"itemData":{"id":1942,"type":"article-journal","title":"National dissemination of interpersonal psychotherapy for depression in veterans: Therapist and patient-level outcomes.","container-title":"Journal of Consulting and Clinical Psychology","page":"1201–1206","volume":"82","issue":"6","DOI":"10.1037/a0037410","language":"English","author":[{"family":"Stewart","given":"Michael O"},{"family":"Raffa","given":"Susan D"},{"family":"Steele","given":"Jennifer L"},{"family":"Miller","given":"Sarah A"},{"family":"Clougherty","given":"Kathleen F"},{"family":"Hinrichsen","given":"Gregory A"},{"family":"Karlin","given":"Bradley E"}],"issued":{"date-parts":[["2014"]]}},"label":"page"},{"id":5690,"uris":["http://zotero.org/groups/429944/items/QKTVN2NC"],"uri":["http://zotero.org/groups/429944/items/QKTVN2NC"],"itemData":{"id":5690,"type":"article-journal","title":"Interpersonal psychotherapy for depression: A meta-analysis","container-title":"American Journal of Psychiatry","journalAbbreviation":"American Journal of Psychiatry","author":[{"family":"Cuijpers","given":"Pim"},{"family":"Geraedts","given":"Anna S"},{"family":"Oppen","given":"Patricia","non-dropping-particle":"van"},{"family":"Andersson","given":"Gerhard"},{"family":"Markowitz","given":"John C"},{"family":"Straten","given":"Annemieke","non-dropping-particle":"van"}],"issued":{"date-parts":[["2011"]]}},"label":"page"},{"id":2266,"uris":["http://zotero.org/groups/429944/items/TWGC47VR"],"uri":["http://zotero.org/groups/429944/items/TWGC47VR"],"itemData":{"id":2266,"type":"article-journal","title":"Psychotherapy for depression in adults: A meta-analysis of comparative outcome studies","container-title":"Journal of Consulting and Clinical Psychology","page":"909–922","volume":"76","issue":"6","DOI":"10.1037/a0013075","language":"English","author":[{"family":"Cuijpers","given":"Pim"},{"family":"Straten","given":"Annemieke","non-dropping-particle":"van"},{"family":"Andersson","given":"Gerhard"},{"family":"Oppen","given":"Patricia","non-dropping-particle":"van"}],"issued":{"date-parts":[["2008"]]}},"label":"page"},{"id":2024,"uris":["http://zotero.org/groups/429944/items/9W6FNKCX"],"uri":["http://zotero.org/groups/429944/items/9W6FNKCX"],"itemData":{"id":2024,"type":"article-journal","title":"Antidepressant drug effects and depression severity: A patient-level meta-analysis","container-title":"JAMA","abstract":"Review from JAMA — Antidepressant Drug Effects and Depression Severity — A Patient-Level Meta-analysis.","URL":"http://archfaci.jamanetwork.com/article.aspx?articleid=185157","DOI":"10.1001/jama.2009.1943","author":[{"family":"Fournier","given":"J C"},{"family":"DeRubeis","given":"R J"},{"family":"Hollon","given":"S D"}],"issued":{"date-parts":[["2010"]]}},"label":"page"},{"id":1937,"uris":["http://zotero.org/groups/429944/items/45TFDUBX"],"uri":["http://zotero.org/groups/429944/items/45TFDUBX"],"itemData":{"id":1937,"type":"article-journal","title":"Comparative efficacy and acceptability of 12 new-generation antidepressants: A multiple-treatments meta-analysis","container-title":"The Lancet","page":"746–758","volume":"373","issue":"9665","DOI":"10.1016/S0140-6736(09)60046-5","author":[{"family":"Cipriani","given":"Andrea"},{"family":"Furukawa","given":"Toshiaki A"},{"family":"Salanti","given":"Georgia"},{"family":"Geddes","given":"John R"},{"family":"Higgins","given":"Julian PT"},{"family":"Churchill","given":"Rachel"},{"family":"Watanabe","given":"Norio"},{"family":"Nakagawa","given":"Atsuo"},{"family":"Omori","given":"Ichiro M"},{"family":"McGuire","given":"Hugh"},{"family":"Tansella","given":"Michele"},{"family":"Barbui","given":"Corrado"}],"issued":{"date-parts":[["2009",2]]}},"label":"page"},{"id":2166,"uris":["http://zotero.org/groups/429944/items/KSFXBB4V"],"uri":["http://zotero.org/groups/429944/items/KSFXBB4V"],"itemData":{"id":2166,"type":"article-journal","title":"Evidence of cost-effective treatments for depression: A systematic review","container-title":"Journal of Affective Disorders","page":"1–13","volume":"84","issue":"1","DOI":"10.1016/j.jad.2004.10.003","language":"English","author":[{"family":"Barrett","given":"Barbara"},{"family":"Byford","given":"Sarah"},{"family":"Knapp","given":"Martin"}],"issued":{"date-parts":[["2005",1]]}},"label":"page"},{"id":2143,"uris":["http://zotero.org/groups/429944/items/ITKGUKWW"],"uri":["http://zotero.org/groups/429944/items/ITKGUKWW"],"itemData":{"id":2143,"type":"article-journal","title":"Mesa Grande: A methodological analysis of clinical trials of treatments for alcohol use disorders","container-title":"Addiction","page":"265–277","volume":"97","issue":"3","abstract":"Aim A 3-year update with 59 new controlled trials is provided for the ongoing Mesa Grande project reviewing clinical trials of treatments for alcohol use disorders. The project summarizes the current evidence for various treatment approaches, weighting findings ...","DOI":"10.1046/j.1360-0443.2002.00019.x","language":"English","author":[{"family":"Miller","given":"William R"},{"family":"Wilbourne","given":"Paula L"}],"issued":{"date-parts":[["2002",3]]}},"label":"page"},{"id":2147,"uris":["http://zotero.org/groups/429944/items/JCMIJD7A"],"uri":["http://zotero.org/groups/429944/items/JCMIJD7A"],"itemData":{"id":2147,"type":"article-journal","title":"Testing the effectiveness of cognitive-behavioral treatment for substance abuse in a community setting: Within treatment and posttreatment findings.","container-title":"Journal of Consulting and Clinical Psychology","page":"1007–1017","volume":"69","issue":"6","DOI":"10.1037//0022-006X.69.6.1007","language":"English","author":[{"family":"Morgenstern","given":"Jon"},{"family":"Blanchard","given":"Kimberly A"},{"family":"Morgan","given":"Thomas J"},{"family":"Labouvie","given":"Erich"},{"family":"Hayaki","given":"Jumi"}],"issued":{"date-parts":[["2001"]]}},"label":"page"},{"id":2170,"uris":["http://zotero.org/groups/429944/items/M7NEFEIC"],"uri":["http://zotero.org/groups/429944/items/M7NEFEIC"],"itemData":{"id":2170,"type":"article-journal","title":"Efficacy of relapse prevention: A meta-analytic review.","container-title":"Journal of Consulting and Clinical Psychology","page":"563–570","volume":"67","issue":"4","abstract":"Although relapse prevention (RP) has become a widely adopted cognitive-behavioral treatment intervention for alcohol, smoking, and other substance use, outcome studies have yielded an inconsistent picture of the efficacy of this approach or conditions for maximal effectiveness. A meta-analysis was performed to evaluate the overall effectiveness of RP and the extent to which certain variables may relate to treatment outcome. Twenty-six published and unpublished studies with 70 hypothesis tests representing a sample of 9,504 participants were included in the analysis. Results indicated that RP was generally effective, particularly for alcohol problems. Additionally, outcome was moderated by several variables. Specifically, RP was most effective when applied to alcohol or polysubstance use disorders, combined with the adjunctive use of medication, and when evaluated immediately following treatment using uncontrolled pre–post tests. (PsycINFO Database Record (c) 2012 APA, all rights reserved)","DOI":"10.1037/0022-006X.67.4.563","language":"English","author":[{"family":"Irvin","given":"Jennifer E"},{"family":"Bowers","given":"Clint A"},{"family":"Dunn","given":"Michael E"},{"family":"Wang","given":"Morgan C"}],"issued":{"date-parts":[["1999",8]]}},"label":"page"},{"id":2295,"uris":["http://zotero.org/groups/429944/items/W3VN4UK5"],"uri":["http://zotero.org/groups/429944/items/W3VN4UK5"],"itemData":{"id":2295,"type":"article-journal","title":"Relapse prevention for alcohol and drug problems: That was Zen, this is Tao","container-title":"American Psychologist","page":"224–235","volume":"59","issue":"4","DOI":"10.1037/0003-066X.59.4.224","language":"English","author":[{"family":"Witkiewitz","given":"Katie"},{"family":"Marlatt","given":"G Alan"}],"issued":{"date-parts":[["2004"]]}},"label":"page"},{"id":1974,"uris":["http://zotero.org/groups/429944/items/6PX787MR"],"uri":["http://zotero.org/groups/429944/items/6PX787MR"],"itemData":{"id":1974,"type":"article-journal","title":"Cognitive-behavioral treatment with adult alcohol and illicit drug users: A meta-analysis of randomized controlled trials","container-title":"Journal of Studies on Alcohol and Drugs","abstract":"Objective: This meta-analysis examined 53 controlled trials of cognitive-behavioral treatment (CBT) for adults diagnosed with alcohol-or illicit-drug-use disorders. The aims were to provide an overall picture of CBT treatment efficacy and to identify client or treatment ...","URL":"http://www.ncbi.nlm.nih.gov/pmc/articles/pmc2696292/","author":[{"family":"Magill","given":"M"},{"family":"Ray","given":"L A"}],"issued":{"date-parts":[["2009"]]}},"label":"page"},{"id":2300,"uris":["http://zotero.org/groups/429944/items/WKHNTDV8"],"uri":["http://zotero.org/groups/429944/items/WKHNTDV8"],"itemData":{"id":2300,"type":"article-journal","title":"Site matters: Multisite randomized trial of motivational enhancement therapy in community drug abuse clinics.","container-title":"Journal of Consulting and Clinical Psychology","page":"556–567","volume":"75","issue":"4","DOI":"10.1037/0022-006X.75.4.556","language":"English","author":[{"family":"Ball","given":"Samuel A"},{"family":"Martino","given":"Steve"},{"family":"Nich","given":"Charla"},{"family":"Frankforter","given":"Tami L"},{"family":"Van Horn","given":"Deborah"},{"family":"Crits-Christoph","given":"Paul"},{"family":"Woody","given":"George E"},{"family":"Obert","given":"Jeanne L"},{"family":"Farentinos","given":"Christiane"},{"family":"Carroll","given":"Kathleen M"}],"issued":{"date-parts":[["2007"]]}},"label":"page"},{"id":2127,"uris":["http://zotero.org/groups/429944/items/HWKGM7SH"],"uri":["http://zotero.org/groups/429944/items/HWKGM7SH"],"itemData":{"id":2127,"type":"article-journal","title":"The effectiveness and applicability of motivational interviewing: A practice-friendly review of four meta-analyses","container-title":"Journal of Clinical Psychology","page":"1232–1245","volume":"65","issue":"11","DOI":"10.1002/jclp.20638","language":"English","author":[{"family":"Lundahl","given":"Brad"},{"family":"Burke","given":"Brian L"}],"issued":{"date-parts":[["2009",11]]}},"label":"page"},{"id":1985,"uris":["http://zotero.org/groups/429944/items/7PXAHU2N"],"uri":["http://zotero.org/groups/429944/items/7PXAHU2N"],"itemData":{"id":1985,"type":"article-journal","title":"The efficacy of motivational interviewing: A meta-analysis of controlled clinical trials.","container-title":"Journal of Consulting and Clinical Psychology","page":"843–861","volume":"71","issue":"5","DOI":"10.1037/0022-006X.71.5.843","language":"English","author":[{"family":"Burke","given":"Brian L"},{"family":"Arkowitz","given":"Hal"},{"family":"Menchola","given":"Marisa"}],"issued":{"date-parts":[["2003"]]}},"label":"page"},{"id":5699,"uris":["http://zotero.org/groups/429944/items/ZT7ISRZF"],"uri":["http://zotero.org/groups/429944/items/ZT7ISRZF"],"itemData":{"id":5699,"type":"article-journal","title":"Motivational interviewing: a systematic review and meta-analysis","container-title":"British Journal of General Practice","page":"305-312","volume":"55","issue":"513","ISSN":"0960-1643","journalAbbreviation":"Br J Gen Pract","author":[{"family":"Rubak","given":"Sune"},{"family":"Sandbæk","given":"Annelli"},{"family":"Lauritzen","given":"Torsten"},{"family":"Christensen","given":"Bo"}],"issued":{"date-parts":[["2005"]]}},"label":"page"},{"id":1991,"uris":["http://zotero.org/groups/429944/items/876URNZ7"],"uri":["http://zotero.org/groups/429944/items/876URNZ7"],"itemData":{"id":1991,"type":"article-journal","title":"Treatment of depression in patients with alcohol or other drug dependence: A meta-analysis","container-title":"JAMA","page":"1887–1896","volume":"291","issue":"15","abstract":"Context Depression and substance abuse are common and costly disorders that frequently co-occur, but controversy about effective treatment for patients with both disorders persists.Objective To conduct a systematic review and meta-analysis to quantify the efficacy of antidepressant medications...","DOI":"10.1001/jama.291.15.1887","language":"English","author":[{"family":"Nunes","given":"Edward V"},{"family":"Levin","given":"Frances R"}],"issued":{"date-parts":[["2004",4]]}},"label":"page"},{"id":2256,"uris":["http://zotero.org/groups/429944/items/T5DF734X"],"uri":["http://zotero.org/groups/429944/items/T5DF734X"],"itemData":{"id":2256,"type":"article-journal","title":"Pharmacotherapy for adults with alcohol use disorders in outpatient settings","container-title":"JAMA","page":"1889–12","volume":"311","issue":"18","DOI":"10.1001/jama.2014.3628","language":"English","author":[{"family":"Jonas","given":"Daniel E"},{"family":"Amick","given":"Halle R"},{"family":"Feltner","given":"Cynthia"},{"family":"Bobashev","given":"Georgiy"},{"family":"Thomas","given":"Kathleen"},{"family":"Wines","given":"Roberta"},{"family":"Kim","given":"Mimi M"},{"family":"Shanahan","given":"Ellen"},{"family":"Gass","given":"C Elizabeth"},{"family":"Rowe","given":"Cassandra J"},{"family":"Garbutt","given":"James C"}],"issued":{"date-parts":[["2014",5]]}},"label":"page"},{"id":2056,"uris":["http://zotero.org/groups/429944/items/C228WB5Q"],"uri":["http://zotero.org/groups/429944/items/C228WB5Q"],"itemData":{"id":2056,"type":"article-journal","title":"Combined pharmacotherapies and behavioral interventions for alcohol dependence: The COMBINE study: A randomized controlled trial","container-title":"JAMA","abstract":"Objectives To evaluate the efficacy of medication, behavioral therapies, and their combinations for treatment of alcohol dependence and to evaluate placebo effect on overall outcome. Design, Setting, and Participants Randomized controlled trial conducted ...","URL":"http://jama.jamanetwork.com/article.aspx?articleid=202789","author":[{"family":"Anton","given":"R F"},{"family":"O'Malley","given":"S S"},{"family":"Ciraulo","given":"D A"},{"family":"Cisler","given":"R A"}],"issued":{"date-parts":[["2006"]]}},"label":"page"},{"id":1914,"uris":["http://zotero.org/groups/429944/items/2ECCMP25"],"uri":["http://zotero.org/groups/429944/items/2ECCMP25"],"itemData":{"id":1914,"type":"article-journal","title":"Naltrexone, a relapse prevention maintenance treatment of alcohol dependence: A meta-analysis of randomized controlled trials","container-title":"Alcohol and Alcoholism","page":"544–552","volume":"36","issue":"6","abstract":"Abstract—The objective of this study was to review the evidence for the efficacy and toxicity of naltrexone , a treatment of alcohol dependence. A systematic review and meta - analysis of randomized controlled trials of naltrexone used in the treatment of alcohol dependence ...","DOI":"10.1093/alcalc/36.6.544","note":"PMID: 11704620","language":"English","author":[{"family":"Streeton","given":"C"},{"family":"Whelan","given":"G"}],"issued":{"date-parts":[["2001",11]]}},"label":"page"},{"id":7424,"uris":["http://zotero.org/groups/429944/items/I6W4PPGJ"],"uri":["http://zotero.org/groups/429944/items/I6W4PPGJ"],"itemData":{"id":7424,"type":"article-journal","title":"Naltrexone Combined With Either Cognitive Behavioral or Motivational Enhancement Therapy for Alcohol Dependence:","container-title":"Journal of Clinical Psychopharmacology","page":"349-357","volume":"25","issue":"4","source":"CrossRef","DOI":"10.1097/01.jcp.0000172071.81258.04","ISSN":"0271-0749","shortTitle":"Naltrexone Combined With Either Cognitive Behavioral or Motivational Enhancement Therapy for Alcohol Dependence","language":"en","author":[{"family":"Anton","given":"Raymond F."},{"family":"Moak","given":"Darlene H."},{"family":"Latham","given":"Patricia"},{"family":"Waid","given":"L. Randolph"},{"family":"Myrick","given":"Hugh"},{"family":"Voronin","given":"Konstantin"},{"family":"Thevos","given":"Angelica"},{"family":"Wang","given":"Wei"},{"family":"Woolson","given":"Robert"}],"issued":{"date-parts":[["2005",8]]}},"label":"page"},{"id":7436,"uris":["http://zotero.org/groups/429944/items/X3VTMQFH"],"uri":["http://zotero.org/groups/429944/items/X3VTMQFH"],"itemData":{"id":7436,"type":"article-journal","title":"The Status of Naltrexone in the Treatment of Alcohol Dependence: Specific Effects on Heavy Drinking","container-title":"Journal of Clinical Psychopharmacology","page":"610-625","volume":"26","issue":"6","source":"CrossRef","DOI":"10.1097/01.jcp.0000245566.52401.20","ISSN":"0271-0749","shortTitle":"The Status of Naltrexone in the Treatment of Alcohol Dependence","language":"en","author":[{"family":"Pettinati","given":"Helen M."},{"family":"O'Brien","given":"Charles P."},{"family":"Rabinowitz","given":"Amanda R."},{"family":"Wortman","given":"Shoshana P."},{"family":"Oslin","given":"David W."},{"family":"Kampman","given":"Kyle M."},{"family":"Dackis","given":"Charles A."}],"issued":{"date-parts":[["2006",12]]}},"label":"page"},{"id":5698,"uris":["http://zotero.org/groups/429944/items/WPMCI5DH"],"uri":["http://zotero.org/groups/429944/items/WPMCI5DH"],"itemData":{"id":5698,"type":"article-journal","title":"Opioid antagonists for alcohol dependence","container-title":"Cochrane Database System Review","volume":"12","journalAbbreviation":"Cochrane Database Syst Rev","author":[{"family":"Rösner","given":"Susanne"},{"family":"Hackl-Herrwerth","given":"Andrea"},{"family":"Leucht","given":"Stefan"},{"family":"Vecchi","given":"Simona"},{"family":"Srisurapanont","given":"Manit"},{"family":"Soyka","given":"Michael"}],"issued":{"date-parts":[["2010"]]}},"label":"page"},{"id":2168,"uris":["http://zotero.org/groups/429944/items/M3CAMBAM"],"uri":["http://zotero.org/groups/429944/items/M3CAMBAM"],"itemData":{"id":2168,"type":"article-journal","title":"Acamprosate for alcohol dependence: A sex-specific meta-analysis based on individual patient data","container-title":"Alcoholism: Clinical and Experimental Research","page":"497–508","volume":"36","issue":"3","DOI":"10.1111/j.1530-0277.2011.01616.x","language":"English","author":[{"family":"Mason","given":"Barbara J"},{"family":"Lehert","given":"Philippe"}],"issued":{"date-parts":[["2011",9]]}},"label":"page"},{"id":2304,"uris":["http://zotero.org/groups/429944/items/WVZ2S5MG"],"uri":["http://zotero.org/groups/429944/items/WVZ2S5MG"],"itemData":{"id":2304,"type":"article-journal","title":"Acamprosate supports abstinence, Naltrexone prevents excessive drinking: Evidence from a meta-analysis with unreported outcomes","container-title":"Journal of Psychopharmacology","page":"11–23","volume":"22","issue":"1","DOI":"10.1177/0269881107078308","language":"English","author":[{"family":"Rosner","given":"S"},{"family":"Leucht","given":"S"},{"family":"Lehert","given":"P"},{"family":"Soyka","given":"M"}],"issued":{"date-parts":[["2007",8]]}},"label":"page"},{"id":2226,"uris":["http://zotero.org/groups/429944/items/RDHSK9NE"],"uri":["http://zotero.org/groups/429944/items/RDHSK9NE"],"itemData":{"id":2226,"type":"article-journal","title":"Pharmacotherapy for alcohol dependence: status of current treatments","container-title":"Current Opinion in Neurobiology","page":"692–699","volume":"23","issue":"4","abstract":"Current Opinion in Neurobiology, 23 (2013) 692-699. doi:10.1016/j.conb.2013.05.005","DOI":"10.1016/j.conb.2013.05.005","author":[{"family":"Franck","given":"Johan"},{"family":"Jayaram-Lindström","given":"Nitya"}],"issued":{"date-parts":[["2013",8]]}},"label":"page"},{"id":7433,"uris":["http://zotero.org/groups/429944/items/UWGNV9T5"],"uri":["http://zotero.org/groups/429944/items/UWGNV9T5"],"itemData":{"id":7433,"type":"article-journal","title":"Treatment retention among patients randomized to buprenorphine/naloxone compared to methadone in a multi-site trial: Treatment retention on buprenorphine/methadone","container-title":"Addiction","page":"79-87","volume":"109","issue":"1","source":"CrossRef","DOI":"10.1111/add.12333","ISSN":"09652140","shortTitle":"Treatment retention among patients randomized to buprenorphine/naloxone compared to methadone in a multi-site trial","language":"en","author":[{"family":"Hser","given":"Yih-Ing"},{"family":"Saxon","given":"Andrew J."},{"family":"Huang","given":"David"},{"family":"Hasson","given":"Al"},{"family":"Thomas","given":"Christie"},{"family":"Hillhouse","given":"Maureen"},{"family":"Jacobs","given":"Petra"},{"family":"Teruya","given":"Cheryl"},{"family":"McLaughlin","given":"Paul"},{"family":"Wiest","given":"Katharina"},{"family":"Cohen","given":"Allan"},{"family":"Ling","given":"Walter"}],"issued":{"date-parts":[["2014",1]]}},"label":"page"},{"id":1997,"uris":["http://zotero.org/groups/429944/items/8I59E6ND"],"uri":["http://zotero.org/groups/429944/items/8I59E6ND"],"itemData":{"id":1997,"type":"article-journal","title":"A meta-analysis comparing the effectiveness of buprenorphine and methadone","container-title":"Journal of Substance Abuse","page":"405–414","volume":"12","issue":"4","abstract":"Increases in the use of illicit opiates have refocused attention on these drugs. One outgrowth of this attention has been the increased consideration of pharmacotherapies to provide alternatives to methadone maintenance. Buprenorphine is one new tool used in the ...","DOI":"10.1016/S0899-3289(01)00054-2","language":"English","author":[{"family":"West","given":"S L"},{"family":"O'Neal","given":"K K"},{"family":"Graham","given":"C W"}],"issued":{"date-parts":[["2001"]]}},"label":"page"},{"id":1968,"uris":["http://zotero.org/groups/429944/items/636GTRB6"],"uri":["http://zotero.org/groups/429944/items/636GTRB6"],"itemData":{"id":1968,"type":"article-journal","title":"A meta-analysis comparing buprenorphine to methadone for treatment of opiate dependence","container-title":"Addiction","abstract":"... ISSN 0965–2140 print/ISSN 1360–0443 online/01/050683–08 Ó Society for the Study of Addiction to Alcohol and Other Drugs Carfax Publishing, Taylor &amp; Francis Limited DOI: 10.1080 / 09652140020039053 Page 2. 684 Paul G. Barnett et al. ...","URL":"http://onlinelibrary.wiley.com/doi/10.1046/j.1360-0443.2001.9656834.x/full","DOI":"10.1080/09652140020039053","author":[{"family":"Barnett","given":"P G"},{"family":"Rodgers","given":"J H"},{"family":"Bloch","given":"D A"}],"issued":{"date-parts":[["2001"]]}},"label":"page"},{"id":1959,"uris":["http://zotero.org/groups/429944/items/5CBUQ7NH"],"uri":["http://zotero.org/groups/429944/items/5CBUQ7NH"],"itemData":{"id":1959,"type":"article-journal","title":"The efficacy of methadone maintenance interventions in reducing illicit opiate use, HIV risk behavior and criminality: A meta-analysis","container-title":"Addiction","abstract":"Aims. To provide empirically based evaluation data regarding the efficacy of psychopharmacological interventions in opiate substance abuse, the present study employed meta-analytic statistical procedures to determine the effectiveness of ...","URL":"http://onlinelibrary.wiley.com/doi/10.1046/j.1360-0443.1998.9345157.x/full","author":[{"family":"Marsch","given":"L A"}],"issued":{"date-parts":[["1998"]]}},"label":"page"},{"id":2151,"uris":["http://zotero.org/groups/429944/items/JMGT5UJQ"],"uri":["http://zotero.org/groups/429944/items/JMGT5UJQ"],"itemData":{"id":2151,"type":"article-journal","title":"Mortality among regular or dependent users of heroin and other opioids: A systematic review and meta-analysis of cohort studies","container-title":"Addiction","page":"32–51","volume":"106","issue":"1","DOI":"10.1111/j.1360-0443.2010.03140.x","language":"English","author":[{"family":"Degenhardt","given":"Louisa"},{"family":"Bucello","given":"Chiara"},{"family":"Mathers","given":"Bradley"},{"family":"Briegleb","given":"Christina"},{"family":"Ali","given":"Hammad"},{"family":"Hickman","given":"Matt"},{"family":"McLaren","given":"Jennifer"}],"issued":{"date-parts":[["2010",11]]}},"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[26–76]</w:t>
      </w:r>
      <w:r w:rsidRPr="004A644B">
        <w:rPr>
          <w:rFonts w:ascii="Arial" w:hAnsi="Arial" w:cs="Arial"/>
          <w:sz w:val="24"/>
          <w:szCs w:val="24"/>
        </w:rPr>
        <w:fldChar w:fldCharType="end"/>
      </w:r>
    </w:p>
    <w:p w14:paraId="76FAFBF8" w14:textId="77777777" w:rsidR="00EB07C8" w:rsidRPr="004A644B" w:rsidRDefault="00EB07C8" w:rsidP="00EB07C8">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 xml:space="preserve">Our overarching, long-range goal is to develop rigorous, scalable, “user-friendly” and </w:t>
      </w:r>
      <w:r w:rsidRPr="004A644B">
        <w:rPr>
          <w:rFonts w:ascii="Arial" w:hAnsi="Arial" w:cs="Arial"/>
          <w:b/>
          <w:sz w:val="24"/>
          <w:szCs w:val="24"/>
          <w:u w:val="single"/>
        </w:rPr>
        <w:t xml:space="preserve">effective </w:t>
      </w:r>
      <w:r w:rsidRPr="004A644B">
        <w:rPr>
          <w:rFonts w:ascii="Arial" w:hAnsi="Arial" w:cs="Arial"/>
          <w:b/>
          <w:sz w:val="24"/>
          <w:szCs w:val="24"/>
        </w:rPr>
        <w:t xml:space="preserve">tools that empower front-line staff to improve EBP implementation in healthcare. </w:t>
      </w:r>
      <w:r w:rsidRPr="004A644B">
        <w:rPr>
          <w:rFonts w:ascii="Arial" w:hAnsi="Arial" w:cs="Arial"/>
          <w:sz w:val="24"/>
          <w:szCs w:val="24"/>
        </w:rPr>
        <w:t xml:space="preserve">Our short-term objective is to evaluate the effectiveness of PSD as a strategy to improve EBP reach and timing in outpatient mental health and addiction services. This pilot will test PSD in two outpatient facilities, one high in complexity and resources, and the other low. </w:t>
      </w:r>
      <w:commentRangeStart w:id="109"/>
      <w:r w:rsidRPr="004A644B">
        <w:rPr>
          <w:rFonts w:ascii="Arial" w:hAnsi="Arial" w:cs="Arial"/>
          <w:sz w:val="24"/>
          <w:szCs w:val="24"/>
        </w:rPr>
        <w:t xml:space="preserve">Both facilities exhibit poor EBP reach, with </w:t>
      </w:r>
      <w:r w:rsidRPr="004A644B">
        <w:rPr>
          <w:rFonts w:ascii="Arial" w:hAnsi="Arial" w:cs="Arial"/>
          <w:i/>
          <w:sz w:val="24"/>
          <w:szCs w:val="24"/>
        </w:rPr>
        <w:t>local reach ranging from 4 to 13% below</w:t>
      </w:r>
      <w:r w:rsidRPr="004A644B">
        <w:rPr>
          <w:rFonts w:ascii="Arial" w:hAnsi="Arial" w:cs="Arial"/>
          <w:sz w:val="24"/>
          <w:szCs w:val="24"/>
        </w:rPr>
        <w:t xml:space="preserve"> the already low national VA averages. </w:t>
      </w:r>
      <w:commentRangeEnd w:id="109"/>
      <w:r>
        <w:rPr>
          <w:rStyle w:val="CommentReference"/>
        </w:rPr>
        <w:commentReference w:id="109"/>
      </w:r>
      <w:r w:rsidRPr="004A644B">
        <w:rPr>
          <w:rFonts w:ascii="Arial" w:hAnsi="Arial" w:cs="Arial"/>
          <w:sz w:val="24"/>
          <w:szCs w:val="24"/>
        </w:rPr>
        <w:t xml:space="preserve">VA is ideal for innovating with PSD modeling, </w:t>
      </w:r>
      <w:r>
        <w:rPr>
          <w:rFonts w:ascii="Arial" w:hAnsi="Arial" w:cs="Arial"/>
          <w:sz w:val="24"/>
          <w:szCs w:val="24"/>
        </w:rPr>
        <w:t xml:space="preserve">allowing </w:t>
      </w:r>
      <w:r w:rsidRPr="004A644B">
        <w:rPr>
          <w:rFonts w:ascii="Arial" w:hAnsi="Arial" w:cs="Arial"/>
          <w:sz w:val="24"/>
          <w:szCs w:val="24"/>
        </w:rPr>
        <w:t xml:space="preserve">leveraging </w:t>
      </w:r>
      <w:r>
        <w:rPr>
          <w:rFonts w:ascii="Arial" w:hAnsi="Arial" w:cs="Arial"/>
          <w:sz w:val="24"/>
          <w:szCs w:val="24"/>
        </w:rPr>
        <w:t>of</w:t>
      </w:r>
      <w:r w:rsidRPr="004A644B">
        <w:rPr>
          <w:rFonts w:ascii="Arial" w:hAnsi="Arial" w:cs="Arial"/>
          <w:sz w:val="24"/>
          <w:szCs w:val="24"/>
        </w:rPr>
        <w:t xml:space="preserve"> partnerships with the national VA quality assurance office, patients, and frontline staff. At the same time, the PSD approach can be translated to data systems and stakeholders in any integrated health network. </w:t>
      </w:r>
    </w:p>
    <w:p w14:paraId="2A4B4222" w14:textId="2FB4EFED" w:rsidR="002B08F8" w:rsidRPr="004A644B" w:rsidRDefault="002B08F8">
      <w:pPr>
        <w:widowControl w:val="0"/>
        <w:autoSpaceDE w:val="0"/>
        <w:autoSpaceDN w:val="0"/>
        <w:adjustRightInd w:val="0"/>
        <w:spacing w:line="480" w:lineRule="auto"/>
        <w:ind w:firstLine="360"/>
        <w:rPr>
          <w:rFonts w:ascii="Arial" w:hAnsi="Arial" w:cs="Arial"/>
          <w:sz w:val="24"/>
          <w:szCs w:val="24"/>
        </w:rPr>
      </w:pPr>
      <w:r w:rsidRPr="004A644B">
        <w:rPr>
          <w:rFonts w:ascii="Arial" w:hAnsi="Arial" w:cs="Arial"/>
          <w:b/>
          <w:sz w:val="24"/>
          <w:szCs w:val="24"/>
        </w:rPr>
        <w:t>PSD is novel for meeting critical national priorities for improving timely access to high-quality health care</w:t>
      </w:r>
      <w:r w:rsidRPr="004A644B">
        <w:rPr>
          <w:rFonts w:ascii="Arial" w:hAnsi="Arial" w:cs="Arial"/>
          <w:sz w:val="24"/>
          <w:szCs w:val="24"/>
        </w:rPr>
        <w:t>. This study is innovative in identifying new uses for existing data that empower frontline staff to reach greater consensus and specificity regarding system organization to implement EBPs. Without methods to improve system procedures, health systems will make ineffective use of their resources to provide evidence-based addiction and mental health care, and fall short of national goals to provide timely, patient-centered care</w:t>
      </w:r>
      <w:r w:rsidR="00D9545A" w:rsidRPr="004A644B">
        <w:rPr>
          <w:rFonts w:ascii="Arial" w:hAnsi="Arial" w:cs="Arial"/>
          <w:sz w:val="24"/>
          <w:szCs w:val="24"/>
        </w:rPr>
        <w:t xml:space="preserve"> </w:t>
      </w:r>
      <w:r w:rsidR="00D9545A"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j1diif43e","properties":{"formattedCitation":"[77]","plainCitation":"[77]"},"citationItems":[{"id":7409,"uris":["http://zotero.org/groups/429944/items/2IJTRD2C"],"uri":["http://zotero.org/groups/429944/items/2IJTRD2C"],"itemData":{"id":7409,"type":"article","title":"Independent Assessment of the Health Care Delivery Systems and Management Processes of the Department of Veterans Affairs (Volume 1: Integrated Report)","URL":"http://www.va.gov/opa/choiceact/documents/assessments/Integrated_Report.pdf","author":[{"family":"Centers for Medicare &amp; Medicaid Services Alliance to Modernize Healthcare (CAMH)","given":""}]}}],"schema":"https://github.com/citation-style-language/schema/raw/master/csl-citation.json"} </w:instrText>
      </w:r>
      <w:r w:rsidR="00D9545A" w:rsidRPr="004A644B">
        <w:rPr>
          <w:rFonts w:ascii="Arial" w:hAnsi="Arial" w:cs="Arial"/>
          <w:sz w:val="24"/>
          <w:szCs w:val="24"/>
        </w:rPr>
        <w:fldChar w:fldCharType="separate"/>
      </w:r>
      <w:r w:rsidR="00970B5F" w:rsidRPr="00970B5F">
        <w:rPr>
          <w:rFonts w:ascii="Arial" w:hAnsi="Arial" w:cs="Arial"/>
          <w:sz w:val="24"/>
        </w:rPr>
        <w:t>[77]</w:t>
      </w:r>
      <w:r w:rsidR="00D9545A" w:rsidRPr="004A644B">
        <w:rPr>
          <w:rFonts w:ascii="Arial" w:hAnsi="Arial" w:cs="Arial"/>
          <w:sz w:val="24"/>
          <w:szCs w:val="24"/>
        </w:rPr>
        <w:fldChar w:fldCharType="end"/>
      </w:r>
      <w:r w:rsidRPr="004A644B">
        <w:rPr>
          <w:rFonts w:ascii="Arial" w:hAnsi="Arial" w:cs="Arial"/>
          <w:sz w:val="24"/>
          <w:szCs w:val="24"/>
          <w:vertAlign w:val="superscript"/>
        </w:rPr>
        <w:t xml:space="preserve">; </w:t>
      </w:r>
      <w:r w:rsidR="00767B7A" w:rsidRPr="004A644B">
        <w:rPr>
          <w:rFonts w:ascii="Arial" w:hAnsi="Arial" w:cs="Arial"/>
          <w:sz w:val="24"/>
          <w:szCs w:val="24"/>
          <w:vertAlign w:val="superscript"/>
        </w:rPr>
        <w:fldChar w:fldCharType="begin"/>
      </w:r>
      <w:r w:rsidR="00970B5F">
        <w:rPr>
          <w:rFonts w:ascii="Arial" w:hAnsi="Arial" w:cs="Arial"/>
          <w:sz w:val="24"/>
          <w:szCs w:val="24"/>
          <w:vertAlign w:val="superscript"/>
        </w:rPr>
        <w:instrText xml:space="preserve"> ADDIN ZOTERO_ITEM CSL_CITATION {"citationID":"161qsmh9r1","properties":{"formattedCitation":"[129,130]","plainCitation":"[129,130]"},"citationItems":[{"id":7588,"uris":["http://zotero.org/groups/429944/items/QGDPGFU9"],"uri":["http://zotero.org/groups/429944/items/QGDPGFU9"],"itemData":{"id":7588,"type":"book","title":"Transforming Health Care Scheduling and Access: Getting to Now","publisher":"National Academies Press (US)","publisher-place":"Washington (DC)","source":"PubMed","event-place":"Washington (DC)","abstract":"According to Transforming Health Care Scheduling and Access, long waits for treatment are a function of the disjointed manner in which most health systems have evolved to accommodate the needs and the desires of doctors and administrators, rather than those of patients. The result is a health care system that deploys its most valuable resource—highly trained personnel—inefficiently, leading to an unnecessary imbalance between the demand for appointments and the supply of open appointments. This study makes the case that by using the techniques of systems engineering, new approaches to management, and increased patient and family involvement, the current health care system can move forward to one with greater focus on the preferences of patients to provide convenient, efficient, and excellent health care without the need for costly investment. Transforming Health Care Scheduling and Access identifies best practices for making significant improvements in access and system-level change. This report makes recommendations for principles and practices to improve access by promoting efficient scheduling. This study will be a valuable resource for practitioners to progress toward a more patient-focused “How can we help you today?” culture.","URL":"http://www.ncbi.nlm.nih.gov/books/NBK316132/","ISBN":"978-0-309-33919-3","call-number":"NBK316132","note":"PMID: 26378331","shortTitle":"Transforming Health Care Scheduling and Access","language":"eng","author":[{"literal":"Committee on Optimizing Scheduling in Health Care"},{"literal":"Institute of Medicine"}],"editor":[{"family":"Kaplan","given":"Gary"},{"family":"Lopez","given":"Marianne Hamilton"},{"family":"McGinnis","given":"J. Michael"}],"issued":{"date-parts":[["2015"]]},"accessed":{"date-parts":[["2016",10,4]]}},"label":"page"},{"id":7577,"uris":["http://zotero.org/groups/429944/items/HUH2JFM9"],"uri":["http://zotero.org/groups/429944/items/HUH2JFM9"],"itemData":{"id":7577,"type":"book","title":"Best care at lower cost: The path to continuously learning health care in America.","publisher":"The National Academies Press","publisher-place":"Washington, DC","event-place":"Washington, DC","author":[{"literal":"Smith, M."},{"literal":"Saunders, R."},{"literal":"Stuckhardt, L."}],"editor":[{"literal":"McGinnis"}],"issued":{"date-parts":[["2013"]]}},"label":"page"}],"schema":"https://github.com/citation-style-language/schema/raw/master/csl-citation.json"} </w:instrText>
      </w:r>
      <w:r w:rsidR="00767B7A" w:rsidRPr="004A644B">
        <w:rPr>
          <w:rFonts w:ascii="Arial" w:hAnsi="Arial" w:cs="Arial"/>
          <w:sz w:val="24"/>
          <w:szCs w:val="24"/>
          <w:vertAlign w:val="superscript"/>
        </w:rPr>
        <w:fldChar w:fldCharType="separate"/>
      </w:r>
      <w:r w:rsidR="00970B5F" w:rsidRPr="00970B5F">
        <w:rPr>
          <w:rFonts w:ascii="Arial" w:hAnsi="Arial" w:cs="Arial"/>
          <w:sz w:val="24"/>
        </w:rPr>
        <w:t>[129,130]</w:t>
      </w:r>
      <w:r w:rsidR="00767B7A" w:rsidRPr="004A644B">
        <w:rPr>
          <w:rFonts w:ascii="Arial" w:hAnsi="Arial" w:cs="Arial"/>
          <w:sz w:val="24"/>
          <w:szCs w:val="24"/>
          <w:vertAlign w:val="superscript"/>
        </w:rPr>
        <w:fldChar w:fldCharType="end"/>
      </w:r>
      <w:r w:rsidRPr="004A644B">
        <w:rPr>
          <w:rFonts w:ascii="Arial" w:hAnsi="Arial" w:cs="Arial"/>
          <w:sz w:val="24"/>
          <w:szCs w:val="24"/>
        </w:rPr>
        <w:t xml:space="preserve"> that reduces health risks and death, and</w:t>
      </w:r>
      <w:r w:rsidRPr="004A644B">
        <w:rPr>
          <w:rFonts w:ascii="Arial" w:hAnsi="Arial" w:cs="Arial"/>
          <w:sz w:val="24"/>
          <w:szCs w:val="24"/>
          <w:vertAlign w:val="superscript"/>
        </w:rPr>
        <w:t xml:space="preserve"> </w:t>
      </w:r>
      <w:r w:rsidRPr="004A644B">
        <w:rPr>
          <w:rFonts w:ascii="Arial" w:hAnsi="Arial" w:cs="Arial"/>
          <w:sz w:val="24"/>
          <w:szCs w:val="24"/>
        </w:rPr>
        <w:t>increases patient well-being and quality of life.</w:t>
      </w:r>
      <w:r w:rsidR="00767B7A" w:rsidRPr="004A644B">
        <w:rPr>
          <w:rFonts w:ascii="Arial" w:hAnsi="Arial" w:cs="Arial"/>
          <w:sz w:val="24"/>
          <w:szCs w:val="24"/>
        </w:rPr>
        <w:t xml:space="preserve"> </w:t>
      </w:r>
      <w:r w:rsidR="00767B7A"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{"citationID":"gVGUWYN6","properties":{"formattedCitation":"{\\rtf [26\\uc0\\u8211{}76]}","plainCitation":"[26–76]"},"citationItems":[{"id":2023,"uris":["http://zotero.org/groups/429944/items/9VC46UBB"],"uri":["http://zotero.org/groups/429944/items/9VC46UBB"],"itemData":{"id":2023,"type":"article-journal","title":"Psychotherapy for military-related posttraumatic stress disorder: Review of the evidence","container-title":"Clinical Psychology Review","page":"45–53","volume":"33","issue":"1","abstract":"Clinical Psychology Review, 33 (2013) 45-53. doi:10.1016/j.cpr.2012.10.002","DOI":"10.1016/j.cpr.2012.10.002","author":[{"family":"Steenkamp","given":"Maria M"},{"family":"Litz","given":"Brett T"}],"issued":{"date-parts":[["2013",2]]}},"label":"page"},{"id":7425,"uris":["http://zotero.org/groups/429944/items/IT8E4N2J"],"uri":["http://zotero.org/groups/429944/items/IT8E4N2J"],"itemData":{"id":7425,"type":"article-journal","title":"A Multidimensional Meta-Analysis of Psychotherapy for PTSD","container-title":"American Journal of Psychiatry","page":"214-227","volume":"162","issue":"2","source":"CrossRef","DOI":"10.1176/appi.ajp.162.2.214","ISSN":"0002-953X, 1535-7228","language":"en","author":[{"family":"Bradley","given":"Rebekah"},{"family":"Greene","given":"Jamelle"},{"family":"Russ","given":"Eric"},{"family":"Dutra","given":"Lissa"},{"family":"Westen","given":"Drew"}],"issued":{"date-parts":[["2005",2]]}},"label":"page"},{"id":7428,"uris":["http://zotero.org/groups/429944/items/MDTWQH4F"],"uri":["http://zotero.org/groups/429944/items/MDTWQH4F"],"itemData":{"id":7428,"type":"chapter","title":"Psychological therapies for chronic post-traumatic stress disorder (PTSD) in adults","container-title":"Cochrane Database of Systematic Reviews","publisher":"John Wiley &amp; Sons, Ltd","publisher-place":"Chichester, UK","source":"CrossRef","event-place":"Chichester, UK","URL":"http://doi.wiley.com/10.1002/14651858.CD003388.pub4","language":"en","editor":[{"literal":"The Cochrane Collaboration"}],"author":[{"family":"Bisson","given":"Jonathan I"},{"family":"Roberts","given":"Neil P"},{"family":"Andrew","given":"Martin"},{"family":"Cooper","given":"Rosalind"},{"family":"Lewis","given":"Catrin"}],"issued":{"date-parts":[["2013",12,13]]},"accessed":{"date-parts":[["2016",10,3]]}},"label":"page"},{"id":2253,"uris":["http://zotero.org/groups/429944/items/SZZGVKHJ"],"uri":["http://zotero.org/groups/429944/items/SZZGVKHJ"],"itemData":{"id":2253,"type":"article-journal","title":"The efficacy of cognitive behavioral therapy: A review of meta-analyses","container-title":"Cognitive Therapy and Research","page":"427–440","volume":"36","issue":"5","DOI":"10.1007/s10608-012-9476-1","language":"English","author":[{"family":"Hofmann","given":"Stefan G"},{"family":"Asnaani","given":"Anu"},{"family":"Vonk","given":"Imke J J"},{"family":"Sawyer","given":"Alice T"},{"family":"Fang","given":"Angela"}],"issued":{"date-parts":[["2012",7]]}},"label":"page"},{"id":2146,"uris":["http://zotero.org/groups/429944/items/J4BENF2E"],"uri":["http://zotero.org/groups/429944/items/J4BENF2E"],"itemData":{"id":2146,"type":"article-journal","title":"A meta-analytic review of exposure in group cognitive behavioral therapy for posttraumatic stress disorder","container-title":"Clinical Psychology Review","page":"24–32","volume":"33","issue":"1","abstract":"Clinical Psychology Review, 33 (2013) 24-32. doi:10.1016/j.cpr.2012.09.005","DOI":"10.1016/j.cpr.2012.09.005","author":[{"family":"Barrera","given":"T L"},{"family":"Mott","given":"J M"},{"family":"Hofstein","given":"R F"},{"family":"Teng","given":"E J"}],"issued":{"date-parts":[["2013",2]]}},"label":"page"},{"id":2053,"uris":["http://zotero.org/groups/429944/items/BRH3TVT6"],"uri":["http://zotero.org/groups/429944/items/BRH3TVT6"],"itemData":{"id":2053,"type":"article-journal","title":"Prolonged exposure therapy for combat-related posttraumatic stress disorder: An examination of treatment effectiveness for Veterans of the wars in Afghanistan and Iraq","container-title":"Journal of Anxiety Disorders","page":"397–403","volume":"25","issue":"3","abstract":"Journal of Anxiety Disorders, 25 (2010) 397-403. 10.1016/j.janxdis.2010.11.002","DOI":"10.1016/j.janxdis.2010.11.002","author":[{"family":"Tuerk","given":"Peter W"},{"family":"Yoder","given":"Matthew"},{"family":"Grubaugh","given":"Anouk"},{"family":"Myrick","given":"Hugh"},{"family":"Hamner","given":"Mark"},{"family":"Acierno","given":"Ron"}],"issued":{"date-parts":[["2011",4]]}},"label":"page"},{"id":2287,"uris":["http://zotero.org/groups/429944/items/VPFXEVV2"],"uri":["http://zotero.org/groups/429944/items/VPFXEVV2"],"itemData":{"id":2287,"type":"article-journal","title":"A meta-analytic review of prolonged exposure for posttraumatic stress disorder","container-title":"Clinical Psychology Review","page":"635–641","volume":"30","issue":"6","abstract":"Clinical Psychology Review, 30 (2010) 635-641. 10.1016/j.cpr.2010.04.007","DOI":"10.1016/j.cpr.2010.04.007","author":[{"family":"Powers","given":"Mark B"},{"family":"Halpern","given":"Jacqueline M"},{"family":"Ferenschak","given":"Michael P"},{"family":"Gillihan","given":"Seth J"},{"family":"Foa","given":"Edna B"}],"issued":{"date-parts":[["2010",8]]}},"label":"page"},{"id":2187,"uris":["http://zotero.org/groups/429944/items/NFUQI8ZT"],"uri":["http://zotero.org/groups/429944/items/NFUQI8ZT"],"itemData":{"id":2187,"type":"article-journal","title":"Cognitive behavioral therapy for posttraumatic stress disorder in women: A randomized controlled trial","container-title":"JAMA","abstract":"Objective To compare prolonged exposure, a type of cognitive behavioral therapy, with present-centered therapy, a supportive intervention, for the treatment of PTSD. Design, Setting, and Participants A randomized controlled trial of female veterans (n= 277) and ...","URL":"http://archneur.jamanetwork.com/article.aspx?articleid=205769","author":[{"family":"Schnurr","given":"P P"},{"family":"Friedman","given":"M J"},{"family":"Engel","given":"C C"},{"family":"Foa","given":"E B"}],"issued":{"date-parts":[["2007"]]}},"label":"page"},{"id":2201,"uris":["http://zotero.org/groups/429944/items/PQRKRUPM"],"uri":["http://zotero.org/groups/429944/items/PQRKRUPM"],"itemData":{"id":2201,"type":"article-journal","title":"A multisite randomized controlled effectiveness trial of cognitive processing therapy for military-related posttraumatic stress disorder","container-title":"Journal of Anxiety Disorders","page":"442–452","volume":"26","issue":"3","abstract":"Journal of Anxiety Disorders, 26 (2012) 442-452. 10.1016/j.janxdis.2012.01.006","DOI":"10.1016/j.janxdis.2012.01.006","author":[{"family":"Forbes","given":"D"},{"family":"Lloyd","given":"D"},{"family":"Nixon","given":"R D V"},{"family":"Elliott","given":"P"},{"family":"Varker","given":"T"},{"family":"Perry","given":"D"},{"family":"Bryant","given":"R A"},{"family":"Creamer","given":"M"}],"issued":{"date-parts":[["2012",4]]}},"label":"page"},{"id":1924,"uris":["http://zotero.org/groups/429944/items/2Z8VBKR8"],"uri":["http://zotero.org/groups/429944/items/2Z8VBKR8"],"itemData":{"id":1924,"type":"article-journal","title":"Cognitive processing therapy for veterans with military-related posttraumatic stress disorder.","container-title":"Journal of Consulting and Clinical Psychology","page":"898–907","volume":"74","issue":"5","DOI":"10.1037/0022-006X.74.5.898","language":"English","author":[{"family":"Monson","given":"Candice M"},{"family":"Schnurr","given":"Paula P"},{"family":"Resick","given":"Patricia A"},{"family":"Friedman","given":"Matthew J"},{"family":"Young-Xu","given":"Yinong"},{"family":"Stevens","given":"Susan P"}],"issued":{"date-parts":[["2006"]]}},"label":"page"},{"id":2259,"uris":["http://zotero.org/groups/429944/items/T89VAZ76"],"uri":["http://zotero.org/groups/429944/items/T89VAZ76"],"itemData":{"id":2259,"type":"article-journal","title":"A meta-analysis of the effects of cognitive therapy in depressed patients","container-title":"Journal of Affective Disorders","page":"59–72","volume":"49","issue":"1","abstract":"Background. Cognitive therapy (CT) has been studied in 78 controlled clinical trials from 1977 to 1996. Method. The meta-analysis used Hedges and Olkin d+ and included 48 high- quality controlled trials. The 2765 patients presented non-psychotic and non-bipolar major ...","DOI":"10.1016/S0165-0327(97)00199-7","language":"English","author":[{"family":"Gloaguen","given":"V"},{"family":"Cottraux","given":"J"},{"family":"Cucherat","given":"M"}],"issued":{"date-parts":[["1998"]]}},"label":"page"},{"id":1934,"uris":["http://zotero.org/groups/429944/items/3KCZWRBD"],"uri":["http://zotero.org/groups/429944/items/3KCZWRBD"],"itemData":{"id":1934,"type":"article-journal","title":"The empirical status of cognitive-behavioral therapy: A review of meta-analyses","container-title":"Clinical Psychology Review","page":"17–31","volume":"26","issue":"1","DOI":"10.1016/j.cpr.2005.07.003","language":"English","author":[{"family":"Butler","given":"A"},{"family":"Chapman","given":"J"},{"family":"Forman","given":"E"},{"family":"Beck","given":"A"}],"issued":{"date-parts":[["2006",1]]}},"label":"page"},{"id":2101,"uris":["http://zotero.org/groups/429944/items/FSCB5NZB"],"uri":["http://zotero.org/groups/429944/items/FSCB5NZB"],"itemData":{"id":2101,"type":"article-journal","title":"Is cognitive–behavioral therapy more effective than other therapies?","container-title":"Clinical Psychology Review","page":"710–720","volume":"30","issue":"6","abstract":"Clinical Psychology Review, 30 (2010) 710-720. 10.1016/j.cpr.2010.05.003","DOI":"10.1016/j.cpr.2010.05.003","author":[{"family":"Tolin","given":"David F"}],"issued":{"date-parts":[["2010",8]]}},"label":"page"},{"id":2128,"uris":["http://zotero.org/groups/429944/items/HZCHI39H"],"uri":["http://zotero.org/groups/429944/items/HZCHI39H"],"itemData":{"id":2128,"type":"article-journal","title":"A meta-(re) analysis of the effects of cognitive therapy versus 'other therapies' for depression","container-title":"Journal of Affective Disorders","page":"159–165","volume":"68","issue":"2-3","abstract":"Background: Cognitive therapy (CT) for depression has been found to be efficacious for the treatment of depression. In comparison to other psychotherapies, CT has been shown to be approximately equal to behavior therapies, but sometimes superior to 'other therapies.'The ...","DOI":"10.1016/S0165-0327(00)00287-1","language":"English","author":[{"family":"Wampold","given":"B E"},{"family":"Minami","given":"T"},{"family":"Baskin","given":"T W"}],"issued":{"date-parts":[["2002"]]}},"label":"page"},{"id":2320,"uris":["http://zotero.org/groups/429944/items/XRB6PHEC"],"uri":["http://zotero.org/groups/429944/items/XRB6PHEC"],"itemData":{"id":2320,"type":"article-journal","title":"Benchmarking the effectiveness of psychotherapy treatment for adult depression in a managed care environment: A preliminary study.","container-title":"Journal of Consulting and Clinical Psychology","page":"116–124","volume":"76","issue":"1","DOI":"10.1037/0022-006X.76.1.116","language":"English","author":[{"family":"Minami","given":"Takuya"},{"family":"Wampold","given":"Bruce E"},{"family":"Serlin","given":"Ronald C"},{"family":"Hamilton","given":"Eric G"},{"family":"Brown","given":"George S Jeb"},{"family":"Kircher","given":"John C"}],"issued":{"date-parts":[["2008"]]}},"label":"page"},{"id":2299,"uris":["http://zotero.org/groups/429944/items/WICA2MQ3"],"uri":["http://zotero.org/groups/429944/items/WICA2MQ3"],"itemData":{"id":2299,"type":"article-journal","title":"Effectiveness of cognitive therapy for depression in a community mental health center: A benchmarking study.","container-title":"Journal of Consulting and Clinical Psychology","page":"404–409","volume":"71","issue":"2","DOI":"10.1037/0022-006X.71.2.404","language":"English","author":[{"family":"Merrill","given":"Kari A"},{"family":"Tolbert","given":"Valerie E"},{"family":"Wade","given":"Wendy A"}],"issued":{"date-parts":[["2003"]]}},"label":"page"},{"id":2073,"uris":["http://zotero.org/groups/429944/items/DP9RWW8Z"],"uri":["http://zotero.org/groups/429944/items/DP9RWW8Z"],"itemData":{"id":2073,"type":"article-journal","title":"The effect of cognitive behavioral group therapy for depression: A meta-analysis 2000-2010","container-title":"Worldviews on Evidence-Based Nursing","page":"2–17","volume":"9","issue":"1","DOI":"10.1111/j.1741-6787.2011.00229.x","language":"English","author":[{"family":"Feng","given":"Chiueng-Yi"},{"family":"Chu","given":"Hsin"},{"family":"Chen","given":"Chiung-Hua"},{"family":"Chang","given":"Yu-Shiun"},{"family":"Chen","given":"Tsai-Hwei"},{"family":"Chou","given":"Yuan-Hwa"},{"family":"Chang","given":"Yue-Cune"},{"family":"Chou","given":"Kuei-Ru"}],"issued":{"date-parts":[["2011",12]]}},"label":"page"},{"id":2303,"uris":["http://zotero.org/groups/429944/items/WTK2BCAG"],"uri":["http://zotero.org/groups/429944/items/WTK2BCAG"],"itemData":{"id":2303,"type":"article-journal","title":"The efficacy of group psychotherapy for depression: A meta-analysis and review of the empirical research","container-title":"Clinical Psychology: Science and Practice","page":"98–116","volume":"8","issue":"1","DOI":"10.1093/clipsy.8.1.98","language":"English","author":[{"family":"McDermut","given":"Wilson"},{"family":"Miller","given":"Ivan W"},{"family":"Brown","given":"Richard A"}],"issued":{"date-parts":[["2006",5]]}},"label":"page"},{"id":2276,"uris":["http://zotero.org/groups/429944/items/UMNSFZ8A"],"uri":["http://zotero.org/groups/429944/items/UMNSFZ8A"],"itemData":{"id":2276,"type":"article-journal","title":"Acceptance and Commitment Therapy: A meta-analytic review","container-title":"Psychotherapy and Psychosomatics","page":"73–80","volume":"78","issue":"2","DOI":"10.1159/000190790","language":"English","author":[{"family":"Powers","given":"Mark B"},{"family":"Zum V ouml rde Sive V ouml rding","given":"Maarten B"},{"family":"Emmelkamp","given":"Paul M G"}],"issued":{"date-parts":[["2009"]]}},"label":"page"},{"id":2260,"uris":["http://zotero.org/groups/429944/items/T9SGK2BM"],"uri":["http://zotero.org/groups/429944/items/T9SGK2BM"],"itemData":{"id":2260,"type":"article-journal","title":"A randomized controlled effectiveness trial of Acceptance and Commitment Therapy and cognitive therapy for anxiety and depression","container-title":"Behavior Modification","page":"772–799","volume":"31","issue":"6","DOI":"10.1177/0145445507302202","language":"English","author":[{"family":"Forman","given":"E M"},{"family":"Herbert","given":"J D"},{"family":"Moitra","given":"E"},{"family":"Yeomans","given":"P D"},{"family":"Geller","given":"P A"}],"issued":{"date-parts":[["2007",11]]}},"label":"page"},{"id":1945,"uris":["http://zotero.org/groups/429944/items/4J28CJF9"],"uri":["http://zotero.org/groups/429944/items/4J28CJF9"],"itemData":{"id":1945,"type":"article-journal","title":"Training in and implementation of Acceptance and Commitment Therapy for depression in the Veterans Health Administration: Therapist and patient outcomes","container-title":"Behaviour Research and Therapy","page":"555–563","volume":"51","issue":"9","abstract":"Behaviour Research and Therapy, 51 (2013) 555-563. doi:10.1016/j.brat.2013.05.009","DOI":"10.1016/j.brat.2013.05.009","author":[{"family":"Walser","given":"Robyn D"},{"family":"Karlin","given":"Bradley E"},{"family":"Trockel","given":"Mickey"},{"family":"Mazina","given":"Barbara"},{"family":"Taylor","given":"C Barr"}],"issued":{"date-parts":[["2013",9]]}},"label":"page"},{"id":1942,"uris":["http://zotero.org/groups/429944/items/4DS486UK"],"uri":["http://zotero.org/groups/429944/items/4DS486UK"],"itemData":{"id":1942,"type":"article-journal","title":"National dissemination of interpersonal psychotherapy for depression in veterans: Therapist and patient-level outcomes.","container-title":"Journal of Consulting and Clinical Psychology","page":"1201–1206","volume":"82","issue":"6","DOI":"10.1037/a0037410","language":"English","author":[{"family":"Stewart","given":"Michael O"},{"family":"Raffa","given":"Susan D"},{"family":"Steele","given":"Jennifer L"},{"family":"Miller","given":"Sarah A"},{"family":"Clougherty","given":"Kathleen F"},{"family":"Hinrichsen","given":"Gregory A"},{"family":"Karlin","given":"Bradley E"}],"issued":{"date-parts":[["2014"]]}},"label":"page"},{"id":5690,"uris":["http://zotero.org/groups/429944/items/QKTVN2NC"],"uri":["http://zotero.org/groups/429944/items/QKTVN2NC"],"itemData":{"id":5690,"type":"article-journal","title":"Interpersonal psychotherapy for depression: A meta-analysis","container-title":"American Journal of Psychiatry","journalAbbreviation":"American Journal of Psychiatry","author":[{"family":"Cuijpers","given":"Pim"},{"family":"Geraedts","given":"Anna S"},{"family":"Oppen","given":"Patricia","non-dropping-particle":"van"},{"family":"Andersson","given":"Gerhard"},{"family":"Markowitz","given":"John C"},{"family":"Straten","given":"Annemieke","non-dropping-particle":"van"}],"issued":{"date-parts":[["2011"]]}},"label":"page"},{"id":2266,"uris":["http://zotero.org/groups/429944/items/TWGC47VR"],"uri":["http://zotero.org/groups/429944/items/TWGC47VR"],"itemData":{"id":2266,"type":"article-journal","title":"Psychotherapy for depression in adults: A meta-analysis of comparative outcome studies","container-title":"Journal of Consulting and Clinical Psychology","page":"909–922","volume":"76","issue":"6","DOI":"10.1037/a0013075","language":"English","author":[{"family":"Cuijpers","given":"Pim"},{"family":"Straten","given":"Annemieke","non-dropping-particle":"van"},{"family":"Andersson","given":"Gerhard"},{"family":"Oppen","given":"Patricia","non-dropping-particle":"van"}],"issued":{"date-parts":[["2008"]]}},"label":"page"},{"id":2024,"uris":["http://zotero.org/groups/429944/items/9W6FNKCX"],"uri":["http://zotero.org/groups/429944/items/9W6FNKCX"],"itemData":{"id":2024,"type":"article-journal","title":"Antidepressant drug effects and depression severity: A patient-level meta-analysis","container-title":"JAMA","abstract":"Review from JAMA — Antidepressant Drug Effects and Depression Severity — A Patient-Level Meta-analysis.","URL":"http://archfaci.jamanetwork.com/article.aspx?articleid=185157","DOI":"10.1001/jama.2009.1943","author":[{"family":"Fournier","given":"J C"},{"family":"DeRubeis","given":"R J"},{"family":"Hollon","given":"S D"}],"issued":{"date-parts":[["2010"]]}},"label":"page"},{"id":1937,"uris":["http://zotero.org/groups/429944/items/45TFDUBX"],"uri":["http://zotero.org/groups/429944/items/45TFDUBX"],"itemData":{"id":1937,"type":"article-journal","title":"Comparative efficacy and acceptability of 12 new-generation antidepressants: A multiple-treatments meta-analysis","container-title":"The Lancet","page":"746–758","volume":"373","issue":"9665","DOI":"10.1016/S0140-6736(09)60046-5","author":[{"family":"Cipriani","given":"Andrea"},{"family":"Furukawa","given":"Toshiaki A"},{"family":"Salanti","given":"Georgia"},{"family":"Geddes","given":"John R"},{"family":"Higgins","given":"Julian PT"},{"family":"Churchill","given":"Rachel"},{"family":"Watanabe","given":"Norio"},{"family":"Nakagawa","given":"Atsuo"},{"family":"Omori","given":"Ichiro M"},{"family":"McGuire","given":"Hugh"},{"family":"Tansella","given":"Michele"},{"family":"Barbui","given":"Corrado"}],"issued":{"date-parts":[["2009",2]]}},"label":"page"},{"id":2166,"uris":["http://zotero.org/groups/429944/items/KSFXBB4V"],"uri":["http://zotero.org/groups/429944/items/KSFXBB4V"],"itemData":{"id":2166,"type":"article-journal","title":"Evidence of cost-effective treatments for depression: A systematic review","container-title":"Journal of Affective Disorders","page":"1–13","volume":"84","issue":"1","DOI":"10.1016/j.jad.2004.10.003","language":"English","author":[{"family":"Barrett","given":"Barbara"},{"family":"Byford","given":"Sarah"},{"family":"Knapp","given":"Martin"}],"issued":{"date-parts":[["2005",1]]}},"label":"page"},{"id":2143,"uris":["http://zotero.org/groups/429944/items/ITKGUKWW"],"uri":["http://zotero.org/groups/429944/items/ITKGUKWW"],"itemData":{"id":2143,"type":"article-journal","title":"Mesa Grande: A methodological analysis of clinical trials of treatments for alcohol use disorders","container-title":"Addiction","page":"265–277","volume":"97","issue":"3","abstract":"Aim A 3-year update with 59 new controlled trials is provided for the ongoing Mesa Grande project reviewing clinical trials of treatments for alcohol use disorders. The project summarizes the current evidence for various treatment approaches, weighting findings ...","DOI":"10.1046/j.1360-0443.2002.00019.x","language":"English","author":[{"family":"Miller","given":"William R"},{"family":"Wilbourne","given":"Paula L"}],"issued":{"date-parts":[["2002",3]]}},"label":"page"},{"id":2147,"uris":["http://zotero.org/groups/429944/items/JCMIJD7A"],"uri":["http://zotero.org/groups/429944/items/JCMIJD7A"],"itemData":{"id":2147,"type":"article-journal","title":"Testing the effectiveness of cognitive-behavioral treatment for substance abuse in a community setting: Within treatment and posttreatment findings.","container-title":"Journal of Consulting and Clinical Psychology","page":"1007–1017","volume":"69","issue":"6","DOI":"10.1037//0022-006X.69.6.1007","language":"English","author":[{"family":"Morgenstern","given":"Jon"},{"family":"Blanchard","given":"Kimberly A"},{"family":"Morgan","given":"Thomas J"},{"family":"Labouvie","given":"Erich"},{"family":"Hayaki","given":"Jumi"}],"issued":{"date-parts":[["2001"]]}},"label":"page"},{"id":2170,"uris":["http://zotero.org/groups/429944/items/M7NEFEIC"],"uri":["http://zotero.org/groups/429944/items/M7NEFEIC"],"itemData":{"id":2170,"type":"article-journal","title":"Efficacy of relapse prevention: A meta-analytic review.","container-title":"Journal of Consulting and Clinical Psychology","page":"563–570","volume":"67","issue":"4","abstract":"Although relapse prevention (RP) has become a widely adopted cognitive-behavioral treatment intervention for alcohol, smoking, and other substance use, outcome studies have yielded an inconsistent picture of the efficacy of this approach or conditions for maximal effectiveness. A meta-analysis was performed to evaluate the overall effectiveness of RP and the extent to which certain variables may relate to treatment outcome. Twenty-six published and unpublished studies with 70 hypothesis tests representing a sample of 9,504 participants were included in the analysis. Results indicated that RP was generally effective, particularly for alcohol problems. Additionally, outcome was moderated by several variables. Specifically, RP was most effective when applied to alcohol or polysubstance use disorders, combined with the adjunctive use of medication, and when evaluated immediately following treatment using uncontrolled pre–post tests. (PsycINFO Database Record (c) 2012 APA, all rights reserved)","DOI":"10.1037/0022-006X.67.4.563","language":"English","author":[{"family":"Irvin","given":"Jennifer E"},{"family":"Bowers","given":"Clint A"},{"family":"Dunn","given":"Michael E"},{"family":"Wang","given":"Morgan C"}],"issued":{"date-parts":[["1999",8]]}},"label":"page"},{"id":2295,"uris":["http://zotero.org/groups/429944/items/W3VN4UK5"],"uri":["http://zotero.org/groups/429944/items/W3VN4UK5"],"itemData":{"id":2295,"type":"article-journal","title":"Relapse prevention for alcohol and drug problems: That was Zen, this is Tao","container-title":"American Psychologist","page":"224–235","volume":"59","issue":"4","DOI":"10.1037/0003-066X.59.4.224","language":"English","author":[{"family":"Witkiewitz","given":"Katie"},{"family":"Marlatt","given":"G Alan"}],"issued":{"date-parts":[["2004"]]}},"label":"page"},{"id":1974,"uris":["http://zotero.org/groups/429944/items/6PX787MR"],"uri":["http://zotero.org/groups/429944/items/6PX787MR"],"itemData":{"id":1974,"type":"article-journal","title":"Cognitive-behavioral treatment with adult alcohol and illicit drug users: A meta-analysis of randomized controlled trials","container-title":"Journal of Studies on Alcohol and Drugs","abstract":"Objective: This meta-analysis examined 53 controlled trials of cognitive-behavioral treatment (CBT) for adults diagnosed with alcohol-or illicit-drug-use disorders. The aims were to provide an overall picture of CBT treatment efficacy and to identify client or treatment ...","URL":"http://www.ncbi.nlm.nih.gov/pmc/articles/pmc2696292/","author":[{"family":"Magill","given":"M"},{"family":"Ray","given":"L A"}],"issued":{"date-parts":[["2009"]]}},"label":"page"},{"id":2300,"uris":["http://zotero.org/groups/429944/items/WKHNTDV8"],"uri":["http://zotero.org/groups/429944/items/WKHNTDV8"],"itemData":{"id":2300,"type":"article-journal","title":"Site matters: Multisite randomized trial of motivational enhancement therapy in community drug abuse clinics.","container-title":"Journal of Consulting and Clinical Psychology","page":"556–567","volume":"75","issue":"4","DOI":"10.1037/0022-006X.75.4.556","language":"English","author":[{"family":"Ball","given":"Samuel A"},{"family":"Martino","given":"Steve"},{"family":"Nich","given":"Charla"},{"family":"Frankforter","given":"Tami L"},{"family":"Van Horn","given":"Deborah"},{"family":"Crits-Christoph","given":"Paul"},{"family":"Woody","given":"George E"},{"family":"Obert","given":"Jeanne L"},{"family":"Farentinos","given":"Christiane"},{"family":"Carroll","given":"Kathleen M"}],"issued":{"date-parts":[["2007"]]}},"label":"page"},{"id":2127,"uris":["http://zotero.org/groups/429944/items/HWKGM7SH"],"uri":["http://zotero.org/groups/429944/items/HWKGM7SH"],"itemData":{"id":2127,"type":"article-journal","title":"The effectiveness and applicability of motivational interviewing: A practice-friendly review of four meta-analyses","container-title":"Journal of Clinical Psychology","page":"1232–1245","volume":"65","issue":"11","DOI":"10.1002/jclp.20638","language":"English","author":[{"family":"Lundahl","given":"Brad"},{"family":"Burke","given":"Brian L"}],"issued":{"date-parts":[["2009",11]]}},"label":"page"},{"id":1985,"uris":["http://zotero.org/groups/429944/items/7PXAHU2N"],"uri":["http://zotero.org/groups/429944/items/7PXAHU2N"],"itemData":{"id":1985,"type":"article-journal","title":"The efficacy of motivational interviewing: A meta-analysis of controlled clinical trials.","container-title":"Journal of Consulting and Clinical Psychology","page":"843–861","volume":"71","issue":"5","DOI":"10.1037/0022-006X.71.5.843","language":"English","author":[{"family":"Burke","given":"Brian L"},{"family":"Arkowitz","given":"Hal"},{"family":"Menchola","given":"Marisa"}],"issued":{"date-parts":[["2003"]]}},"label":"page"},{"id":5699,"uris":["http://zotero.org/groups/429944/items/ZT7ISRZF"],"uri":["http://zotero.org/groups/429944/items/ZT7ISRZF"],"itemData":{"id":5699,"type":"article-journal","title":"Motivational interviewing: a systematic review and meta-analysis","container-title":"British Journal of General Practice","page":"305-312","volume":"55","issue":"513","ISSN":"0960-1643","journalAbbreviation":"Br J Gen Pract","author":[{"family":"Rubak","given":"Sune"},{"family":"Sandbæk","given":"Annelli"},{"family":"Lauritzen","given":"Torsten"},{"family":"Christensen","given":"Bo"}],"issued":{"date-parts":[["2005"]]}},"label":"page"},{"id":1991,"uris":["http://zotero.org/groups/429944/items/876URNZ7"],"uri":["http://zotero.org/groups/429944/items/876URNZ7"],"itemData":{"id":1991,"type":"article-journal","title":"Treatment of depression in patients with alcohol or other drug dependence: A meta-analysis","container-title":"JAMA","page":"1887–1896","volume":"291","issue":"15","abstract":"Context Depression and substance abuse are common and costly disorders that frequently co-occur, but controversy about effective treatment for patients with both disorders persists.Objective To conduct a systematic review and meta-analysis to quantify the efficacy of antidepressant medications...","DOI":"10.1001/jama.291.15.1887","language":"English","author":[{"family":"Nunes","given":"Edward V"},{"family":"Levin","given":"Frances R"}],"issued":{"date-parts":[["2004",4]]}},"label":"page"},{"id":2256,"uris":["http://zotero.org/groups/429944/items/T5DF734X"],"uri":["http://zotero.org/groups/429944/items/T5DF734X"],"itemData":{"id":2256,"type":"article-journal","title":"Pharmacotherapy for adults with alcohol use disorders in outpatient settings","container-title":"JAMA","page":"1889–12","volume":"311","issue":"18","DOI":"10.1001/jama.2014.3628","language":"English","author":[{"family":"Jonas","given":"Daniel E"},{"family":"Amick","given":"Halle R"},{"family":"Feltner","given":"Cynthia"},{"family":"Bobashev","given":"Georgiy"},{"family":"Thomas","given":"Kathleen"},{"family":"Wines","given":"Roberta"},{"family":"Kim","given":"Mimi M"},{"family":"Shanahan","given":"Ellen"},{"family":"Gass","given":"C Elizabeth"},{"family":"Rowe","given":"Cassandra J"},{"family":"Garbutt","given":"James C"}],"issued":{"date-parts":[["2014",5]]}},"label":"page"},{"id":2056,"uris":["http://zotero.org/groups/429944/items/C228WB5Q"],"uri":["http://zotero.org/groups/429944/items/C228WB5Q"],"itemData":{"id":2056,"type":"article-journal","title":"Combined pharmacotherapies and behavioral interventions for alcohol dependence: The COMBINE study: A randomized controlled trial","container-title":"JAMA","abstract":"Objectives To evaluate the efficacy of medication, behavioral therapies, and their combinations for treatment of alcohol dependence and to evaluate placebo effect on overall outcome. Design, Setting, and Participants Randomized controlled trial conducted ...","URL":"http://jama.jamanetwork.com/article.aspx?articleid=202789","author":[{"family":"Anton","given":"R F"},{"family":"O'Malley","given":"S S"},{"family":"Ciraulo","given":"D A"},{"family":"Cisler","given":"R A"}],"issued":{"date-parts":[["2006"]]}},"label":"page"},{"id":1914,"uris":["http://zotero.org/groups/429944/items/2ECCMP25"],"uri":["http://zotero.org/groups/429944/items/2ECCMP25"],"itemData":{"id":1914,"type":"article-journal","title":"Naltrexone, a relapse prevention maintenance treatment of alcohol dependence: A meta-analysis of randomized controlled trials","container-title":"Alcohol and Alcoholism","page":"544–552","volume":"36","issue":"6","abstract":"Abstract—The objective of this study was to review the evidence for the efficacy and toxicity of naltrexone , a treatment of alcohol dependence. A systematic review and meta - analysis of randomized controlled trials of naltrexone used in the treatment of alcohol dependence ...","DOI":"10.1093/alcalc/36.6.544","note":"PMID: 11704620","language":"English","author":[{"family":"Streeton","given":"C"},{"family":"Whelan","given":"G"}],"issued":{"date-parts":[["2001",11]]}},"label":"page"},{"id":7424,"uris":["http://zotero.org/groups/429944/items/I6W4PPGJ"],"uri":["http://zotero.org/groups/429944/items/I6W4PPGJ"],"itemData":{"id":7424,"type":"article-journal","title":"Naltrexone Combined With Either Cognitive Behavioral or Motivational Enhancement Therapy for Alcohol Dependence:","container-title":"Journal of Clinical Psychopharmacology","page":"349-357","volume":"25","issue":"4","source":"CrossRef","DOI":"10.1097/01.jcp.0000172071.81258.04","ISSN":"0271-0749","shortTitle":"Naltrexone Combined With Either Cognitive Behavioral or Motivational Enhancement Therapy for Alcohol Dependence","language":"en","author":[{"family":"Anton","given":"Raymond F."},{"family":"Moak","given":"Darlene H."},{"family":"Latham","given":"Patricia"},{"family":"Waid","given":"L. Randolph"},{"family":"Myrick","given":"Hugh"},{"family":"Voronin","given":"Konstantin"},{"family":"Thevos","given":"Angelica"},{"family":"Wang","given":"Wei"},{"family":"Woolson","given":"Robert"}],"issued":{"date-parts":[["2005",8]]}},"label":"page"},{"id":7436,"uris":["http://zotero.org/groups/429944/items/X3VTMQFH"],"uri":["http://zotero.org/groups/429944/items/X3VTMQFH"],"itemData":{"id":7436,"type":"article-journal","title":"The Status of Naltrexone in the Treatment of Alcohol Dependence: Specific Effects on Heavy Drinking","container-title":"Journal of Clinical Psychopharmacology","page":"610-625","volume":"26","issue":"6","source":"CrossRef","DOI":"10.1097/01.jcp.0000245566.52401.20","ISSN":"0271-0749","shortTitle":"The Status of Naltrexone in the Treatment of Alcohol Dependence","language":"en","author":[{"family":"Pettinati","given":"Helen M."},{"family":"O'Brien","given":"Charles P."},{"family":"Rabinowitz","given":"Amanda R."},{"family":"Wortman","given":"Shoshana P."},{"family":"Oslin","given":"David W."},{"family":"Kampman","given":"Kyle M."},{"family":"Dackis","given":"Charles A."}],"issued":{"date-parts":[["2006",12]]}},"label":"page"},{"id":5698,"uris":["http://zotero.org/groups/429944/items/WPMCI5DH"],"uri":["http://zotero.org/groups/429944/items/WPMCI5DH"],"itemData":{"id":5698,"type":"article-journal","title":"Opioid antagonists for alcohol dependence","container-title":"Cochrane Database System Review","volume":"12","journalAbbreviation":"Cochrane Database Syst Rev","author":[{"family":"Rösner","given":"Susanne"},{"family":"Hackl-Herrwerth","given":"Andrea"},{"family":"Leucht","given":"Stefan"},{"family":"Vecchi","given":"Simona"},{"family":"Srisurapanont","given":"Manit"},{"family":"Soyka","given":"Michael"}],"issued":{"date-parts":[["2010"]]}},"label":"page"},{"id":2168,"uris":["http://zotero.org/groups/429944/items/M3CAMBAM"],"uri":["http://zotero.org/groups/429944/items/M3CAMBAM"],"itemData":{"id":2168,"type":"article-journal","title":"Acamprosate for alcohol dependence: A sex-specific meta-analysis based on individual patient data","container-title":"Alcoholism: Clinical and Experimental Research","page":"497–508","volume":"36","issue":"3","DOI":"10.1111/j.1530-0277.2011.01616.x","language":"English","author":[{"family":"Mason","given":"Barbara J"},{"family":"Lehert","given":"Philippe"}],"issued":{"date-parts":[["2011",9]]}},"label":"page"},{"id":2304,"uris":["http://zotero.org/groups/429944/items/WVZ2S5MG"],"uri":["http://zotero.org/groups/429944/items/WVZ2S5MG"],"itemData":{"id":2304,"type":"article-journal","title":"Acamprosate supports abstinence, Naltrexone prevents excessive drinking: Evidence from a meta-analysis with unreported outcomes","container-title":"Journal of Psychopharmacology","page":"11–23","volume":"22","issue":"1","DOI":"10.1177/0269881107078308","language":"English","author":[{"family":"Rosner","given":"S"},{"family":"Leucht","given":"S"},{"family":"Lehert","given":"P"},{"family":"Soyka","given":"M"}],"issued":{"date-parts":[["2007",8]]}},"label":"page"},{"id":2226,"uris":["http://zotero.org/groups/429944/items/RDHSK9NE"],"uri":["http://zotero.org/groups/429944/items/RDHSK9NE"],"itemData":{"id":2226,"type":"article-journal","title":"Pharmacotherapy for alcohol dependence: status of current treatments","container-title":"Current Opinion in Neurobiology","page":"692–699","volume":"23","issue":"4","abstract":"Current Opinion in Neurobiology, 23 (2013) 692-699. doi:10.1016/j.conb.2013.05.005","DOI":"10.1016/j.conb.2013.05.005","author":[{"family":"Franck","given":"Johan"},{"family":"Jayaram-Lindström","given":"Nitya"}],"issued":{"date-parts":[["2013",8]]}},"label":"page"},{"id":7433,"uris":["http://zotero.org/groups/429944/items/UWGNV9T5"],"uri":["http://zotero.org/groups/429944/items/UWGNV9T5"],"itemData":{"id":7433,"type":"article-journal","title":"Treatment retention among patients randomized to buprenorphine/naloxone compared to methadone in a multi-site trial: Treatment retention on buprenorphine/methadone","container-title":"Addiction","page":"79-87","volume":"109","issue":"1","source":"CrossRef","DOI":"10.1111/add.12333","ISSN":"09652140","shortTitle":"Treatment retention among patients randomized to buprenorphine/naloxone compared to methadone in a multi-site trial","language":"en","author":[{"family":"Hser","given":"Yih-Ing"},{"family":"Saxon","given":"Andrew J."},{"family":"Huang","given":"David"},{"family":"Hasson","given":"Al"},{"family":"Thomas","given":"Christie"},{"family":"Hillhouse","given":"Maureen"},{"family":"Jacobs","given":"Petra"},{"family":"Teruya","given":"Cheryl"},{"family":"McLaughlin","given":"Paul"},{"family":"Wiest","given":"Katharina"},{"family":"Cohen","given":"Allan"},{"family":"Ling","given":"Walter"}],"issued":{"date-parts":[["2014",1]]}},"label":"page"},{"id":1997,"uris":["http://zotero.org/groups/429944/items/8I59E6ND"],"uri":["http://zotero.org/groups/429944/items/8I59E6ND"],"itemData":{"id":1997,"type":"article-journal","title":"A meta-analysis comparing the effectiveness of buprenorphine and methadone","container-title":"Journal of Substance Abuse","page":"405–414","volume":"12","issue":"4","abstract":"Increases in the use of illicit opiates have refocused attention on these drugs. One outgrowth of this attention has been the increased consideration of pharmacotherapies to provide alternatives to methadone maintenance. Buprenorphine is one new tool used in the ...","DOI":"10.1016/S0899-3289(01)00054-2","language":"English","author":[{"family":"West","given":"S L"},{"family":"O'Neal","given":"K K"},{"family":"Graham","given":"C W"}],"issued":{"date-parts":[["2001"]]}},"label":"page"},{"id":1968,"uris":["http://zotero.org/groups/429944/items/636GTRB6"],"uri":["http://zotero.org/groups/429944/items/636GTRB6"],"itemData":{"id":1968,"type":"article-journal","title":"A meta-analysis comparing buprenorphine to methadone for treatment of opiate dependence","container-title":"Addiction","abstract":"... ISSN 0965–2140 print/ISSN 1360–0443 online/01/050683–08 Ó Society for the Study of Addiction to Alcohol and Other Drugs Carfax Publishing, Taylor &amp; Francis Limited DOI: 10.1080 / 09652140020039053 Page 2. 684 Paul G. Barnett et al. ...","URL":"http://onlinelibrary.wiley.com/doi/10.1046/j.1360-0443.2001.9656834.x/full","DOI":"10.1080/09652140020039053","author":[{"family":"Barnett","given":"P G"},{"family":"Rodgers","given":"J H"},{"family":"Bloch","given":"D A"}],"issued":{"date-parts":[["2001"]]}},"label":"page"},{"id":1959,"uris":["http://zotero.org/groups/429944/items/5CBUQ7NH"],"uri":["http://zotero.org/groups/429944/items/5CBUQ7NH"],"itemData":{"id":1959,"type":"article-journal","title":"The efficacy of methadone maintenance interventions in reducing illicit opiate use, HIV risk behavior and criminality: A meta-analysis","container-title":"Addiction","abstract":"Aims. To provide empirically based evaluation data regarding the efficacy of psychopharmacological interventions in opiate substance abuse, the present study employed meta-analytic statistical procedures to determine the effectiveness of ...","URL":"http://onlinelibrary.wiley.com/doi/10.1046/j.1360-0443.1998.9345157.x/full","author":[{"family":"Marsch","given":"L A"}],"issued":{"date-parts":[["1998"]]}},"label":"page"},{"id":2151,"uris":["http://zotero.org/groups/429944/items/JMGT5UJQ"],"uri":["http://zotero.org/groups/429944/items/JMGT5UJQ"],"itemData":{"id":2151,"type":"article-journal","title":"Mortality among regular or dependent users of heroin and other opioids: A systematic review and meta-analysis of cohort studies","container-title":"Addiction","page":"32–51","volume":"106","issue":"1","DOI":"10.1111/j.1360-0443.2010.03140.x","language":"English","author":[{"family":"Degenhardt","given":"Louisa"},{"family":"Bucello","given":"Chiara"},{"family":"Mathers","given":"Bradley"},{"family":"Briegleb","given":"Christina"},{"family":"Ali","given":"Hammad"},{"family":"Hickman","given":"Matt"},{"family":"McLaren","given":"Jennifer"}],"issued":{"date-parts":[["2010",11]]}},"label":"page"}],"schema":"https://github.com/citation-style-language/schema/raw/master/csl-citation.json"} </w:instrText>
      </w:r>
      <w:r w:rsidR="00767B7A" w:rsidRPr="004A644B">
        <w:rPr>
          <w:rFonts w:ascii="Arial" w:hAnsi="Arial" w:cs="Arial"/>
          <w:sz w:val="24"/>
          <w:szCs w:val="24"/>
        </w:rPr>
        <w:fldChar w:fldCharType="separate"/>
      </w:r>
      <w:r w:rsidR="00970B5F" w:rsidRPr="00970B5F">
        <w:rPr>
          <w:rFonts w:ascii="Arial" w:hAnsi="Arial" w:cs="Arial"/>
          <w:sz w:val="24"/>
          <w:szCs w:val="24"/>
        </w:rPr>
        <w:t>[26–76]</w:t>
      </w:r>
      <w:r w:rsidR="00767B7A" w:rsidRPr="004A644B">
        <w:rPr>
          <w:rFonts w:ascii="Arial" w:hAnsi="Arial" w:cs="Arial"/>
          <w:sz w:val="24"/>
          <w:szCs w:val="24"/>
        </w:rPr>
        <w:fldChar w:fldCharType="end"/>
      </w:r>
      <w:r w:rsidRPr="004A644B">
        <w:rPr>
          <w:rFonts w:ascii="Arial" w:hAnsi="Arial" w:cs="Arial"/>
          <w:sz w:val="24"/>
          <w:szCs w:val="24"/>
          <w:vertAlign w:val="superscript"/>
        </w:rPr>
        <w:t xml:space="preserve"> </w:t>
      </w:r>
      <w:r w:rsidRPr="004A644B">
        <w:rPr>
          <w:rFonts w:ascii="Arial" w:hAnsi="Arial" w:cs="Arial"/>
          <w:sz w:val="24"/>
          <w:szCs w:val="24"/>
        </w:rPr>
        <w:t xml:space="preserve"> </w:t>
      </w:r>
    </w:p>
    <w:p w14:paraId="2434E17A" w14:textId="77777777" w:rsidR="002B08F8" w:rsidRPr="004A644B" w:rsidRDefault="002B08F8">
      <w:pPr>
        <w:widowControl w:val="0"/>
        <w:autoSpaceDE w:val="0"/>
        <w:autoSpaceDN w:val="0"/>
        <w:adjustRightInd w:val="0"/>
        <w:spacing w:line="480" w:lineRule="auto"/>
        <w:ind w:firstLine="360"/>
        <w:rPr>
          <w:rFonts w:ascii="Arial" w:hAnsi="Arial" w:cs="Arial"/>
          <w:b/>
          <w:sz w:val="24"/>
          <w:szCs w:val="24"/>
        </w:rPr>
      </w:pPr>
      <w:r w:rsidRPr="004A644B">
        <w:rPr>
          <w:rFonts w:ascii="Arial" w:hAnsi="Arial" w:cs="Arial"/>
          <w:b/>
          <w:sz w:val="24"/>
          <w:szCs w:val="24"/>
        </w:rPr>
        <w:t xml:space="preserve">PSD is innovative in meeting several needs for advancing the field of </w:t>
      </w:r>
      <w:r w:rsidRPr="004A644B">
        <w:rPr>
          <w:rFonts w:ascii="Arial" w:hAnsi="Arial" w:cs="Arial"/>
          <w:b/>
          <w:sz w:val="24"/>
          <w:szCs w:val="24"/>
        </w:rPr>
        <w:lastRenderedPageBreak/>
        <w:t>implementation science</w:t>
      </w:r>
      <w:r w:rsidRPr="004A644B">
        <w:rPr>
          <w:rFonts w:ascii="Arial" w:hAnsi="Arial" w:cs="Arial"/>
          <w:sz w:val="24"/>
          <w:szCs w:val="24"/>
        </w:rPr>
        <w:t xml:space="preserve">. </w:t>
      </w:r>
    </w:p>
    <w:p w14:paraId="1BBAD7F8" w14:textId="77777777" w:rsidR="002B08F8" w:rsidRPr="004A644B" w:rsidRDefault="002B08F8">
      <w:pPr>
        <w:pStyle w:val="ListParagraph"/>
        <w:widowControl w:val="0"/>
        <w:numPr>
          <w:ilvl w:val="0"/>
          <w:numId w:val="7"/>
        </w:numPr>
        <w:autoSpaceDE w:val="0"/>
        <w:autoSpaceDN w:val="0"/>
        <w:adjustRightInd w:val="0"/>
        <w:spacing w:line="480" w:lineRule="auto"/>
        <w:ind w:left="360"/>
        <w:rPr>
          <w:rFonts w:ascii="Arial" w:hAnsi="Arial" w:cs="Arial"/>
          <w:b/>
          <w:sz w:val="24"/>
          <w:szCs w:val="24"/>
        </w:rPr>
      </w:pPr>
      <w:r w:rsidRPr="004A644B">
        <w:rPr>
          <w:rFonts w:ascii="Arial" w:hAnsi="Arial" w:cs="Arial"/>
          <w:b/>
          <w:sz w:val="24"/>
          <w:szCs w:val="24"/>
          <w:u w:val="single"/>
        </w:rPr>
        <w:t>Generalizability</w:t>
      </w:r>
      <w:r w:rsidRPr="004A644B">
        <w:rPr>
          <w:rFonts w:ascii="Arial" w:hAnsi="Arial" w:cs="Arial"/>
          <w:sz w:val="24"/>
          <w:szCs w:val="24"/>
        </w:rPr>
        <w:t>.</w:t>
      </w:r>
      <w:r w:rsidRPr="004A644B">
        <w:rPr>
          <w:rFonts w:ascii="Arial" w:hAnsi="Arial" w:cs="Arial"/>
          <w:b/>
          <w:sz w:val="24"/>
          <w:szCs w:val="24"/>
        </w:rPr>
        <w:t xml:space="preserve"> </w:t>
      </w:r>
      <w:r w:rsidRPr="004A644B">
        <w:rPr>
          <w:rFonts w:ascii="Arial" w:hAnsi="Arial" w:cs="Arial"/>
          <w:sz w:val="24"/>
          <w:szCs w:val="24"/>
        </w:rPr>
        <w:t xml:space="preserve">A primary innovation of the SD modeling methodology is the generalizability of one systems approach to tailor EBP implementation to any local healthcare setting. PSD can be applied to any EBP that requires coordination among multidisciplinary providers and multiple appointments. It is also responsive to the need to improve implementation of </w:t>
      </w:r>
      <w:r w:rsidRPr="004A644B">
        <w:rPr>
          <w:rFonts w:ascii="Arial" w:hAnsi="Arial" w:cs="Arial"/>
          <w:i/>
          <w:sz w:val="24"/>
          <w:szCs w:val="24"/>
        </w:rPr>
        <w:t>multiple</w:t>
      </w:r>
      <w:r w:rsidRPr="004A644B">
        <w:rPr>
          <w:rFonts w:ascii="Arial" w:hAnsi="Arial" w:cs="Arial"/>
          <w:sz w:val="24"/>
          <w:szCs w:val="24"/>
        </w:rPr>
        <w:t xml:space="preserve"> evidence-based practices in one system. </w:t>
      </w:r>
    </w:p>
    <w:p w14:paraId="69FC05FB" w14:textId="600C9439" w:rsidR="002B08F8" w:rsidRPr="004A644B" w:rsidRDefault="002B08F8">
      <w:pPr>
        <w:pStyle w:val="ListParagraph"/>
        <w:widowControl w:val="0"/>
        <w:numPr>
          <w:ilvl w:val="0"/>
          <w:numId w:val="7"/>
        </w:numPr>
        <w:autoSpaceDE w:val="0"/>
        <w:autoSpaceDN w:val="0"/>
        <w:adjustRightInd w:val="0"/>
        <w:spacing w:line="480" w:lineRule="auto"/>
        <w:ind w:left="360"/>
        <w:rPr>
          <w:rFonts w:ascii="Arial" w:hAnsi="Arial" w:cs="Arial"/>
          <w:b/>
          <w:sz w:val="24"/>
          <w:szCs w:val="24"/>
        </w:rPr>
      </w:pPr>
      <w:r w:rsidRPr="004A644B">
        <w:rPr>
          <w:rFonts w:ascii="Arial" w:hAnsi="Arial" w:cs="Arial"/>
          <w:b/>
          <w:sz w:val="24"/>
          <w:szCs w:val="24"/>
          <w:u w:val="single"/>
        </w:rPr>
        <w:t>Stakeholder Engaged</w:t>
      </w:r>
      <w:r w:rsidRPr="004A644B">
        <w:rPr>
          <w:rFonts w:ascii="Arial" w:hAnsi="Arial" w:cs="Arial"/>
          <w:sz w:val="24"/>
          <w:szCs w:val="24"/>
        </w:rPr>
        <w:t>.</w:t>
      </w:r>
      <w:r w:rsidRPr="004A644B">
        <w:rPr>
          <w:rFonts w:ascii="Arial" w:hAnsi="Arial" w:cs="Arial"/>
          <w:b/>
          <w:sz w:val="24"/>
          <w:szCs w:val="24"/>
        </w:rPr>
        <w:t xml:space="preserve"> </w:t>
      </w:r>
      <w:r w:rsidRPr="004A644B">
        <w:rPr>
          <w:rFonts w:ascii="Arial" w:hAnsi="Arial" w:cs="Arial"/>
          <w:sz w:val="24"/>
          <w:szCs w:val="24"/>
        </w:rPr>
        <w:t>Participatory by-design, PSD responds to calls for practice-based research and pragmatic implementation knowledge.</w:t>
      </w:r>
      <w:r w:rsidR="00C0219C"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1ugovtqup9","properties":{"formattedCitation":"[131]","plainCitation":"[131]"},"citationItems":[{"id":7579,"uris":["http://zotero.org/groups/429944/items/J79NKHKW"],"uri":["http://zotero.org/groups/429944/items/J79NKHKW"],"itemData":{"id":7579,"type":"article-journal","title":"Making research relevant: if it is an evidence-based practice, where's the practice-based evidence?","container-title":"Family Practice","page":"i20-i24","volume":"25","issue":"Supplement 1","source":"CrossRef","DOI":"10.1093/fampra/cmn055","ISSN":"0263-2136, 1460-2229","shortTitle":"Making research relevant","language":"en","author":[{"family":"Green","given":"L. W"}],"issued":{"date-parts":[["2008",12,1]]}}}],"schema":"https://github.com/citation-style-language/schema/raw/master/csl-citation.json"} </w:instrText>
      </w:r>
      <w:r w:rsidR="00C0219C" w:rsidRPr="004A644B">
        <w:rPr>
          <w:rFonts w:ascii="Arial" w:hAnsi="Arial" w:cs="Arial"/>
          <w:sz w:val="24"/>
          <w:szCs w:val="24"/>
        </w:rPr>
        <w:fldChar w:fldCharType="separate"/>
      </w:r>
      <w:r w:rsidR="00970B5F" w:rsidRPr="00970B5F">
        <w:rPr>
          <w:rFonts w:ascii="Arial" w:hAnsi="Arial" w:cs="Arial"/>
          <w:sz w:val="24"/>
        </w:rPr>
        <w:t>[131]</w:t>
      </w:r>
      <w:r w:rsidR="00C0219C" w:rsidRPr="004A644B">
        <w:rPr>
          <w:rFonts w:ascii="Arial" w:hAnsi="Arial" w:cs="Arial"/>
          <w:sz w:val="24"/>
          <w:szCs w:val="24"/>
        </w:rPr>
        <w:fldChar w:fldCharType="end"/>
      </w:r>
      <w:r w:rsidRPr="004A644B">
        <w:rPr>
          <w:rFonts w:ascii="Arial" w:hAnsi="Arial" w:cs="Arial"/>
          <w:sz w:val="24"/>
          <w:szCs w:val="24"/>
        </w:rPr>
        <w:t xml:space="preserve"> Embedding high levels of stakeholder engagement in developing implementation strategies also improves buy-in among staff. PSD is consistent with a learning health care organization, promoting leadership and systems thinking among staff.</w:t>
      </w:r>
      <w:r w:rsidR="005802A4"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{"citationID":"v0bzkVQo","properties":{"formattedCitation":"{\\rtf [110\\uc0\\u8211{}112,114\\uc0\\u8211{}130,132\\uc0\\u8211{}139]}","plainCitation":"[110–112,114–130,132–139]"},"citationItems":[{"id":7410,"uris":["http://zotero.org/groups/429944/items/37DAKH2H"],"uri":["http://zotero.org/groups/429944/items/37DAKH2H"],"itemData":{"id":7410,"type":"book","title":"The fifth discipline: The art and practice of the learning organization","publisher":"Broadway Business","author":[{"literal":"Senge, P.M."}],"issued":{"date-parts":[["2006"]]}},"label":"page"},{"id":7435,"uris":["http://zotero.org/groups/429944/items/WNM8KUHV"],"uri":["http://zotero.org/groups/429944/items/WNM8KUHV"],"itemData":{"id":7435,"type":"article","title":"System Dynamics Review","URL":"http://onlinelibrary.wiley.com/journal/10.1002/(ISSN)1099-1727"},"label":"page"},{"id":7438,"uris":["http://zotero.org/groups/429944/items/Z527QN3T"],"uri":["http://zotero.org/groups/429944/items/Z527QN3T"],"itemData":{"id":7438,"type":"article","title":"Vensim@ Version 6.3","author":[{"literal":"Ventana Systems Inc"}],"issued":{"date-parts":[["2014"]]}},"label":"page"},{"id":7419,"uris":["http://zotero.org/groups/429944/items/DEEXSPFN"],"uri":["http://zotero.org/groups/429944/items/DEEXSPFN"],"itemData":{"id":7419,"type":"book","title":"Introduction to computer simulation: A system dynamics modeling approach.","publisher":"Addison Wesley","publisher-place":"Reading, MA","event-place":"Reading, MA","author":[{"literal":"Roberts, N"},{"literal":"Anderson, D"},{"literal":"Deal, R"},{"literal":"Shaffer, W"}],"issued":{"date-parts":[["1983"]]}},"label":"page"},{"id":7418,"uris":["http://zotero.org/groups/429944/items/D45VU84E"],"uri":["http://zotero.org/groups/429944/items/D45VU84E"],"itemData":{"id":7418,"type":"book","title":"The Electronic Oracle: Computer models and social decisions","publisher":"John Wiley","publisher-place":"New York","event-place":"New York","author":[{"literal":"Meadows, D.H"},{"literal":"Robinson, J.M."}],"issued":{"date-parts":[["1985"]]}},"label":"page"},{"id":7414,"uris":["http://zotero.org/groups/429944/items/7BH5CDJC"],"uri":["http://zotero.org/groups/429944/items/7BH5CDJC"],"itemData":{"id":7414,"type":"book","title":"Business Dynamics: Systems Thinking and Modeling for a Complex World","publisher":"McGraw-Hill Companies, Inc.","publisher-place":"New York","event-place":"New York","author":[{"literal":"Sterman, J.D."}],"issued":{"date-parts":[["2000"]]}},"label":"page"},{"id":1933,"uris":["http://zotero.org/groups/429944/items/3K7HN6NI"],"uri":["http://zotero.org/groups/429944/items/3K7HN6NI"],"itemData":{"id":1933,"type":"article-journal","title":"Meta-analysis of dropout in treatments for posttraumatic stress disorder","container-title":"Journal of Consulting and Clinical Psychology","page":"394-404","volume":"81","issue":"3","source":"CrossRef","DOI":"10.1037/a0031474","ISSN":"1939-2117, 0022-006X","language":"en","author":[{"family":"Imel","given":"Zac E."},{"family":"Laska","given":"Kevin"},{"family":"Jakupcak","given":"Matthew"},{"family":"Simpson","given":"Tracy L."}],"issued":{"date-parts":[["2013"]]}},"label":"page"},{"id":1921,"uris":["http://zotero.org/groups/429944/items/2Q966I7W"],"uri":["http://zotero.org/groups/429944/items/2Q966I7W"],"itemData":{"id":1921,"type":"article-journal","title":"A systematic review of dropout from psychotherapy for posttraumatic stress disorder among Iraq and Afghanistan combat Veterans","container-title":"Journal of Traumatic Stress","page":"401-409","volume":"28","issue":"5","source":"CrossRef","DOI":"10.1002/jts.22038","ISSN":"08949867","shortTitle":"A Systematic Review of Dropout From Psychotherapy for Posttraumatic Stress Disorder Among Iraq and Afghanistan Combat Veterans","language":"en","author":[{"family":"Goetter","given":"Elizabeth M."},{"family":"Bui","given":"Eric"},{"family":"Ojserkis","given":"Rebecca A."},{"family":"Zakarian","given":"Rebecca J."},{"family":"Brendel","given":"Rebecca Weintraub"},{"family":"Simon","given":"Naomi M."}],"issued":{"date-parts":[["2015",10]]}},"label":"page"},{"id":2095,"uris":["http://zotero.org/groups/429944/items/EZ6HJ4T8"],"uri":["http://zotero.org/groups/429944/items/EZ6HJ4T8"],"itemData":{"id":2095,"type":"article-journal","title":"Psychotherapy utilization among rural and urban Veterans from 2007 to 2010","container-title":"The Journal of Rural Health","page":"235-243","volume":"31","issue":"3","source":"CrossRef","DOI":"10.1111/jrh.12099","ISSN":"0890765X","shortTitle":"Psychotherapy Utilization Among Rural and Urban Veterans From 2007 to 2010","language":"en","author":[{"family":"Mott","given":"Juliette M."},{"family":"Grubbs","given":"Kathleen M."},{"family":"Sansgiry","given":"Shubhada"},{"family":"Fortney","given":"John C."},{"family":"Cully","given":"Jeffrey A."}],"issued":{"date-parts":[["2015",7]]}},"label":"page"},{"id":2267,"uris":["http://zotero.org/groups/429944/items/U4JINNQ6"],"uri":["http://zotero.org/groups/429944/items/U4JINNQ6"],"itemData":{"id":2267,"type":"article-journal","title":"Prevalence and trends in psychotropic medication use among US male veterans, 1999-2010","container-title":"Pharmacoepidemiology and Drug Safety","page":"1215-1219","volume":"24","issue":"11","source":"CrossRef","DOI":"10.1002/pds.3809","ISSN":"10538569","shortTitle":"Prevalence and trends in psychotropic medication use among US male veterans, 1999-2010","language":"en","author":[{"family":"Frenk","given":"Steven M."},{"family":"Sautter","given":"Jessica M."},{"family":"Paulose-Ram","given":"Ryne"}],"issued":{"date-parts":[["2015",11]]}},"label":"page"},{"id":2255,"uris":["http://zotero.org/groups/429944/items/T555ECSS"],"uri":["http://zotero.org/groups/429944/items/T555ECSS"],"itemData":{"id":2255,"type":"article-journal","title":"PTSD diagnostic validity in Veterans Affairs electronic records of Iraq and Afghanistan Veterans","container-title":"Journal of Consulting and Clinical Psychology","page":"569-579","volume":"82","issue":"4","source":"CrossRef","DOI":"10.1037/a0036347","ISSN":"1939-2117, 0022-006X","language":"en","author":[{"family":"Holowka","given":"Darren W."},{"family":"Marx","given":"Brian P."},{"family":"Gates","given":"Margaret A."},{"family":"Litman","given":"Heather J."},{"family":"Ranganathan","given":"Gayatri"},{"family":"Rosen","given":"Raymond C."},{"family":"Keane","given":"Terence M."}],"issued":{"date-parts":[["2014"]]}},"label":"page"},{"id":2049,"uris":["http://zotero.org/groups/429944/items/BG7M3UXN"],"uri":["http://zotero.org/groups/429944/items/BG7M3UXN"],"itemData":{"id":2049,"type":"article-journal","title":"Comparison of provider-documented and patient-reported brief intervention for unhealthy alcohol use in VA outpatients","container-title":"Drug and Alcohol Dependence","page":"159-166","volume":"153","source":"CrossRef","DOI":"10.1016/j.drugalcdep.2015.05.027","ISSN":"03768716","language":"en","author":[{"family":"Lapham","given":"Gwen T."},{"family":"Rubinsky","given":"Anna D."},{"family":"Shortreed","given":"Susan M."},{"family":"Hawkins","given":"Eric J."},{"family":"Richards","given":"Julie"},{"family":"Williams","given":"Emily C."},{"family":"Berger","given":"Douglas"},{"family":"Chavez","given":"Laura J."},{"family":"Kivlahan","given":"Daniel R."},{"family":"Bradley","given":"Katharine A."}],"issued":{"date-parts":[["2015",8]]}},"label":"page"},{"id":5410,"uris":["http://zotero.org/groups/429944/items/C3UW7US9"],"uri":["http://zotero.org/groups/429944/items/C3UW7US9"],"itemData":{"id":5410,"type":"article-journal","title":"Pasteur and parachutes: When statistical process control is better than a randomized controlled trial","container-title":"Quality and Safety in Health Care","page":"140-143","volume":"14","issue":"2","source":"CrossRef","DOI":"10.1136/qshc.2005.013763","ISSN":"1475-3898, 1475-3901","shortTitle":"Pasteur and parachutes","language":"en","author":[{"family":"Diaz","given":"M"}],"issued":{"date-parts":[["2005",4,1]]}},"label":"page"},{"id":7561,"uris":["http://zotero.org/groups/429944/items/36FX93W3"],"uri":["http://zotero.org/groups/429944/items/36FX93W3"],"itemData":{"id":7561,"type":"book","title":"The healthcare data guide","publisher":"Jossey-Bass.","publisher-place":"San Francisco, CA","event-place":"San Francisco, CA","author":[{"literal":"Provost, L.P."},{"literal":"Murray, S.K."}],"issued":{"date-parts":[["2011"]]}},"label":"page"},{"id":7567,"uris":["http://zotero.org/groups/429944/items/9BAVPFAI"],"uri":["http://zotero.org/groups/429944/items/9BAVPFAI"],"itemData":{"id":7567,"type":"article-journal","title":"Statistical process control as a tool for research and healthcare improvement","container-title":"Quality and Safety in Health Care","page":"458–464","volume":"12","issue":"6","source":"Google Scholar","author":[{"family":"Benneyan","given":"J. C."},{"family":"Lloyd","given":"R. C."},{"family":"Plsek","given":"P. E."}],"issued":{"date-parts":[["2003"]]}},"label":"page"},{"id":7591,"uris":["http://zotero.org/groups/429944/items/SW3Q5GEI"],"uri":["http://zotero.org/groups/429944/items/SW3Q5GEI"],"itemData":{"id":7591,"type":"article-journal","title":"Plotting basic control charts: tutorial notes for healthcare practitioners","container-title":"Quality and Safety in Health Care","page":"137-145","volume":"17","issue":"2","source":"CrossRef","DOI":"10.1136/qshc.2004.012047","ISSN":"1475-3898, 1475-3901","shortTitle":"Plotting basic control charts","language":"en","author":[{"family":"Mohammed","given":"M A"},{"family":"Worthington","given":"P"},{"family":"Woodall","given":"W H"}],"issued":{"date-parts":[["2008",4,1]]}},"label":"page"},{"id":7565,"uris":["http://zotero.org/groups/429944/items/8FTF9HHG"],"uri":["http://zotero.org/groups/429944/items/8FTF9HHG"],"itemData":{"id":7565,"type":"article-journal","title":"The SQUIRE (Standards for QUality Improvement Reporting Excellence) guidelines for quality improvement reporting: explanation and elaboration","container-title":"Quality and Safety in Health Care","page":"i13-i32","volume":"17","issue":"Suppl 1","source":"CrossRef","DOI":"10.1136/qshc.2008.029058","ISSN":"1475-3898, 1475-3901","shortTitle":"The SQUIRE (Standards for QUality Improvement Reporting Excellence) guidelines for quality improvement reporting","language":"en","author":[{"family":"Ogrinc","given":"G"},{"family":"Mooney","given":"S E"},{"family":"Estrada","given":"C"},{"family":"Foster","given":"T"},{"family":"Goldmann","given":"D"},{"family":"Hall","given":"L W"},{"family":"Huizinga","given":"M M"},{"family":"Liu","given":"S K"},{"family":"Mills","given":"P"},{"family":"Neily","given":"J"},{"family":"Nelson","given":"W"},{"family":"Pronovost","given":"P J"},{"family":"Provost","given":"L"},{"family":"Rubenstein","given":"L V"},{"family":"Speroff","given":"T"},{"family":"Splaine","given":"M"},{"family":"Thomson","given":"R"},{"family":"Tomolo","given":"A M"},{"family":"Watts","given":"B"}],"issued":{"date-parts":[["2008",10,1]]}},"label":"page"},{"id":7581,"uris":["http://zotero.org/groups/429944/items/JWXXXES2"],"uri":["http://zotero.org/groups/429944/items/JWXXXES2"],"itemData":{"id":7581,"type":"article-journal","title":"The p-control chart: a tool for care improvement","container-title":"International Journal for Quality in Health Care","page":"402-407","volume":"22","issue":"5","source":"CrossRef","DOI":"10.1093/intqhc/mzq037","ISSN":"1353-4505, 1464-3677","shortTitle":"The p-control chart","language":"en","author":[{"family":"Duclos","given":"A."},{"family":"Voirin","given":"N."}],"issued":{"date-parts":[["2010",10,1]]}},"label":"page"},{"id":7576,"uris":["http://zotero.org/groups/429944/items/H25Q9S54"],"uri":["http://zotero.org/groups/429944/items/H25Q9S54"],"itemData":{"id":7576,"type":"article-journal","title":"G* Power 3: A flexible statistical power analysis program for the social, behavioral, and biomedical sciences. 39 175-11.","container-title":"Behavior Research Methods","page":"11","volume":"39","issue":"175","author":[{"literal":"Faul, F"},{"literal":"Erdfelder, E"},{"literal":"Lang, AG"},{"literal":"Buchner, A"}],"issued":{"date-parts":[["2007"]]}},"label":"page"},{"id":7507,"uris":["http://zotero.org/groups/429944/items/T2HCES69"],"uri":["http://zotero.org/groups/429944/items/T2HCES69"],"itemData":{"id":7507,"type":"article-journal","title":"A survey of perceived barriers and attitudes toward mental health care among OEF/OIF veterans at VA outpatient mental health clinics","container-title":"Military medicine","page":"273–278","volume":"179","issue":"3","source":"Google Scholar","author":[{"family":"Garcia","given":"Hector A."},{"family":"Finley","given":"Erin P."},{"family":"Ketchum","given":"Norma"},{"family":"Jakupcak","given":"Matthew"},{"family":"Dassori","given":"Albana"},{"family":"Reyes","given":"Stephanie C."}],"issued":{"date-parts":[["2014"]]}},"label":"page"},{"id":7593,"uris":["http://zotero.org/groups/429944/items/ZS7SA3E3"],"uri":["http://zotero.org/groups/429944/items/ZS7SA3E3"],"itemData":{"id":7593,"type":"article-journal","title":"Instrumentation issues in implementation science","container-title":"Implementation Science","page":"1","volume":"9","issue":"1","source":"Google Scholar","author":[{"family":"Martinez","given":"Ruben G."},{"family":"Lewis","given":"Cara C."},{"family":"Weiner","given":"Bryan J."}],"issued":{"date-parts":[["2014"]]}},"label":"page"},{"id":7570,"uris":["http://zotero.org/groups/429944/items/BUCQIFUG"],"uri":["http://zotero.org/groups/429944/items/BUCQIFUG"],"itemData":{"id":7570,"type":"article-journal","title":"The Society for Implementation Research Collaboration Instrument Review Project: A methodology to promote rigorous evaluation","container-title":"Implementation Science","page":"2","volume":"10","issue":"1","source":"CrossRef","DOI":"10.1186/s13012-014-0193-x","ISSN":"1748-5908","shortTitle":"The Society for Implementation Research Collaboration Instrument Review Project","language":"en","author":[{"family":"Lewis","given":"Cara C"},{"family":"Stanick","given":"Cameo F"},{"family":"Martinez","given":"Ruben G"},{"family":"Weiner","given":"Bryan J"},{"family":"Kim","given":"Mimi"},{"family":"Barwick","given":"Melanie"},{"family":"Comtois","given":"Katherine A"}],"issued":{"date-parts":[["2015"]]}},"label":"page"},{"id":7587,"uris":["http://zotero.org/groups/429944/items/PURQ8PS5"],"uri":["http://zotero.org/groups/429944/items/PURQ8PS5"],"itemData":{"id":7587,"type":"article-journal","title":"Model uncertainty and Bayesian updating in reliability-based inspection","container-title":"Structural Safety","page":"145-160","volume":"22","issue":"2","source":"CrossRef","DOI":"10.1016/S0167-4730(00)00005-9","ISSN":"01674730","language":"en","author":[{"family":"Zhang","given":"Ruoxue"},{"family":"Mahadevan","given":"Sankaran"}],"issued":{"date-parts":[["2000",6]]}},"label":"page"},{"id":7585,"uris":["http://zotero.org/groups/429944/items/NJRDHM83"],"uri":["http://zotero.org/groups/429944/items/NJRDHM83"],"itemData":{"id":7585,"type":"article-journal","title":"Bayesian analysis of longitudinal data using growth curve models","container-title":"International Journal of Behavioral Development","page":"374-383","volume":"31","issue":"4","source":"CrossRef","DOI":"10.1177/0165025407077764","ISSN":"0165-0254","language":"en","author":[{"family":"Zhang","given":"Z."},{"family":"Hamagami","given":"F."},{"family":"Lijuan Wang","given":"L."},{"family":"Nesselroade","given":"J. R."},{"family":"Grimm","given":"K. J."}],"issued":{"date-parts":[["2007",7,1]]}},"label":"page"},{"id":7589,"uris":["http://zotero.org/groups/429944/items/R8E6Z22R"],"uri":["http://zotero.org/groups/429944/items/R8E6Z22R"],"itemData":{"id":7589,"type":"article-journal","title":"Automatic time series forecasting: The forecast package for R","container-title":"Journal of Statistical Software","volume":"26","issue":"3","author":[{"literal":"Hyndman, R.J."},{"literal":"Khandakar, Y."}],"issued":{"date-parts":[["2008"]]}},"label":"page"},{"id":2072,"uris":["http://zotero.org/groups/429944/items/DF49PXSX"],"uri":["http://zotero.org/groups/429944/items/DF49PXSX"],"itemData":{"id":2072,"type":"article-journal","title":"Applying dynamic simulation modeling methods in health care delivery research—The SIMULATE checklist: Report of the ISPOR simulation modeling emerging good practices task force","container-title":"Value in Health","page":"5-16","volume":"18","issue":"1","source":"CrossRef","DOI":"10.1016/j.jval.2014.12.001","ISSN":"10983015","shortTitle":"Applying Dynamic Simulation Modeling Methods in Health Care Delivery Research—The SIMULATE Checklist","language":"en","author":[{"family":"Marshall","given":"Deborah A."},{"family":"Burgos-Liz","given":"Lina"},{"family":"IJzerman","given":"Maarten J."},{"family":"Osgood","given":"Nathaniel D."},{"family":"Padula","given":"William V."},{"family":"Higashi","given":"Mitchell K."},{"family":"Wong","given":"Peter K."},{"family":"Pasupathy","given":"Kalyan S."},{"family":"Crown","given":"William"}],"issued":{"date-parts":[["2015",1]]}},"label":"page"},{"id":7588,"uris":["http://zotero.org/groups/429944/items/QGDPGFU9"],"uri":["http://zotero.org/groups/429944/items/QGDPGFU9"],"itemData":{"id":7588,"type":"book","title":"Transforming Health Care Scheduling and Access: Getting to Now","publisher":"National Academies Press (US)","publisher-place":"Washington (DC)","source":"PubMed","event-place":"Washington (DC)","abstract":"According to Transforming Health Care Scheduling and Access, long waits for treatment are a function of the disjointed manner in which most health systems have evolved to accommodate the needs and the desires of doctors and administrators, rather than those of patients. The result is a health care system that deploys its most valuable resource—highly trained personnel—inefficiently, leading to an unnecessary imbalance between the demand for appointments and the supply of open appointments. This study makes the case that by using the techniques of systems engineering, new approaches to management, and increased patient and family involvement, the current health care system can move forward to one with greater focus on the preferences of patients to provide convenient, efficient, and excellent health care without the need for costly investment. Transforming Health Care Scheduling and Access identifies best practices for making significant improvements in access and system-level change. This report makes recommendations for principles and practices to improve access by promoting efficient scheduling. This study will be a valuable resource for practitioners to progress toward a more patient-focused “How can we help you today?” culture.","URL":"http://www.ncbi.nlm.nih.gov/books/NBK316132/","ISBN":"978-0-309-33919-3","call-number":"NBK316132","note":"PMID: 26378331","shortTitle":"Transforming Health Care Scheduling and Access","language":"eng","author":[{"literal":"Committee on Optimizing Scheduling in Health Care"},{"literal":"Institute of Medicine"}],"editor":[{"family":"Kaplan","given":"Gary"},{"family":"Lopez","given":"Marianne Hamilton"},{"family":"McGinnis","given":"J. Michael"}],"issued":{"date-parts":[["2015"]]},"accessed":{"date-parts":[["2016",10,4]]}},"label":"page"},{"id":7577,"uris":["http://zotero.org/groups/429944/items/HUH2JFM9"],"uri":["http://zotero.org/groups/429944/items/HUH2JFM9"],"itemData":{"id":7577,"type":"book","title":"Best care at lower cost: The path to continuously learning health care in America.","publisher":"The National Academies Press","publisher-place":"Washington, DC","event-place":"Washington, DC","author":[{"literal":"Smith, M."},{"literal":"Saunders, R."},{"literal":"Stuckhardt, L."}],"editor":[{"literal":"McGinnis"}],"issued":{"date-parts":[["2013"]]}},"label":"page"}],"schema":"https://github.com/citation-style-language/schema/raw/master/csl-citation.json"} </w:instrText>
      </w:r>
      <w:r w:rsidR="005802A4" w:rsidRPr="004A644B">
        <w:rPr>
          <w:rFonts w:ascii="Arial" w:hAnsi="Arial" w:cs="Arial"/>
          <w:sz w:val="24"/>
          <w:szCs w:val="24"/>
        </w:rPr>
        <w:fldChar w:fldCharType="separate"/>
      </w:r>
      <w:r w:rsidR="00970B5F" w:rsidRPr="00970B5F">
        <w:rPr>
          <w:rFonts w:ascii="Arial" w:hAnsi="Arial" w:cs="Arial"/>
          <w:sz w:val="24"/>
          <w:szCs w:val="24"/>
        </w:rPr>
        <w:t>[110–112,114–130,132–139]</w:t>
      </w:r>
      <w:r w:rsidR="005802A4" w:rsidRPr="004A644B">
        <w:rPr>
          <w:rFonts w:ascii="Arial" w:hAnsi="Arial" w:cs="Arial"/>
          <w:sz w:val="24"/>
          <w:szCs w:val="24"/>
        </w:rPr>
        <w:fldChar w:fldCharType="end"/>
      </w:r>
      <w:r w:rsidRPr="004A644B">
        <w:rPr>
          <w:rFonts w:ascii="Arial" w:hAnsi="Arial" w:cs="Arial"/>
          <w:sz w:val="24"/>
          <w:szCs w:val="24"/>
          <w:vertAlign w:val="superscript"/>
        </w:rPr>
        <w:t xml:space="preserve"> </w:t>
      </w:r>
      <w:r w:rsidRPr="004A644B">
        <w:rPr>
          <w:rFonts w:ascii="Arial" w:hAnsi="Arial" w:cs="Arial"/>
          <w:sz w:val="24"/>
          <w:szCs w:val="24"/>
        </w:rPr>
        <w:t>Modeling to adapt or make ongoing improvements increases sustainability of EBP implementation efforts amid ongoing change.</w:t>
      </w:r>
      <w:r w:rsidR="007E3459"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j9pp0jt17","properties":{"formattedCitation":"[84]","plainCitation":"[84]"},"citationItems":[{"id":7429,"uris":["http://zotero.org/groups/429944/items/MZIPG7NT"],"uri":["http://zotero.org/groups/429944/items/MZIPG7NT"],"itemData":{"id":7429,"type":"article-journal","title":"The dynamic sustainability framework: Addressing the paradox of sustainment amid ongoing change.","container-title":"Implementation Science","page":"117","issue":"8","author":[{"family":"Chambers","given":"D"},{"literal":"R Glasgow"},{"literal":"K Strange"}],"issued":{"date-parts":[["2013"]]}}}],"schema":"https://github.com/citation-style-language/schema/raw/master/csl-citation.json"} </w:instrText>
      </w:r>
      <w:r w:rsidR="007E3459" w:rsidRPr="004A644B">
        <w:rPr>
          <w:rFonts w:ascii="Arial" w:hAnsi="Arial" w:cs="Arial"/>
          <w:sz w:val="24"/>
          <w:szCs w:val="24"/>
        </w:rPr>
        <w:fldChar w:fldCharType="separate"/>
      </w:r>
      <w:r w:rsidR="00970B5F" w:rsidRPr="00970B5F">
        <w:rPr>
          <w:rFonts w:ascii="Arial" w:hAnsi="Arial" w:cs="Arial"/>
          <w:sz w:val="24"/>
        </w:rPr>
        <w:t>[84]</w:t>
      </w:r>
      <w:r w:rsidR="007E3459" w:rsidRPr="004A644B">
        <w:rPr>
          <w:rFonts w:ascii="Arial" w:hAnsi="Arial" w:cs="Arial"/>
          <w:sz w:val="24"/>
          <w:szCs w:val="24"/>
        </w:rPr>
        <w:fldChar w:fldCharType="end"/>
      </w:r>
    </w:p>
    <w:p w14:paraId="047E5391" w14:textId="27C74C65" w:rsidR="002B08F8" w:rsidRPr="004A644B" w:rsidRDefault="002B08F8">
      <w:pPr>
        <w:pStyle w:val="ListParagraph"/>
        <w:widowControl w:val="0"/>
        <w:numPr>
          <w:ilvl w:val="0"/>
          <w:numId w:val="7"/>
        </w:numPr>
        <w:autoSpaceDE w:val="0"/>
        <w:autoSpaceDN w:val="0"/>
        <w:adjustRightInd w:val="0"/>
        <w:spacing w:line="480" w:lineRule="auto"/>
        <w:ind w:left="360"/>
        <w:rPr>
          <w:rFonts w:ascii="Arial" w:hAnsi="Arial" w:cs="Arial"/>
          <w:b/>
          <w:sz w:val="24"/>
          <w:szCs w:val="24"/>
        </w:rPr>
      </w:pPr>
      <w:r w:rsidRPr="004A644B">
        <w:rPr>
          <w:rFonts w:ascii="Arial" w:hAnsi="Arial" w:cs="Arial"/>
          <w:sz w:val="24"/>
          <w:szCs w:val="24"/>
          <w:u w:val="single"/>
        </w:rPr>
        <w:t>‘</w:t>
      </w:r>
      <w:r w:rsidRPr="004A644B">
        <w:rPr>
          <w:rFonts w:ascii="Arial" w:hAnsi="Arial" w:cs="Arial"/>
          <w:b/>
          <w:sz w:val="24"/>
          <w:szCs w:val="24"/>
          <w:u w:val="single"/>
        </w:rPr>
        <w:t>Fit’ and system ‘capacity’ formally specified</w:t>
      </w:r>
      <w:r w:rsidRPr="004A644B">
        <w:rPr>
          <w:rFonts w:ascii="Arial" w:hAnsi="Arial" w:cs="Arial"/>
          <w:b/>
          <w:sz w:val="24"/>
          <w:szCs w:val="24"/>
        </w:rPr>
        <w:t xml:space="preserve">. </w:t>
      </w:r>
      <w:r w:rsidRPr="004A644B">
        <w:rPr>
          <w:rFonts w:ascii="Arial" w:hAnsi="Arial" w:cs="Arial"/>
          <w:sz w:val="24"/>
          <w:szCs w:val="24"/>
        </w:rPr>
        <w:t>Eliciting stakeholders’ ‘mental models’ is necessary, but not sufficiently precise for improved alignment of EBP implementation to meet patients’ needs.</w:t>
      </w:r>
      <w:r w:rsidR="00A00265" w:rsidRPr="004A644B">
        <w:rPr>
          <w:rFonts w:ascii="Arial" w:hAnsi="Arial" w:cs="Arial"/>
          <w:sz w:val="24"/>
          <w:szCs w:val="24"/>
          <w:vertAlign w:val="superscript"/>
        </w:rPr>
        <w:t xml:space="preserve"> </w:t>
      </w:r>
      <w:r w:rsidR="00A00265" w:rsidRPr="004A644B">
        <w:rPr>
          <w:rFonts w:ascii="Arial" w:hAnsi="Arial" w:cs="Arial"/>
          <w:sz w:val="24"/>
          <w:szCs w:val="24"/>
          <w:vertAlign w:val="superscript"/>
        </w:rPr>
        <w:fldChar w:fldCharType="begin"/>
      </w:r>
      <w:r w:rsidR="00970B5F">
        <w:rPr>
          <w:rFonts w:ascii="Arial" w:hAnsi="Arial" w:cs="Arial"/>
          <w:sz w:val="24"/>
          <w:szCs w:val="24"/>
          <w:vertAlign w:val="superscript"/>
        </w:rPr>
        <w:instrText xml:space="preserve"> ADDIN ZOTERO_ITEM CSL_CITATION {"citationID":"5f6DYeZd","properties":{"unsorted":true,"formattedCitation":"[85,20,140]","plainCitation":"[85,20,140]"},"citationItems":[{"id":2330,"uris":["http://zotero.org/groups/429944/items/ZEE5UQ5C"],"uri":["http://zotero.org/groups/429944/items/ZEE5UQ5C"],"itemData":{"id":2330,"type":"article-journal","title":"A practical implementation science heuristic for organizational readiness: R = MC","container-title":"Journal of Community Psychology","page":"484-501","volume":"43","issue":"4","source":"CrossRef","DOI":"10.1002/jcop.21698","ISSN":"00904392","shortTitle":"A PRACTICAL IMPLEMENTATION SCIENCE HEURISTIC FOR ORGANIZATIONAL READINESS","language":"en","author":[{"family":"Scaccia","given":"Jonathan P."},{"family":"Cook","given":"Brittany S."},{"family":"Lamont","given":"Andrea"},{"family":"Wandersman","given":"Abraham"},{"family":"Castellow","given":"Jennifer"},{"family":"Katz","given":"Jason"},{"family":"Beidas","given":"Rinad S."}],"issued":{"date-parts":[["2015",4]]}},"label":"page"},{"id":7374,"uris":["http://zotero.org/groups/429944/items/66N9TXKF"],"uri":["http://zotero.org/groups/429944/items/66N9TXKF"],"itemData":{"id":7374,"type":"article-journal","title":"Trends in Opioid Agonist Therapy in the Veterans Health Administration: Is Supply Keeping up with Demand?","container-title":"The American Journal of Drug and Alcohol Abuse","page":"103-107","volume":"39","issue":"2","source":"CrossRef","DOI":"10.3109/00952990.2012.741167","ISSN":"0095-2990, 1097-9891","shortTitle":"Trends in Opioid Agonist Therapy in the Veterans Health Administration","language":"en","author":[{"family":"Oliva","given":"Elizabeth M."},{"family":"Trafton","given":"Jodie A."},{"family":"Harris","given":"Alex H.S."},{"family":"Gordon","given":"Adam J."}],"issued":{"date-parts":[["2013",3]]}},"label":"page"},{"id":7580,"uris":["http://zotero.org/groups/429944/items/JAZV2HVP"],"uri":["http://zotero.org/groups/429944/items/JAZV2HVP"],"itemData":{"id":7580,"type":"article-journal","title":"Bounded rationality and organizational learning","container-title":"Organization science","page":"125–134","volume":"2","issue":"1","source":"Google Scholar","author":[{"family":"Simon","given":"Herbert A."}],"issued":{"date-parts":[["1991"]]}},"label":"page"}],"schema":"https://github.com/citation-style-language/schema/raw/master/csl-citation.json"} </w:instrText>
      </w:r>
      <w:r w:rsidR="00A00265" w:rsidRPr="004A644B">
        <w:rPr>
          <w:rFonts w:ascii="Arial" w:hAnsi="Arial" w:cs="Arial"/>
          <w:sz w:val="24"/>
          <w:szCs w:val="24"/>
          <w:vertAlign w:val="superscript"/>
        </w:rPr>
        <w:fldChar w:fldCharType="separate"/>
      </w:r>
      <w:r w:rsidR="00970B5F" w:rsidRPr="00970B5F">
        <w:rPr>
          <w:rFonts w:ascii="Arial" w:hAnsi="Arial" w:cs="Arial"/>
          <w:sz w:val="24"/>
        </w:rPr>
        <w:t>[85,20,140]</w:t>
      </w:r>
      <w:r w:rsidR="00A00265" w:rsidRPr="004A644B">
        <w:rPr>
          <w:rFonts w:ascii="Arial" w:hAnsi="Arial" w:cs="Arial"/>
          <w:sz w:val="24"/>
          <w:szCs w:val="24"/>
          <w:vertAlign w:val="superscript"/>
        </w:rPr>
        <w:fldChar w:fldCharType="end"/>
      </w:r>
      <w:r w:rsidRPr="004A644B">
        <w:rPr>
          <w:rFonts w:ascii="Arial" w:hAnsi="Arial" w:cs="Arial"/>
          <w:b/>
          <w:sz w:val="24"/>
          <w:szCs w:val="24"/>
        </w:rPr>
        <w:t xml:space="preserve"> </w:t>
      </w:r>
    </w:p>
    <w:p w14:paraId="7D588BEF" w14:textId="057B53A2" w:rsidR="002B08F8" w:rsidRPr="004A644B" w:rsidRDefault="002B08F8">
      <w:pPr>
        <w:pStyle w:val="ListParagraph"/>
        <w:widowControl w:val="0"/>
        <w:numPr>
          <w:ilvl w:val="0"/>
          <w:numId w:val="7"/>
        </w:numPr>
        <w:autoSpaceDE w:val="0"/>
        <w:autoSpaceDN w:val="0"/>
        <w:adjustRightInd w:val="0"/>
        <w:spacing w:line="480" w:lineRule="auto"/>
        <w:ind w:left="360"/>
        <w:rPr>
          <w:rFonts w:ascii="Arial" w:hAnsi="Arial" w:cs="Arial"/>
          <w:sz w:val="24"/>
          <w:szCs w:val="24"/>
        </w:rPr>
      </w:pPr>
      <w:r w:rsidRPr="004A644B">
        <w:rPr>
          <w:rFonts w:ascii="Arial" w:hAnsi="Arial" w:cs="Arial"/>
          <w:b/>
          <w:sz w:val="24"/>
          <w:szCs w:val="24"/>
          <w:u w:val="single"/>
        </w:rPr>
        <w:t>Empirically quantified mechanisms or implementation ‘barriers and facilitators</w:t>
      </w:r>
      <w:r w:rsidRPr="004A644B">
        <w:rPr>
          <w:rFonts w:ascii="Arial" w:hAnsi="Arial" w:cs="Arial"/>
          <w:b/>
          <w:sz w:val="24"/>
          <w:szCs w:val="24"/>
        </w:rPr>
        <w:t>.</w:t>
      </w:r>
      <w:r w:rsidRPr="004A644B">
        <w:rPr>
          <w:rFonts w:ascii="Arial" w:hAnsi="Arial" w:cs="Arial"/>
          <w:sz w:val="24"/>
          <w:szCs w:val="24"/>
        </w:rPr>
        <w:t>’ Stakeholders make causal attributions about the system that are structured in the model, but validated with calibrated parameters from health system data.</w:t>
      </w:r>
      <w:r w:rsidR="00A00265"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lkdagoi4p","properties":{"formattedCitation":"[108,109]","plainCitation":"[108,109]"},"citationItems":[{"id":7417,"uris":["http://zotero.org/groups/429944/items/BKETC45J"],"uri":["http://zotero.org/groups/429944/items/BKETC45J"],"itemData":{"id":7417,"type":"article-journal","title":"Best practices in system dynamics modeling","container-title":"System Dynamics Review","page":"12-123","issue":"29","author":[{"literal":"Martinez-Moyana IJ"},{"literal":"Richardson GP"}],"issued":{"date-parts":[["2013"]]}},"label":"page"},{"id":7426,"uris":["http://zotero.org/groups/429944/items/J4KGAHG2"],"uri":["http://zotero.org/groups/429944/items/J4KGAHG2"],"itemData":{"id":7426,"type":"article-journal","title":"Learning in and about complex systems","container-title":"System Dynamics Review","page":"291–330","volume":"10","issue":"2-3","source":"Google Scholar","author":[{"family":"Sterman","given":"John D."}],"issued":{"date-parts":[["1994"]]}},"label":"page"}],"schema":"https://github.com/citation-style-language/schema/raw/master/csl-citation.json"} </w:instrText>
      </w:r>
      <w:r w:rsidR="00A00265" w:rsidRPr="004A644B">
        <w:rPr>
          <w:rFonts w:ascii="Arial" w:hAnsi="Arial" w:cs="Arial"/>
          <w:sz w:val="24"/>
          <w:szCs w:val="24"/>
        </w:rPr>
        <w:fldChar w:fldCharType="separate"/>
      </w:r>
      <w:r w:rsidR="00970B5F" w:rsidRPr="00970B5F">
        <w:rPr>
          <w:rFonts w:ascii="Arial" w:hAnsi="Arial" w:cs="Arial"/>
          <w:sz w:val="24"/>
        </w:rPr>
        <w:t>[108,109]</w:t>
      </w:r>
      <w:r w:rsidR="00A00265" w:rsidRPr="004A644B">
        <w:rPr>
          <w:rFonts w:ascii="Arial" w:hAnsi="Arial" w:cs="Arial"/>
          <w:sz w:val="24"/>
          <w:szCs w:val="24"/>
        </w:rPr>
        <w:fldChar w:fldCharType="end"/>
      </w:r>
      <w:r w:rsidRPr="004A644B">
        <w:rPr>
          <w:rFonts w:ascii="Arial" w:hAnsi="Arial" w:cs="Arial"/>
          <w:sz w:val="24"/>
          <w:szCs w:val="24"/>
        </w:rPr>
        <w:t xml:space="preserve"> This is a significant advance beyond self-report measures alone.</w:t>
      </w:r>
    </w:p>
    <w:p w14:paraId="48FD3ABF" w14:textId="77777777" w:rsidR="002B08F8" w:rsidRPr="004A644B" w:rsidRDefault="002B08F8">
      <w:pPr>
        <w:pStyle w:val="ListParagraph"/>
        <w:widowControl w:val="0"/>
        <w:numPr>
          <w:ilvl w:val="0"/>
          <w:numId w:val="7"/>
        </w:numPr>
        <w:autoSpaceDE w:val="0"/>
        <w:autoSpaceDN w:val="0"/>
        <w:adjustRightInd w:val="0"/>
        <w:spacing w:line="480" w:lineRule="auto"/>
        <w:ind w:left="360"/>
        <w:rPr>
          <w:rFonts w:ascii="Arial" w:hAnsi="Arial" w:cs="Arial"/>
          <w:sz w:val="24"/>
          <w:szCs w:val="24"/>
        </w:rPr>
      </w:pPr>
      <w:r w:rsidRPr="004A644B">
        <w:rPr>
          <w:rFonts w:ascii="Arial" w:hAnsi="Arial" w:cs="Arial"/>
          <w:b/>
          <w:sz w:val="24"/>
          <w:szCs w:val="24"/>
          <w:u w:val="single"/>
        </w:rPr>
        <w:t>Simulation versus trial-and-error</w:t>
      </w:r>
      <w:r w:rsidRPr="004A644B">
        <w:rPr>
          <w:rFonts w:ascii="Arial" w:hAnsi="Arial" w:cs="Arial"/>
          <w:b/>
          <w:sz w:val="24"/>
          <w:szCs w:val="24"/>
        </w:rPr>
        <w:t xml:space="preserve">. </w:t>
      </w:r>
      <w:r w:rsidRPr="004A644B">
        <w:rPr>
          <w:rFonts w:ascii="Arial" w:hAnsi="Arial" w:cs="Arial"/>
          <w:sz w:val="24"/>
          <w:szCs w:val="24"/>
        </w:rPr>
        <w:t xml:space="preserve">Rather than guesswork, wasted resources or unintended consequences, stakeholders’ ‘dynamic hypotheses’ about system </w:t>
      </w:r>
      <w:r w:rsidRPr="004A644B">
        <w:rPr>
          <w:rFonts w:ascii="Arial" w:hAnsi="Arial" w:cs="Arial"/>
          <w:sz w:val="24"/>
          <w:szCs w:val="24"/>
        </w:rPr>
        <w:lastRenderedPageBreak/>
        <w:t xml:space="preserve">impacts are tested before changes. Without simulation, implementation strategies can only be improved via trial-and-error in the real world. </w:t>
      </w:r>
    </w:p>
    <w:p w14:paraId="72CC12B7" w14:textId="7C69E598" w:rsidR="00AF77B0" w:rsidRPr="00AF77B0" w:rsidRDefault="002B08F8" w:rsidP="00AF77B0">
      <w:pPr>
        <w:pStyle w:val="ListParagraph"/>
        <w:widowControl w:val="0"/>
        <w:numPr>
          <w:ilvl w:val="0"/>
          <w:numId w:val="7"/>
        </w:numPr>
        <w:autoSpaceDE w:val="0"/>
        <w:autoSpaceDN w:val="0"/>
        <w:adjustRightInd w:val="0"/>
        <w:spacing w:line="480" w:lineRule="auto"/>
        <w:ind w:left="360"/>
        <w:rPr>
          <w:rFonts w:ascii="Arial" w:eastAsia="Times New Roman" w:hAnsi="Arial" w:cs="Arial"/>
          <w:b/>
          <w:bCs/>
          <w:sz w:val="24"/>
          <w:szCs w:val="24"/>
          <w:lang w:val="en"/>
        </w:rPr>
      </w:pPr>
      <w:r w:rsidRPr="004A644B">
        <w:rPr>
          <w:rFonts w:ascii="Arial" w:hAnsi="Arial" w:cs="Arial"/>
          <w:b/>
          <w:sz w:val="24"/>
          <w:szCs w:val="24"/>
          <w:u w:val="single"/>
        </w:rPr>
        <w:t>Dynamic (time) and missing data</w:t>
      </w:r>
      <w:r w:rsidRPr="004A644B">
        <w:rPr>
          <w:rFonts w:ascii="Arial" w:hAnsi="Arial" w:cs="Arial"/>
          <w:b/>
          <w:sz w:val="24"/>
          <w:szCs w:val="24"/>
        </w:rPr>
        <w:t xml:space="preserve">. </w:t>
      </w:r>
      <w:r w:rsidRPr="004A644B">
        <w:rPr>
          <w:rFonts w:ascii="Arial" w:hAnsi="Arial" w:cs="Arial"/>
          <w:sz w:val="24"/>
          <w:szCs w:val="24"/>
        </w:rPr>
        <w:t>Traditional statistical evaluations omit important variables when data are unavailable. PSD models estimate these ‘missing parameters’ formally in real-time from other data. Unlike linear statistics, PSD addresses non-linearities, such patient accumulations and service delays.</w:t>
      </w:r>
    </w:p>
    <w:p w14:paraId="2CDE8244" w14:textId="77777777" w:rsidR="00AF77B0" w:rsidRPr="00AF77B0" w:rsidRDefault="00AF77B0" w:rsidP="00AF77B0">
      <w:pPr>
        <w:widowControl w:val="0"/>
        <w:autoSpaceDE w:val="0"/>
        <w:autoSpaceDN w:val="0"/>
        <w:adjustRightInd w:val="0"/>
        <w:spacing w:line="480" w:lineRule="auto"/>
        <w:rPr>
          <w:rFonts w:ascii="Arial" w:hAnsi="Arial" w:cs="Arial"/>
          <w:b/>
          <w:sz w:val="24"/>
          <w:szCs w:val="24"/>
          <w:u w:val="single"/>
        </w:rPr>
      </w:pPr>
      <w:r w:rsidRPr="00AF77B0">
        <w:rPr>
          <w:rFonts w:ascii="Arial" w:hAnsi="Arial" w:cs="Arial"/>
          <w:b/>
          <w:sz w:val="24"/>
          <w:szCs w:val="24"/>
          <w:u w:val="single"/>
        </w:rPr>
        <w:t>LIMITATIONS</w:t>
      </w:r>
    </w:p>
    <w:p w14:paraId="56984C26" w14:textId="5C803D39" w:rsidR="00AF77B0" w:rsidRPr="00AF77B0" w:rsidRDefault="00AF77B0" w:rsidP="00AF77B0">
      <w:pPr>
        <w:widowControl w:val="0"/>
        <w:autoSpaceDE w:val="0"/>
        <w:autoSpaceDN w:val="0"/>
        <w:adjustRightInd w:val="0"/>
        <w:spacing w:line="480" w:lineRule="auto"/>
        <w:rPr>
          <w:rFonts w:ascii="Arial" w:eastAsia="Times New Roman" w:hAnsi="Arial" w:cs="Arial"/>
          <w:b/>
          <w:bCs/>
          <w:sz w:val="24"/>
          <w:szCs w:val="24"/>
          <w:lang w:val="en"/>
        </w:rPr>
      </w:pPr>
      <w:r w:rsidRPr="00AF77B0">
        <w:rPr>
          <w:rFonts w:ascii="Arial" w:hAnsi="Arial" w:cs="Arial"/>
          <w:sz w:val="24"/>
          <w:szCs w:val="24"/>
        </w:rPr>
        <w:t xml:space="preserve">Our pilot procedures are limited to existing data and formative evaluation. Other patient or provider measures will be outside of our scope. </w:t>
      </w:r>
      <w:r w:rsidRPr="00AF77B0">
        <w:rPr>
          <w:rFonts w:ascii="Arial" w:hAnsi="Arial" w:cs="Arial"/>
          <w:i/>
          <w:iCs/>
          <w:sz w:val="24"/>
          <w:szCs w:val="24"/>
          <w:u w:val="single"/>
        </w:rPr>
        <w:t>Formative evaluation</w:t>
      </w:r>
      <w:r w:rsidRPr="00AF77B0">
        <w:rPr>
          <w:rFonts w:ascii="Arial" w:hAnsi="Arial" w:cs="Arial"/>
          <w:i/>
          <w:iCs/>
          <w:sz w:val="24"/>
          <w:szCs w:val="24"/>
        </w:rPr>
        <w:t xml:space="preserve">. </w:t>
      </w:r>
      <w:r w:rsidRPr="00AF77B0">
        <w:rPr>
          <w:rFonts w:ascii="Arial" w:hAnsi="Arial" w:cs="Arial"/>
          <w:sz w:val="24"/>
          <w:szCs w:val="24"/>
        </w:rPr>
        <w:t xml:space="preserve">Our mixed methods approach elicits information to inform/improve the PSD process (see 15-item pre-, mid-, and post-evaluation in </w:t>
      </w:r>
      <w:r w:rsidRPr="00AF77B0">
        <w:rPr>
          <w:rFonts w:ascii="Arial" w:hAnsi="Arial" w:cs="Arial"/>
          <w:i/>
          <w:sz w:val="24"/>
          <w:szCs w:val="24"/>
        </w:rPr>
        <w:t xml:space="preserve">supplementary </w:t>
      </w:r>
      <w:commentRangeStart w:id="110"/>
      <w:r w:rsidRPr="00AF77B0">
        <w:rPr>
          <w:rFonts w:ascii="Arial" w:hAnsi="Arial" w:cs="Arial"/>
          <w:i/>
          <w:sz w:val="24"/>
          <w:szCs w:val="24"/>
        </w:rPr>
        <w:t>materials</w:t>
      </w:r>
      <w:commentRangeEnd w:id="110"/>
      <w:r>
        <w:rPr>
          <w:rStyle w:val="CommentReference"/>
        </w:rPr>
        <w:commentReference w:id="110"/>
      </w:r>
      <w:r w:rsidRPr="00AF77B0">
        <w:rPr>
          <w:rFonts w:ascii="Arial" w:hAnsi="Arial" w:cs="Arial"/>
          <w:sz w:val="24"/>
          <w:szCs w:val="24"/>
        </w:rPr>
        <w:t xml:space="preserve">). We are documenting </w:t>
      </w:r>
      <w:r w:rsidRPr="00AF77B0">
        <w:rPr>
          <w:rFonts w:ascii="Arial" w:hAnsi="Arial" w:cs="Arial"/>
          <w:sz w:val="24"/>
          <w:szCs w:val="24"/>
          <w:u w:val="single"/>
        </w:rPr>
        <w:t>CFIR implementation constructs</w:t>
      </w:r>
      <w:r w:rsidRPr="00AF77B0">
        <w:rPr>
          <w:rFonts w:ascii="Arial" w:hAnsi="Arial" w:cs="Arial"/>
          <w:sz w:val="24"/>
          <w:szCs w:val="24"/>
        </w:rPr>
        <w:t xml:space="preserve"> discussed in modeling group and staff meetings to inform measure selection in a future R01.</w:t>
      </w:r>
      <w:r w:rsidRPr="00AF77B0">
        <w:rPr>
          <w:rFonts w:ascii="Arial" w:hAnsi="Arial" w:cs="Arial"/>
          <w:sz w:val="24"/>
          <w:szCs w:val="24"/>
        </w:rPr>
        <w:fldChar w:fldCharType="begin"/>
      </w:r>
      <w:r w:rsidR="00970B5F">
        <w:rPr>
          <w:rFonts w:ascii="Arial" w:hAnsi="Arial" w:cs="Arial"/>
          <w:sz w:val="24"/>
          <w:szCs w:val="24"/>
        </w:rPr>
        <w:instrText xml:space="preserve"> ADDIN ZOTERO_ITEM CSL_CITATION {"citationID":"2fqeg877me","properties":{"formattedCitation":"[134,135]","plainCitation":"[134,135]"},"citationItems":[{"id":7593,"uris":["http://zotero.org/groups/429944/items/ZS7SA3E3"],"uri":["http://zotero.org/groups/429944/items/ZS7SA3E3"],"itemData":{"id":7593,"type":"article-journal","title":"Instrumentation issues in implementation science","container-title":"Implementation Science","page":"1","volume":"9","issue":"1","source":"Google Scholar","author":[{"family":"Martinez","given":"Ruben G."},{"family":"Lewis","given":"Cara C."},{"family":"Weiner","given":"Bryan J."}],"issued":{"date-parts":[["2014"]]}},"label":"page"},{"id":7570,"uris":["http://zotero.org/groups/429944/items/BUCQIFUG"],"uri":["http://zotero.org/groups/429944/items/BUCQIFUG"],"itemData":{"id":7570,"type":"article-journal","title":"The Society for Implementation Research Collaboration Instrument Review Project: A methodology to promote rigorous evaluation","container-title":"Implementation Science","page":"2","volume":"10","issue":"1","source":"CrossRef","DOI":"10.1186/s13012-014-0193-x","ISSN":"1748-5908","shortTitle":"The Society for Implementation Research Collaboration Instrument Review Project","language":"en","author":[{"family":"Lewis","given":"Cara C"},{"family":"Stanick","given":"Cameo F"},{"family":"Martinez","given":"Ruben G"},{"family":"Weiner","given":"Bryan J"},{"family":"Kim","given":"Mimi"},{"family":"Barwick","given":"Melanie"},{"family":"Comtois","given":"Katherine A"}],"issued":{"date-parts":[["2015"]]}},"label":"page"}],"schema":"https://github.com/citation-style-language/schema/raw/master/csl-citation.json"} </w:instrText>
      </w:r>
      <w:r w:rsidRPr="00AF77B0">
        <w:rPr>
          <w:rFonts w:ascii="Arial" w:hAnsi="Arial" w:cs="Arial"/>
          <w:sz w:val="24"/>
          <w:szCs w:val="24"/>
        </w:rPr>
        <w:fldChar w:fldCharType="separate"/>
      </w:r>
      <w:r w:rsidR="00970B5F" w:rsidRPr="00970B5F">
        <w:rPr>
          <w:rFonts w:ascii="Arial" w:hAnsi="Arial" w:cs="Arial"/>
          <w:sz w:val="24"/>
        </w:rPr>
        <w:t>[134,135]</w:t>
      </w:r>
      <w:r w:rsidRPr="00AF77B0">
        <w:rPr>
          <w:rFonts w:ascii="Arial" w:hAnsi="Arial" w:cs="Arial"/>
          <w:sz w:val="24"/>
          <w:szCs w:val="24"/>
        </w:rPr>
        <w:fldChar w:fldCharType="end"/>
      </w:r>
      <w:r w:rsidRPr="00AF77B0">
        <w:rPr>
          <w:rFonts w:ascii="Arial" w:hAnsi="Arial" w:cs="Arial"/>
          <w:sz w:val="24"/>
          <w:szCs w:val="24"/>
        </w:rPr>
        <w:t xml:space="preserve"> We are also tracking staff participation</w:t>
      </w:r>
      <w:r w:rsidRPr="00AF77B0">
        <w:rPr>
          <w:rFonts w:ascii="Arial" w:hAnsi="Arial" w:cs="Arial"/>
          <w:sz w:val="24"/>
          <w:szCs w:val="24"/>
          <w:vertAlign w:val="superscript"/>
        </w:rPr>
        <w:t xml:space="preserve"> </w:t>
      </w:r>
      <w:r w:rsidRPr="00AF77B0">
        <w:rPr>
          <w:rFonts w:ascii="Arial" w:hAnsi="Arial" w:cs="Arial"/>
          <w:sz w:val="24"/>
          <w:szCs w:val="24"/>
        </w:rPr>
        <w:t>as an initial estimate of cost (defined by number of hours and provider discipline/ role). We will complement primary tests of aims 1 and 2 using exploratory alternatives that mitigate potential limitations of the other strategies</w:t>
      </w:r>
      <w:r w:rsidRPr="00AF77B0">
        <w:rPr>
          <w:rFonts w:ascii="Arial" w:hAnsi="Arial" w:cs="Arial"/>
          <w:b/>
          <w:sz w:val="24"/>
          <w:szCs w:val="24"/>
        </w:rPr>
        <w:t>.</w:t>
      </w:r>
      <w:r w:rsidRPr="00AF77B0">
        <w:rPr>
          <w:rFonts w:ascii="Arial" w:hAnsi="Arial" w:cs="Arial"/>
          <w:sz w:val="24"/>
          <w:szCs w:val="24"/>
        </w:rPr>
        <w:t xml:space="preserve"> </w:t>
      </w:r>
      <w:r w:rsidRPr="00AF77B0">
        <w:rPr>
          <w:rFonts w:ascii="Arial" w:hAnsi="Arial" w:cs="Arial"/>
          <w:i/>
          <w:sz w:val="24"/>
          <w:szCs w:val="24"/>
          <w:u w:val="single"/>
        </w:rPr>
        <w:t>Bayesian Growth Curve Modeling (BCGM)</w:t>
      </w:r>
      <w:r w:rsidRPr="00AF77B0">
        <w:rPr>
          <w:rFonts w:ascii="Arial" w:hAnsi="Arial" w:cs="Arial"/>
          <w:sz w:val="24"/>
          <w:szCs w:val="24"/>
        </w:rPr>
        <w:t>.</w:t>
      </w:r>
      <w:r w:rsidRPr="00AF77B0">
        <w:rPr>
          <w:rFonts w:ascii="Arial" w:hAnsi="Arial" w:cs="Arial"/>
          <w:sz w:val="24"/>
          <w:szCs w:val="24"/>
        </w:rPr>
        <w:fldChar w:fldCharType="begin"/>
      </w:r>
      <w:r w:rsidR="00970B5F">
        <w:rPr>
          <w:rFonts w:ascii="Arial" w:hAnsi="Arial" w:cs="Arial"/>
          <w:sz w:val="24"/>
          <w:szCs w:val="24"/>
        </w:rPr>
        <w:instrText xml:space="preserve"> ADDIN ZOTERO_ITEM CSL_CITATION {"citationID":"23fofcch84","properties":{"formattedCitation":"[136,137]","plainCitation":"[136,137]"},"citationItems":[{"id":7587,"uris":["http://zotero.org/groups/429944/items/PURQ8PS5"],"uri":["http://zotero.org/groups/429944/items/PURQ8PS5"],"itemData":{"id":7587,"type":"article-journal","title":"Model uncertainty and Bayesian updating in reliability-based inspection","container-title":"Structural Safety","page":"145-160","volume":"22","issue":"2","source":"CrossRef","DOI":"10.1016/S0167-4730(00)00005-9","ISSN":"01674730","language":"en","author":[{"family":"Zhang","given":"Ruoxue"},{"family":"Mahadevan","given":"Sankaran"}],"issued":{"date-parts":[["2000",6]]}},"label":"page"},{"id":7585,"uris":["http://zotero.org/groups/429944/items/NJRDHM83"],"uri":["http://zotero.org/groups/429944/items/NJRDHM83"],"itemData":{"id":7585,"type":"article-journal","title":"Bayesian analysis of longitudinal data using growth curve models","container-title":"International Journal of Behavioral Development","page":"374-383","volume":"31","issue":"4","source":"CrossRef","DOI":"10.1177/0165025407077764","ISSN":"0165-0254","language":"en","author":[{"family":"Zhang","given":"Z."},{"family":"Hamagami","given":"F."},{"family":"Lijuan Wang","given":"L."},{"family":"Nesselroade","given":"J. R."},{"family":"Grimm","given":"K. J."}],"issued":{"date-parts":[["2007",7,1]]}},"label":"page"}],"schema":"https://github.com/citation-style-language/schema/raw/master/csl-citation.json"} </w:instrText>
      </w:r>
      <w:r w:rsidRPr="00AF77B0">
        <w:rPr>
          <w:rFonts w:ascii="Arial" w:hAnsi="Arial" w:cs="Arial"/>
          <w:sz w:val="24"/>
          <w:szCs w:val="24"/>
        </w:rPr>
        <w:fldChar w:fldCharType="separate"/>
      </w:r>
      <w:r w:rsidR="00970B5F" w:rsidRPr="00970B5F">
        <w:rPr>
          <w:rFonts w:ascii="Arial" w:hAnsi="Arial" w:cs="Arial"/>
          <w:sz w:val="24"/>
        </w:rPr>
        <w:t>[136,137]</w:t>
      </w:r>
      <w:r w:rsidRPr="00AF77B0">
        <w:rPr>
          <w:rFonts w:ascii="Arial" w:hAnsi="Arial" w:cs="Arial"/>
          <w:sz w:val="24"/>
          <w:szCs w:val="24"/>
        </w:rPr>
        <w:fldChar w:fldCharType="end"/>
      </w:r>
      <w:r w:rsidRPr="00AF77B0">
        <w:rPr>
          <w:rFonts w:ascii="Arial" w:hAnsi="Arial" w:cs="Arial"/>
          <w:sz w:val="24"/>
          <w:szCs w:val="24"/>
        </w:rPr>
        <w:t xml:space="preserve"> We will quantify the degree of uncertainty in key parameter estimates, obtaining probabilities for parameters that would benefit from additional exploration as we seek to scale PSD to other settings. </w:t>
      </w:r>
      <w:r w:rsidRPr="00AF77B0">
        <w:rPr>
          <w:rFonts w:ascii="Arial" w:hAnsi="Arial" w:cs="Arial"/>
          <w:i/>
          <w:sz w:val="24"/>
          <w:szCs w:val="24"/>
          <w:u w:val="single"/>
        </w:rPr>
        <w:t>Autoregressive integrated moving average (ARIMA</w:t>
      </w:r>
      <w:r w:rsidRPr="00AF77B0">
        <w:rPr>
          <w:rFonts w:ascii="Arial" w:hAnsi="Arial" w:cs="Arial"/>
          <w:i/>
          <w:sz w:val="24"/>
          <w:szCs w:val="24"/>
        </w:rPr>
        <w:t>).</w:t>
      </w:r>
      <w:r w:rsidRPr="00AF77B0">
        <w:rPr>
          <w:rFonts w:ascii="Arial" w:hAnsi="Arial" w:cs="Arial"/>
          <w:i/>
          <w:sz w:val="24"/>
          <w:szCs w:val="24"/>
        </w:rPr>
        <w:fldChar w:fldCharType="begin"/>
      </w:r>
      <w:r w:rsidR="00970B5F">
        <w:rPr>
          <w:rFonts w:ascii="Arial" w:hAnsi="Arial" w:cs="Arial"/>
          <w:i/>
          <w:sz w:val="24"/>
          <w:szCs w:val="24"/>
        </w:rPr>
        <w:instrText xml:space="preserve"> ADDIN ZOTERO_ITEM CSL_CITATION {"citationID":"1k9cgv0ei7","properties":{"formattedCitation":"[138]","plainCitation":"[138]"},"citationItems":[{"id":7589,"uris":["http://zotero.org/groups/429944/items/R8E6Z22R"],"uri":["http://zotero.org/groups/429944/items/R8E6Z22R"],"itemData":{"id":7589,"type":"article-journal","title":"Automatic time series forecasting: The forecast package for R","container-title":"Journal of Statistical Software","volume":"26","issue":"3","author":[{"literal":"Hyndman, R.J."},{"literal":"Khandakar, Y."}],"issued":{"date-parts":[["2008"]]}}}],"schema":"https://github.com/citation-style-language/schema/raw/master/csl-citation.json"} </w:instrText>
      </w:r>
      <w:r w:rsidRPr="00AF77B0">
        <w:rPr>
          <w:rFonts w:ascii="Arial" w:hAnsi="Arial" w:cs="Arial"/>
          <w:i/>
          <w:sz w:val="24"/>
          <w:szCs w:val="24"/>
        </w:rPr>
        <w:fldChar w:fldCharType="separate"/>
      </w:r>
      <w:r w:rsidR="00970B5F" w:rsidRPr="00970B5F">
        <w:rPr>
          <w:rFonts w:ascii="Arial" w:hAnsi="Arial" w:cs="Arial"/>
          <w:sz w:val="24"/>
        </w:rPr>
        <w:t>[138]</w:t>
      </w:r>
      <w:r w:rsidRPr="00AF77B0">
        <w:rPr>
          <w:rFonts w:ascii="Arial" w:hAnsi="Arial" w:cs="Arial"/>
          <w:i/>
          <w:sz w:val="24"/>
          <w:szCs w:val="24"/>
        </w:rPr>
        <w:fldChar w:fldCharType="end"/>
      </w:r>
      <w:r w:rsidRPr="00AF77B0">
        <w:rPr>
          <w:rFonts w:ascii="Arial" w:hAnsi="Arial" w:cs="Arial"/>
          <w:sz w:val="24"/>
          <w:szCs w:val="24"/>
          <w:vertAlign w:val="superscript"/>
        </w:rPr>
        <w:t xml:space="preserve"> </w:t>
      </w:r>
      <w:r w:rsidRPr="00AF77B0">
        <w:rPr>
          <w:rFonts w:ascii="Arial" w:hAnsi="Arial" w:cs="Arial"/>
          <w:sz w:val="24"/>
          <w:szCs w:val="24"/>
        </w:rPr>
        <w:t xml:space="preserve">We will evaluate ARIMA models to detect and correct for </w:t>
      </w:r>
      <w:r w:rsidRPr="00AF77B0">
        <w:rPr>
          <w:rFonts w:ascii="Arial" w:hAnsi="Arial" w:cs="Arial"/>
          <w:sz w:val="24"/>
          <w:szCs w:val="24"/>
          <w:u w:val="single"/>
        </w:rPr>
        <w:t>autocorrelation</w:t>
      </w:r>
      <w:r w:rsidRPr="00AF77B0">
        <w:rPr>
          <w:rFonts w:ascii="Arial" w:hAnsi="Arial" w:cs="Arial"/>
          <w:sz w:val="24"/>
          <w:szCs w:val="24"/>
        </w:rPr>
        <w:t xml:space="preserve">-biased residuals in time-series observations. </w:t>
      </w:r>
      <w:r w:rsidRPr="00AF77B0">
        <w:rPr>
          <w:rFonts w:ascii="Arial" w:hAnsi="Arial" w:cs="Arial"/>
          <w:i/>
          <w:iCs/>
          <w:sz w:val="24"/>
          <w:szCs w:val="24"/>
          <w:u w:val="single"/>
        </w:rPr>
        <w:t>Models of the dynamics of EBP delivery</w:t>
      </w:r>
      <w:r w:rsidRPr="00AF77B0">
        <w:rPr>
          <w:rFonts w:ascii="Arial" w:hAnsi="Arial" w:cs="Arial"/>
          <w:sz w:val="24"/>
          <w:szCs w:val="24"/>
        </w:rPr>
        <w:t xml:space="preserve">. We will evaluate the interdependent causal processes that drive EBP </w:t>
      </w:r>
      <w:r w:rsidRPr="00AF77B0">
        <w:rPr>
          <w:rFonts w:ascii="Arial" w:hAnsi="Arial" w:cs="Arial"/>
          <w:sz w:val="24"/>
          <w:szCs w:val="24"/>
        </w:rPr>
        <w:lastRenderedPageBreak/>
        <w:t>timeliness and reach using our PSD model and report findings using SIMULATE.</w:t>
      </w:r>
      <w:r w:rsidRPr="00AF77B0">
        <w:rPr>
          <w:rFonts w:ascii="Arial" w:hAnsi="Arial" w:cs="Arial"/>
          <w:sz w:val="24"/>
          <w:szCs w:val="24"/>
        </w:rPr>
        <w:fldChar w:fldCharType="begin"/>
      </w:r>
      <w:r w:rsidR="00970B5F">
        <w:rPr>
          <w:rFonts w:ascii="Arial" w:hAnsi="Arial" w:cs="Arial"/>
          <w:sz w:val="24"/>
          <w:szCs w:val="24"/>
        </w:rPr>
        <w:instrText xml:space="preserve"> ADDIN ZOTERO_ITEM CSL_CITATION {"citationID":"jsisf3l6l","properties":{"formattedCitation":"[139]","plainCitation":"[139]"},"citationItems":[{"id":2072,"uris":["http://zotero.org/groups/429944/items/DF49PXSX"],"uri":["http://zotero.org/groups/429944/items/DF49PXSX"],"itemData":{"id":2072,"type":"article-journal","title":"Applying dynamic simulation modeling methods in health care delivery research—The SIMULATE checklist: Report of the ISPOR simulation modeling emerging good practices task force","container-title":"Value in Health","page":"5-16","volume":"18","issue":"1","source":"CrossRef","DOI":"10.1016/j.jval.2014.12.001","ISSN":"10983015","shortTitle":"Applying Dynamic Simulation Modeling Methods in Health Care Delivery Research—The SIMULATE Checklist","language":"en","author":[{"family":"Marshall","given":"Deborah A."},{"family":"Burgos-Liz","given":"Lina"},{"family":"IJzerman","given":"Maarten J."},{"family":"Osgood","given":"Nathaniel D."},{"family":"Padula","given":"William V."},{"family":"Higashi","given":"Mitchell K."},{"family":"Wong","given":"Peter K."},{"family":"Pasupathy","given":"Kalyan S."},{"family":"Crown","given":"William"}],"issued":{"date-parts":[["2015",1]]}}}],"schema":"https://github.com/citation-style-language/schema/raw/master/csl-citation.json"} </w:instrText>
      </w:r>
      <w:r w:rsidRPr="00AF77B0">
        <w:rPr>
          <w:rFonts w:ascii="Arial" w:hAnsi="Arial" w:cs="Arial"/>
          <w:sz w:val="24"/>
          <w:szCs w:val="24"/>
        </w:rPr>
        <w:fldChar w:fldCharType="separate"/>
      </w:r>
      <w:r w:rsidR="00970B5F" w:rsidRPr="00970B5F">
        <w:rPr>
          <w:rFonts w:ascii="Arial" w:hAnsi="Arial" w:cs="Arial"/>
          <w:sz w:val="24"/>
        </w:rPr>
        <w:t>[139]</w:t>
      </w:r>
      <w:r w:rsidRPr="00AF77B0">
        <w:rPr>
          <w:rFonts w:ascii="Arial" w:hAnsi="Arial" w:cs="Arial"/>
          <w:sz w:val="24"/>
          <w:szCs w:val="24"/>
        </w:rPr>
        <w:fldChar w:fldCharType="end"/>
      </w:r>
    </w:p>
    <w:p w14:paraId="7DC92C8C" w14:textId="3CC075AE" w:rsidR="00AF77B0" w:rsidRDefault="00AF77B0">
      <w:pPr>
        <w:spacing w:before="100" w:beforeAutospacing="1" w:after="100" w:afterAutospacing="1" w:line="240" w:lineRule="auto"/>
        <w:outlineLvl w:val="1"/>
        <w:rPr>
          <w:rFonts w:ascii="Arial" w:eastAsia="Times New Roman" w:hAnsi="Arial" w:cs="Arial"/>
          <w:b/>
          <w:bCs/>
          <w:sz w:val="24"/>
          <w:szCs w:val="24"/>
          <w:lang w:val="en"/>
        </w:rPr>
      </w:pPr>
      <w:r>
        <w:rPr>
          <w:rFonts w:ascii="Arial" w:eastAsia="Times New Roman" w:hAnsi="Arial" w:cs="Arial"/>
          <w:b/>
          <w:bCs/>
          <w:sz w:val="24"/>
          <w:szCs w:val="24"/>
          <w:lang w:val="en"/>
        </w:rPr>
        <w:t>CONCLUSION</w:t>
      </w:r>
    </w:p>
    <w:p w14:paraId="59374E3A" w14:textId="1BE3712B" w:rsidR="00AF77B0" w:rsidRPr="004A644B" w:rsidRDefault="00AF77B0" w:rsidP="00AF77B0">
      <w:pPr>
        <w:widowControl w:val="0"/>
        <w:autoSpaceDE w:val="0"/>
        <w:autoSpaceDN w:val="0"/>
        <w:adjustRightInd w:val="0"/>
        <w:spacing w:line="480" w:lineRule="auto"/>
        <w:ind w:firstLine="360"/>
        <w:rPr>
          <w:rFonts w:ascii="Arial" w:hAnsi="Arial" w:cs="Arial"/>
          <w:b/>
          <w:sz w:val="24"/>
          <w:szCs w:val="24"/>
        </w:rPr>
      </w:pPr>
      <w:r w:rsidRPr="004A644B">
        <w:rPr>
          <w:rFonts w:ascii="Arial" w:hAnsi="Arial" w:cs="Arial"/>
          <w:b/>
          <w:sz w:val="24"/>
          <w:szCs w:val="24"/>
        </w:rPr>
        <w:t>The VA is the ideal system to innovate with PSD modeling</w:t>
      </w:r>
      <w:r w:rsidRPr="004A644B">
        <w:rPr>
          <w:rFonts w:ascii="Arial" w:hAnsi="Arial" w:cs="Arial"/>
          <w:sz w:val="24"/>
          <w:szCs w:val="24"/>
        </w:rPr>
        <w:t>. Identifying the best ways to allocate limited resources is critical in VA and all healthcare systems. Learning from investments to promote EBP adoption and infrastructure, VA is at the vanguard of implementation science, recognizing the need for generalizable implementation strategies, applied at the local, setting-level. If PSD is effective, our partnership with national offices can facilitate multi-site evaluation and system-wide scaling. Health care data systems are ubiquitous,</w:t>
      </w:r>
      <w:r w:rsidRPr="004A644B">
        <w:rPr>
          <w:rFonts w:ascii="Arial" w:hAnsi="Arial" w:cs="Arial"/>
          <w:sz w:val="24"/>
          <w:szCs w:val="24"/>
        </w:rPr>
        <w:fldChar w:fldCharType="begin"/>
      </w:r>
      <w:r w:rsidR="00970B5F">
        <w:rPr>
          <w:rFonts w:ascii="Arial" w:hAnsi="Arial" w:cs="Arial"/>
          <w:sz w:val="24"/>
          <w:szCs w:val="24"/>
        </w:rPr>
        <w:instrText xml:space="preserve"> ADDIN ZOTERO_ITEM CSL_CITATION {"citationID":"26ter74fsg","properties":{"formattedCitation":"{\\rtf [87\\uc0\\u8211{}89]}","plainCitation":"[87–89]"},"citationItems":[{"id":1993,"uris":["http://zotero.org/groups/429944/items/8AUSZFS7"],"uri":["http://zotero.org/groups/429944/items/8AUSZFS7"],"itemData":{"id":1993,"type":"article-journal","title":"Big data in health care: Using analytics to identify and manage high-risk and high-cost patients","container-title":"Health Affairs","page":"1123-1131","volume":"33","issue":"7","source":"CrossRef","DOI":"10.1377/hlthaff.2014.0041","ISSN":"0278-2715, 1544-5208","shortTitle":"Big Data In Health Care","language":"en","author":[{"family":"Bates","given":"D. W."},{"family":"Saria","given":"S."},{"family":"Ohno-Machado","given":"L."},{"family":"Shah","given":"A."},{"family":"Escobar","given":"G."}],"issued":{"date-parts":[["2014",7,1]]}},"label":"page"},{"id":2291,"uris":["http://zotero.org/groups/429944/items/VUFC4ZA9"],"uri":["http://zotero.org/groups/429944/items/VUFC4ZA9"],"itemData":{"id":2291,"type":"article-journal","title":"The benefits of health information technology: A review of the recent literature shows predominantly positive results","container-title":"Health Affairs","page":"464-471","volume":"30","issue":"3","source":"CrossRef","DOI":"10.1377/hlthaff.2011.0178","ISSN":"0278-2715, 1544-5208","shortTitle":"The Benefits Of Health Information Technology","language":"en","author":[{"family":"Buntin","given":"M. B."},{"family":"Burke","given":"M. F."},{"family":"Hoaglin","given":"M. C."},{"family":"Blumenthal","given":"D."}],"issued":{"date-parts":[["2011",3,1]]}},"label":"page"},{"id":2202,"uris":["http://zotero.org/groups/429944/items/PVZZJB5N"],"uri":["http://zotero.org/groups/429944/items/PVZZJB5N"],"itemData":{"id":2202,"type":"article-journal","title":"Developing public policy to advance the use of big data in health care","container-title":"Health Affairs","page":"1523-1530","volume":"33","issue":"9","source":"CrossRef","DOI":"10.1377/hlthaff.2014.0771","ISSN":"0278-2715, 1544-5208","language":"en","author":[{"family":"Heitmueller","given":"A."},{"family":"Henderson","given":"S."},{"family":"Warburton","given":"W."},{"family":"Elmagarmid","given":"A."},{"family":"Pentland","given":"A. S."},{"family":"Darzi","given":"A."}],"issued":{"date-parts":[["2014",9,1]]}},"label":"page"}],"schema":"https://github.com/citation-style-language/schema/raw/master/csl-citation.json"} </w:instrText>
      </w:r>
      <w:r w:rsidRPr="004A644B">
        <w:rPr>
          <w:rFonts w:ascii="Arial" w:hAnsi="Arial" w:cs="Arial"/>
          <w:sz w:val="24"/>
          <w:szCs w:val="24"/>
        </w:rPr>
        <w:fldChar w:fldCharType="separate"/>
      </w:r>
      <w:r w:rsidR="00970B5F" w:rsidRPr="00970B5F">
        <w:rPr>
          <w:rFonts w:ascii="Arial" w:hAnsi="Arial" w:cs="Arial"/>
          <w:sz w:val="24"/>
          <w:szCs w:val="24"/>
        </w:rPr>
        <w:t>[87–89]</w:t>
      </w:r>
      <w:r w:rsidRPr="004A644B">
        <w:rPr>
          <w:rFonts w:ascii="Arial" w:hAnsi="Arial" w:cs="Arial"/>
          <w:sz w:val="24"/>
          <w:szCs w:val="24"/>
        </w:rPr>
        <w:fldChar w:fldCharType="end"/>
      </w:r>
      <w:r w:rsidRPr="004A644B">
        <w:rPr>
          <w:rFonts w:ascii="Arial" w:hAnsi="Arial" w:cs="Arial"/>
          <w:sz w:val="24"/>
          <w:szCs w:val="24"/>
        </w:rPr>
        <w:t xml:space="preserve"> and lessons learned in VA can be translated to many other integrated health networks. </w:t>
      </w:r>
    </w:p>
    <w:p w14:paraId="26F5BF81" w14:textId="77777777" w:rsidR="00AF77B0" w:rsidRDefault="00AF77B0">
      <w:pPr>
        <w:spacing w:before="100" w:beforeAutospacing="1" w:after="100" w:afterAutospacing="1" w:line="240" w:lineRule="auto"/>
        <w:outlineLvl w:val="1"/>
        <w:rPr>
          <w:rFonts w:ascii="Arial" w:eastAsia="Times New Roman" w:hAnsi="Arial" w:cs="Arial"/>
          <w:b/>
          <w:bCs/>
          <w:sz w:val="24"/>
          <w:szCs w:val="24"/>
          <w:lang w:val="en"/>
        </w:rPr>
        <w:sectPr w:rsidR="00AF77B0" w:rsidSect="00553404">
          <w:pgSz w:w="12240" w:h="15840"/>
          <w:pgMar w:top="144" w:right="1440" w:bottom="1530" w:left="1440" w:header="720" w:footer="720" w:gutter="0"/>
          <w:cols w:space="720"/>
          <w:docGrid w:linePitch="360"/>
        </w:sectPr>
      </w:pPr>
    </w:p>
    <w:p w14:paraId="2AEBF44B" w14:textId="6162EFE9" w:rsidR="00BC6CCB" w:rsidRPr="004A644B" w:rsidRDefault="00BC6CCB">
      <w:pPr>
        <w:spacing w:before="100" w:beforeAutospacing="1" w:after="100" w:afterAutospacing="1" w:line="480" w:lineRule="auto"/>
        <w:outlineLvl w:val="1"/>
        <w:rPr>
          <w:rFonts w:ascii="Arial" w:eastAsia="Times New Roman" w:hAnsi="Arial" w:cs="Arial"/>
          <w:b/>
          <w:bCs/>
          <w:sz w:val="24"/>
          <w:szCs w:val="24"/>
          <w:lang w:val="en"/>
        </w:rPr>
      </w:pPr>
      <w:r w:rsidRPr="004A644B">
        <w:rPr>
          <w:rFonts w:ascii="Arial" w:eastAsia="Times New Roman" w:hAnsi="Arial" w:cs="Arial"/>
          <w:b/>
          <w:bCs/>
          <w:sz w:val="24"/>
          <w:szCs w:val="24"/>
          <w:lang w:val="en"/>
        </w:rPr>
        <w:lastRenderedPageBreak/>
        <w:t>List of abbreviations</w:t>
      </w:r>
    </w:p>
    <w:p w14:paraId="3907B40B" w14:textId="77777777" w:rsidR="00BC6CCB" w:rsidRPr="004A644B" w:rsidRDefault="00BC6CCB">
      <w:pPr>
        <w:spacing w:before="100" w:beforeAutospacing="1" w:after="100" w:afterAutospacing="1" w:line="480" w:lineRule="auto"/>
        <w:rPr>
          <w:rFonts w:ascii="Arial" w:eastAsia="Times New Roman" w:hAnsi="Arial" w:cs="Arial"/>
          <w:sz w:val="24"/>
          <w:szCs w:val="24"/>
          <w:lang w:val="en"/>
        </w:rPr>
      </w:pPr>
      <w:r w:rsidRPr="004A644B">
        <w:rPr>
          <w:rFonts w:ascii="Arial" w:eastAsia="Times New Roman" w:hAnsi="Arial" w:cs="Arial"/>
          <w:sz w:val="24"/>
          <w:szCs w:val="24"/>
          <w:lang w:val="en"/>
        </w:rPr>
        <w:t>If abbreviations are used in the text they should be defined in the text at first use, and a list of abbreviations should be provided.</w:t>
      </w:r>
    </w:p>
    <w:p w14:paraId="7792D8D1" w14:textId="77777777" w:rsidR="00BC6CCB" w:rsidRPr="004A644B" w:rsidRDefault="00BC6CCB">
      <w:pPr>
        <w:spacing w:before="100" w:beforeAutospacing="1" w:after="100" w:afterAutospacing="1" w:line="480" w:lineRule="auto"/>
        <w:outlineLvl w:val="1"/>
        <w:rPr>
          <w:rFonts w:ascii="Arial" w:eastAsia="Times New Roman" w:hAnsi="Arial" w:cs="Arial"/>
          <w:b/>
          <w:bCs/>
          <w:sz w:val="24"/>
          <w:szCs w:val="24"/>
          <w:lang w:val="en"/>
        </w:rPr>
      </w:pPr>
      <w:commentRangeStart w:id="111"/>
      <w:r w:rsidRPr="004A644B">
        <w:rPr>
          <w:rFonts w:ascii="Arial" w:eastAsia="Times New Roman" w:hAnsi="Arial" w:cs="Arial"/>
          <w:b/>
          <w:bCs/>
          <w:sz w:val="24"/>
          <w:szCs w:val="24"/>
          <w:lang w:val="en"/>
        </w:rPr>
        <w:t>Declarations</w:t>
      </w:r>
      <w:commentRangeEnd w:id="111"/>
      <w:r w:rsidR="00903A1E" w:rsidRPr="004A644B">
        <w:rPr>
          <w:rStyle w:val="CommentReference"/>
          <w:rFonts w:ascii="Arial" w:hAnsi="Arial" w:cs="Arial"/>
          <w:sz w:val="24"/>
          <w:szCs w:val="24"/>
        </w:rPr>
        <w:commentReference w:id="111"/>
      </w:r>
    </w:p>
    <w:p w14:paraId="5794CD6C" w14:textId="77777777" w:rsidR="00F0115F" w:rsidRPr="004A644B" w:rsidRDefault="00F0115F">
      <w:pPr>
        <w:spacing w:before="100" w:beforeAutospacing="1" w:after="100" w:afterAutospacing="1" w:line="480" w:lineRule="auto"/>
        <w:outlineLvl w:val="2"/>
        <w:rPr>
          <w:rFonts w:ascii="Arial" w:eastAsia="Times New Roman" w:hAnsi="Arial" w:cs="Arial"/>
          <w:sz w:val="24"/>
          <w:szCs w:val="24"/>
          <w:lang w:val="en"/>
        </w:rPr>
      </w:pPr>
      <w:r w:rsidRPr="004A644B">
        <w:rPr>
          <w:rFonts w:ascii="Arial" w:eastAsia="Times New Roman" w:hAnsi="Arial" w:cs="Arial"/>
          <w:sz w:val="24"/>
          <w:szCs w:val="24"/>
          <w:lang w:val="en"/>
        </w:rPr>
        <w:tab/>
        <w:t xml:space="preserve">This study protocol was approved by the Stanford </w:t>
      </w:r>
      <w:r w:rsidR="00F454F4" w:rsidRPr="004A644B">
        <w:rPr>
          <w:rFonts w:ascii="Arial" w:eastAsia="Times New Roman" w:hAnsi="Arial" w:cs="Arial"/>
          <w:sz w:val="24"/>
          <w:szCs w:val="24"/>
          <w:lang w:val="en"/>
        </w:rPr>
        <w:t>University Institutional Review Board panel on medical human subjects (IRB #6208, Panel 8).</w:t>
      </w:r>
    </w:p>
    <w:p w14:paraId="0299A00C" w14:textId="77777777" w:rsidR="00BC6CCB" w:rsidRPr="004A644B" w:rsidRDefault="00BC6CCB">
      <w:pPr>
        <w:spacing w:before="100" w:beforeAutospacing="1" w:after="100" w:afterAutospacing="1" w:line="480" w:lineRule="auto"/>
        <w:outlineLvl w:val="2"/>
        <w:rPr>
          <w:rFonts w:ascii="Arial" w:eastAsia="Times New Roman" w:hAnsi="Arial" w:cs="Arial"/>
          <w:b/>
          <w:bCs/>
          <w:sz w:val="24"/>
          <w:szCs w:val="24"/>
          <w:lang w:val="en"/>
        </w:rPr>
      </w:pPr>
      <w:r w:rsidRPr="004A644B">
        <w:rPr>
          <w:rFonts w:ascii="Arial" w:eastAsia="Times New Roman" w:hAnsi="Arial" w:cs="Arial"/>
          <w:b/>
          <w:bCs/>
          <w:sz w:val="24"/>
          <w:szCs w:val="24"/>
          <w:lang w:val="en"/>
        </w:rPr>
        <w:t>Consent for publication</w:t>
      </w:r>
    </w:p>
    <w:p w14:paraId="5A9DB0D8" w14:textId="77777777" w:rsidR="00BC6CCB" w:rsidRPr="004A644B" w:rsidRDefault="0072015E">
      <w:pPr>
        <w:spacing w:before="100" w:beforeAutospacing="1" w:after="100" w:afterAutospacing="1" w:line="480" w:lineRule="auto"/>
        <w:rPr>
          <w:rFonts w:ascii="Arial" w:eastAsia="Times New Roman" w:hAnsi="Arial" w:cs="Arial"/>
          <w:sz w:val="24"/>
          <w:szCs w:val="24"/>
          <w:lang w:val="en"/>
        </w:rPr>
      </w:pPr>
      <w:r w:rsidRPr="004A644B">
        <w:rPr>
          <w:rFonts w:ascii="Arial" w:eastAsia="Times New Roman" w:hAnsi="Arial" w:cs="Arial"/>
          <w:sz w:val="24"/>
          <w:szCs w:val="24"/>
          <w:lang w:val="en"/>
        </w:rPr>
        <w:t>Not applicable.</w:t>
      </w:r>
    </w:p>
    <w:p w14:paraId="6E96290F" w14:textId="77777777" w:rsidR="00BC6CCB" w:rsidRPr="004A644B" w:rsidRDefault="00BC6CCB">
      <w:pPr>
        <w:spacing w:before="100" w:beforeAutospacing="1" w:after="100" w:afterAutospacing="1" w:line="480" w:lineRule="auto"/>
        <w:outlineLvl w:val="2"/>
        <w:rPr>
          <w:rFonts w:ascii="Arial" w:eastAsia="Times New Roman" w:hAnsi="Arial" w:cs="Arial"/>
          <w:b/>
          <w:bCs/>
          <w:sz w:val="24"/>
          <w:szCs w:val="24"/>
          <w:lang w:val="en"/>
        </w:rPr>
      </w:pPr>
      <w:r w:rsidRPr="004A644B">
        <w:rPr>
          <w:rFonts w:ascii="Arial" w:eastAsia="Times New Roman" w:hAnsi="Arial" w:cs="Arial"/>
          <w:b/>
          <w:bCs/>
          <w:sz w:val="24"/>
          <w:szCs w:val="24"/>
          <w:lang w:val="en"/>
        </w:rPr>
        <w:t xml:space="preserve">Availability of data and </w:t>
      </w:r>
      <w:commentRangeStart w:id="112"/>
      <w:r w:rsidRPr="004A644B">
        <w:rPr>
          <w:rFonts w:ascii="Arial" w:eastAsia="Times New Roman" w:hAnsi="Arial" w:cs="Arial"/>
          <w:b/>
          <w:bCs/>
          <w:sz w:val="24"/>
          <w:szCs w:val="24"/>
          <w:lang w:val="en"/>
        </w:rPr>
        <w:t>materials</w:t>
      </w:r>
      <w:commentRangeEnd w:id="112"/>
      <w:r w:rsidR="00770865" w:rsidRPr="004A644B">
        <w:rPr>
          <w:rStyle w:val="CommentReference"/>
          <w:rFonts w:ascii="Arial" w:hAnsi="Arial" w:cs="Arial"/>
          <w:sz w:val="24"/>
          <w:szCs w:val="24"/>
        </w:rPr>
        <w:commentReference w:id="112"/>
      </w:r>
    </w:p>
    <w:p w14:paraId="11B20615" w14:textId="1DDFDBD5" w:rsidR="00BC6CCB" w:rsidRPr="004A644B" w:rsidRDefault="0072015E">
      <w:pPr>
        <w:spacing w:before="100" w:beforeAutospacing="1" w:after="100" w:afterAutospacing="1" w:line="480" w:lineRule="auto"/>
        <w:ind w:firstLine="720"/>
        <w:rPr>
          <w:rFonts w:ascii="Arial" w:eastAsia="Times New Roman" w:hAnsi="Arial" w:cs="Arial"/>
          <w:b/>
          <w:bCs/>
          <w:sz w:val="24"/>
          <w:szCs w:val="24"/>
          <w:lang w:val="en"/>
        </w:rPr>
      </w:pPr>
      <w:r w:rsidRPr="004A644B">
        <w:rPr>
          <w:rFonts w:ascii="Arial" w:eastAsia="Times New Roman" w:hAnsi="Arial" w:cs="Arial"/>
          <w:sz w:val="24"/>
          <w:szCs w:val="24"/>
        </w:rPr>
        <w:t xml:space="preserve">Raw operations data synthesized in system dynamics models were generated during routine clinical care at the Veterans Health Administration, and restrictions apply to this protected health information. </w:t>
      </w:r>
      <w:commentRangeStart w:id="113"/>
      <w:r w:rsidRPr="004A644B">
        <w:rPr>
          <w:rFonts w:ascii="Arial" w:eastAsia="Times New Roman" w:hAnsi="Arial" w:cs="Arial"/>
          <w:sz w:val="24"/>
          <w:szCs w:val="24"/>
        </w:rPr>
        <w:t xml:space="preserve">The de-identified aggregate </w:t>
      </w:r>
      <w:r w:rsidR="006549A8" w:rsidRPr="004A644B">
        <w:rPr>
          <w:rFonts w:ascii="Arial" w:eastAsia="Times New Roman" w:hAnsi="Arial" w:cs="Arial"/>
          <w:sz w:val="24"/>
          <w:szCs w:val="24"/>
        </w:rPr>
        <w:t xml:space="preserve">data, system dynamics model and synthetic data generated via simulation </w:t>
      </w:r>
      <w:r w:rsidRPr="004A644B">
        <w:rPr>
          <w:rFonts w:ascii="Arial" w:eastAsia="Times New Roman" w:hAnsi="Arial" w:cs="Arial"/>
          <w:sz w:val="24"/>
          <w:szCs w:val="24"/>
          <w:lang w:val="en"/>
        </w:rPr>
        <w:t xml:space="preserve">necessary to interpret, replicate and build upon the findings </w:t>
      </w:r>
      <w:r w:rsidR="00622F1A">
        <w:rPr>
          <w:rFonts w:ascii="Arial" w:eastAsia="Times New Roman" w:hAnsi="Arial" w:cs="Arial"/>
          <w:sz w:val="24"/>
          <w:szCs w:val="24"/>
          <w:lang w:val="en"/>
        </w:rPr>
        <w:t xml:space="preserve">generated by </w:t>
      </w:r>
      <w:r w:rsidRPr="004A644B">
        <w:rPr>
          <w:rFonts w:ascii="Arial" w:eastAsia="Times New Roman" w:hAnsi="Arial" w:cs="Arial"/>
          <w:sz w:val="24"/>
          <w:szCs w:val="24"/>
        </w:rPr>
        <w:t>this st</w:t>
      </w:r>
      <w:r w:rsidR="00622F1A">
        <w:rPr>
          <w:rFonts w:ascii="Arial" w:eastAsia="Times New Roman" w:hAnsi="Arial" w:cs="Arial"/>
          <w:sz w:val="24"/>
          <w:szCs w:val="24"/>
        </w:rPr>
        <w:t>udy will be</w:t>
      </w:r>
      <w:r w:rsidRPr="004A644B">
        <w:rPr>
          <w:rFonts w:ascii="Arial" w:eastAsia="Times New Roman" w:hAnsi="Arial" w:cs="Arial"/>
          <w:sz w:val="24"/>
          <w:szCs w:val="24"/>
        </w:rPr>
        <w:t xml:space="preserve"> available from the corresponding author upon request.</w:t>
      </w:r>
      <w:commentRangeEnd w:id="113"/>
      <w:r w:rsidR="00622F1A">
        <w:rPr>
          <w:rStyle w:val="CommentReference"/>
        </w:rPr>
        <w:commentReference w:id="113"/>
      </w:r>
      <w:r w:rsidR="00BC6CCB" w:rsidRPr="004A644B">
        <w:rPr>
          <w:rFonts w:ascii="Arial" w:eastAsia="Times New Roman" w:hAnsi="Arial" w:cs="Arial"/>
          <w:sz w:val="24"/>
          <w:szCs w:val="24"/>
          <w:lang w:val="en"/>
        </w:rPr>
        <w:br/>
      </w:r>
      <w:r w:rsidR="00BC6CCB" w:rsidRPr="004A644B">
        <w:rPr>
          <w:rFonts w:ascii="Arial" w:eastAsia="Times New Roman" w:hAnsi="Arial" w:cs="Arial"/>
          <w:b/>
          <w:bCs/>
          <w:sz w:val="24"/>
          <w:szCs w:val="24"/>
          <w:lang w:val="en"/>
        </w:rPr>
        <w:t xml:space="preserve">Competing </w:t>
      </w:r>
      <w:commentRangeStart w:id="114"/>
      <w:r w:rsidR="00BC6CCB" w:rsidRPr="004A644B">
        <w:rPr>
          <w:rFonts w:ascii="Arial" w:eastAsia="Times New Roman" w:hAnsi="Arial" w:cs="Arial"/>
          <w:b/>
          <w:bCs/>
          <w:sz w:val="24"/>
          <w:szCs w:val="24"/>
          <w:lang w:val="en"/>
        </w:rPr>
        <w:t>interests</w:t>
      </w:r>
      <w:commentRangeEnd w:id="114"/>
      <w:r w:rsidR="002A56E2" w:rsidRPr="004A644B">
        <w:rPr>
          <w:rStyle w:val="CommentReference"/>
          <w:rFonts w:ascii="Arial" w:hAnsi="Arial" w:cs="Arial"/>
          <w:sz w:val="24"/>
          <w:szCs w:val="24"/>
        </w:rPr>
        <w:commentReference w:id="114"/>
      </w:r>
    </w:p>
    <w:p w14:paraId="75A0212D" w14:textId="77777777" w:rsidR="00BC6CCB" w:rsidRPr="004A644B" w:rsidRDefault="00BC6CCB">
      <w:pPr>
        <w:spacing w:before="100" w:beforeAutospacing="1" w:after="100" w:afterAutospacing="1" w:line="480" w:lineRule="auto"/>
        <w:ind w:firstLine="720"/>
        <w:rPr>
          <w:rFonts w:ascii="Arial" w:eastAsia="Times New Roman" w:hAnsi="Arial" w:cs="Arial"/>
          <w:sz w:val="24"/>
          <w:szCs w:val="24"/>
          <w:lang w:val="en"/>
        </w:rPr>
      </w:pPr>
      <w:r w:rsidRPr="004A644B">
        <w:rPr>
          <w:rFonts w:ascii="Arial" w:eastAsia="Times New Roman" w:hAnsi="Arial" w:cs="Arial"/>
          <w:sz w:val="24"/>
          <w:szCs w:val="24"/>
          <w:lang w:val="en"/>
        </w:rPr>
        <w:t>The authors declare that they have no competing interests" in this section.</w:t>
      </w:r>
    </w:p>
    <w:p w14:paraId="1B25BB7A" w14:textId="77777777" w:rsidR="00BC6CCB" w:rsidRPr="004A644B" w:rsidRDefault="00BC6CCB">
      <w:pPr>
        <w:spacing w:before="100" w:beforeAutospacing="1" w:after="100" w:afterAutospacing="1" w:line="480" w:lineRule="auto"/>
        <w:outlineLvl w:val="2"/>
        <w:rPr>
          <w:rFonts w:ascii="Arial" w:eastAsia="Times New Roman" w:hAnsi="Arial" w:cs="Arial"/>
          <w:b/>
          <w:bCs/>
          <w:sz w:val="24"/>
          <w:szCs w:val="24"/>
          <w:lang w:val="en"/>
        </w:rPr>
      </w:pPr>
      <w:r w:rsidRPr="004A644B">
        <w:rPr>
          <w:rFonts w:ascii="Arial" w:eastAsia="Times New Roman" w:hAnsi="Arial" w:cs="Arial"/>
          <w:b/>
          <w:bCs/>
          <w:sz w:val="24"/>
          <w:szCs w:val="24"/>
          <w:lang w:val="en"/>
        </w:rPr>
        <w:t>Funding</w:t>
      </w:r>
    </w:p>
    <w:p w14:paraId="1196022D" w14:textId="2AF0548B" w:rsidR="00BC6CCB" w:rsidRPr="004A644B" w:rsidRDefault="00233ECF">
      <w:pPr>
        <w:spacing w:before="100" w:beforeAutospacing="1" w:after="100" w:afterAutospacing="1" w:line="480" w:lineRule="auto"/>
        <w:rPr>
          <w:rFonts w:ascii="Arial" w:eastAsia="Times New Roman" w:hAnsi="Arial" w:cs="Arial"/>
          <w:sz w:val="24"/>
          <w:szCs w:val="24"/>
          <w:lang w:val="en"/>
        </w:rPr>
      </w:pPr>
      <w:r>
        <w:rPr>
          <w:rFonts w:ascii="Arial" w:eastAsia="Times New Roman" w:hAnsi="Arial" w:cs="Arial"/>
          <w:sz w:val="24"/>
          <w:szCs w:val="24"/>
          <w:lang w:val="en"/>
        </w:rPr>
        <w:lastRenderedPageBreak/>
        <w:t>This research protocol was reviewed by the Dissemination and Implementation Research in health study section at the National Institutes of health and funded by the National Institute of Drug Abuse (R21DA04219801). The National Institute of Drug Abuse had no role</w:t>
      </w:r>
      <w:r w:rsidR="00BC6CCB" w:rsidRPr="004A644B">
        <w:rPr>
          <w:rFonts w:ascii="Arial" w:eastAsia="Times New Roman" w:hAnsi="Arial" w:cs="Arial"/>
          <w:sz w:val="24"/>
          <w:szCs w:val="24"/>
          <w:lang w:val="en"/>
        </w:rPr>
        <w:t xml:space="preserve"> in the design of the study and collection, analysis, and interpretation of dat</w:t>
      </w:r>
      <w:r>
        <w:rPr>
          <w:rFonts w:ascii="Arial" w:eastAsia="Times New Roman" w:hAnsi="Arial" w:cs="Arial"/>
          <w:sz w:val="24"/>
          <w:szCs w:val="24"/>
          <w:lang w:val="en"/>
        </w:rPr>
        <w:t>a and in writing the manuscript.</w:t>
      </w:r>
    </w:p>
    <w:p w14:paraId="42DE3D6F" w14:textId="77777777" w:rsidR="00BC6CCB" w:rsidRPr="004A644B" w:rsidRDefault="00BC6CCB" w:rsidP="000A717B">
      <w:pPr>
        <w:spacing w:before="100" w:beforeAutospacing="1" w:after="100" w:afterAutospacing="1" w:line="480" w:lineRule="auto"/>
        <w:outlineLvl w:val="2"/>
        <w:rPr>
          <w:rFonts w:ascii="Arial" w:eastAsia="Times New Roman" w:hAnsi="Arial" w:cs="Arial"/>
          <w:b/>
          <w:bCs/>
          <w:sz w:val="24"/>
          <w:szCs w:val="24"/>
          <w:lang w:val="en"/>
        </w:rPr>
      </w:pPr>
      <w:commentRangeStart w:id="115"/>
      <w:r w:rsidRPr="004A644B">
        <w:rPr>
          <w:rFonts w:ascii="Arial" w:eastAsia="Times New Roman" w:hAnsi="Arial" w:cs="Arial"/>
          <w:b/>
          <w:bCs/>
          <w:sz w:val="24"/>
          <w:szCs w:val="24"/>
          <w:lang w:val="en"/>
        </w:rPr>
        <w:t>Authors</w:t>
      </w:r>
      <w:commentRangeEnd w:id="115"/>
      <w:r w:rsidR="0059431E" w:rsidRPr="004A644B">
        <w:rPr>
          <w:rStyle w:val="CommentReference"/>
          <w:rFonts w:ascii="Arial" w:hAnsi="Arial" w:cs="Arial"/>
          <w:sz w:val="24"/>
          <w:szCs w:val="24"/>
        </w:rPr>
        <w:commentReference w:id="115"/>
      </w:r>
      <w:r w:rsidRPr="004A644B">
        <w:rPr>
          <w:rFonts w:ascii="Arial" w:eastAsia="Times New Roman" w:hAnsi="Arial" w:cs="Arial"/>
          <w:b/>
          <w:bCs/>
          <w:sz w:val="24"/>
          <w:szCs w:val="24"/>
          <w:lang w:val="en"/>
        </w:rPr>
        <w:t xml:space="preserve">' </w:t>
      </w:r>
      <w:commentRangeStart w:id="116"/>
      <w:r w:rsidRPr="004A644B">
        <w:rPr>
          <w:rFonts w:ascii="Arial" w:eastAsia="Times New Roman" w:hAnsi="Arial" w:cs="Arial"/>
          <w:b/>
          <w:bCs/>
          <w:sz w:val="24"/>
          <w:szCs w:val="24"/>
          <w:lang w:val="en"/>
        </w:rPr>
        <w:t>contributions</w:t>
      </w:r>
      <w:commentRangeEnd w:id="116"/>
      <w:r w:rsidR="00762212" w:rsidRPr="004A644B">
        <w:rPr>
          <w:rStyle w:val="CommentReference"/>
          <w:rFonts w:ascii="Arial" w:hAnsi="Arial" w:cs="Arial"/>
          <w:sz w:val="24"/>
          <w:szCs w:val="24"/>
        </w:rPr>
        <w:commentReference w:id="116"/>
      </w:r>
    </w:p>
    <w:p w14:paraId="62E790EE" w14:textId="77777777" w:rsidR="00BC6CCB" w:rsidRPr="004A644B" w:rsidRDefault="00762212" w:rsidP="00762212">
      <w:pPr>
        <w:spacing w:before="100" w:beforeAutospacing="1" w:after="100" w:afterAutospacing="1" w:line="480" w:lineRule="auto"/>
        <w:ind w:firstLine="720"/>
        <w:rPr>
          <w:rFonts w:ascii="Arial" w:eastAsia="Times New Roman" w:hAnsi="Arial" w:cs="Arial"/>
          <w:sz w:val="24"/>
          <w:szCs w:val="24"/>
          <w:lang w:val="en"/>
        </w:rPr>
      </w:pPr>
      <w:r w:rsidRPr="004A644B">
        <w:rPr>
          <w:rFonts w:ascii="Arial" w:eastAsia="Times New Roman" w:hAnsi="Arial" w:cs="Arial"/>
          <w:sz w:val="24"/>
          <w:szCs w:val="24"/>
          <w:lang w:val="en"/>
        </w:rPr>
        <w:t>LZ, DL and SL</w:t>
      </w:r>
      <w:r w:rsidR="00BC6CCB" w:rsidRPr="004A644B">
        <w:rPr>
          <w:rFonts w:ascii="Arial" w:eastAsia="Times New Roman" w:hAnsi="Arial" w:cs="Arial"/>
          <w:sz w:val="24"/>
          <w:szCs w:val="24"/>
          <w:lang w:val="en"/>
        </w:rPr>
        <w:t xml:space="preserve"> </w:t>
      </w:r>
      <w:r w:rsidRPr="004A644B">
        <w:rPr>
          <w:rFonts w:ascii="Arial" w:eastAsia="Times New Roman" w:hAnsi="Arial" w:cs="Arial"/>
          <w:sz w:val="24"/>
          <w:szCs w:val="24"/>
          <w:lang w:val="en"/>
        </w:rPr>
        <w:t>collected and synthesized patient data</w:t>
      </w:r>
      <w:r w:rsidR="00A1083C" w:rsidRPr="004A644B">
        <w:rPr>
          <w:rFonts w:ascii="Arial" w:eastAsia="Times New Roman" w:hAnsi="Arial" w:cs="Arial"/>
          <w:sz w:val="24"/>
          <w:szCs w:val="24"/>
          <w:lang w:val="en"/>
        </w:rPr>
        <w:t xml:space="preserve"> in the system dynamics model</w:t>
      </w:r>
      <w:r w:rsidRPr="004A644B">
        <w:rPr>
          <w:rFonts w:ascii="Arial" w:eastAsia="Times New Roman" w:hAnsi="Arial" w:cs="Arial"/>
          <w:sz w:val="24"/>
          <w:szCs w:val="24"/>
          <w:lang w:val="en"/>
        </w:rPr>
        <w:t xml:space="preserve">.  LZ, DL, and SL developed the system dynamics model with input from VA mental health stakeholders. LZ, </w:t>
      </w:r>
      <w:r w:rsidR="00A1083C" w:rsidRPr="004A644B">
        <w:rPr>
          <w:rFonts w:ascii="Arial" w:eastAsia="Times New Roman" w:hAnsi="Arial" w:cs="Arial"/>
          <w:sz w:val="24"/>
          <w:szCs w:val="24"/>
          <w:lang w:val="en"/>
        </w:rPr>
        <w:t>CR, RK and JT developed the data-based definitions and measures of the evidence-based practices consisten</w:t>
      </w:r>
      <w:r w:rsidR="00EE2639" w:rsidRPr="004A644B">
        <w:rPr>
          <w:rFonts w:ascii="Arial" w:eastAsia="Times New Roman" w:hAnsi="Arial" w:cs="Arial"/>
          <w:sz w:val="24"/>
          <w:szCs w:val="24"/>
          <w:lang w:val="en"/>
        </w:rPr>
        <w:t>t with VA national guidelines. LZ</w:t>
      </w:r>
      <w:r w:rsidR="00BC6CCB" w:rsidRPr="004A644B">
        <w:rPr>
          <w:rFonts w:ascii="Arial" w:eastAsia="Times New Roman" w:hAnsi="Arial" w:cs="Arial"/>
          <w:sz w:val="24"/>
          <w:szCs w:val="24"/>
          <w:lang w:val="en"/>
        </w:rPr>
        <w:t xml:space="preserve"> was a major contributor in writing the manuscript.</w:t>
      </w:r>
      <w:r w:rsidR="00EE2639" w:rsidRPr="004A644B">
        <w:rPr>
          <w:rFonts w:ascii="Arial" w:eastAsia="Times New Roman" w:hAnsi="Arial" w:cs="Arial"/>
          <w:sz w:val="24"/>
          <w:szCs w:val="24"/>
          <w:lang w:val="en"/>
        </w:rPr>
        <w:t xml:space="preserve"> All authors contributed to the protocol design and specific aims. </w:t>
      </w:r>
      <w:r w:rsidR="00BC6CCB" w:rsidRPr="004A644B">
        <w:rPr>
          <w:rFonts w:ascii="Arial" w:eastAsia="Times New Roman" w:hAnsi="Arial" w:cs="Arial"/>
          <w:sz w:val="24"/>
          <w:szCs w:val="24"/>
          <w:lang w:val="en"/>
        </w:rPr>
        <w:t>All authors read and approved the final manuscrip</w:t>
      </w:r>
      <w:r w:rsidR="00EE2639" w:rsidRPr="004A644B">
        <w:rPr>
          <w:rFonts w:ascii="Arial" w:eastAsia="Times New Roman" w:hAnsi="Arial" w:cs="Arial"/>
          <w:sz w:val="24"/>
          <w:szCs w:val="24"/>
          <w:lang w:val="en"/>
        </w:rPr>
        <w:t>t.</w:t>
      </w:r>
    </w:p>
    <w:p w14:paraId="68AFF0D8" w14:textId="77777777" w:rsidR="00BC6CCB" w:rsidRPr="004A644B" w:rsidRDefault="00BC6CCB" w:rsidP="000A717B">
      <w:pPr>
        <w:spacing w:before="100" w:beforeAutospacing="1" w:after="100" w:afterAutospacing="1" w:line="480" w:lineRule="auto"/>
        <w:outlineLvl w:val="2"/>
        <w:rPr>
          <w:rFonts w:ascii="Arial" w:eastAsia="Times New Roman" w:hAnsi="Arial" w:cs="Arial"/>
          <w:b/>
          <w:bCs/>
          <w:sz w:val="24"/>
          <w:szCs w:val="24"/>
          <w:lang w:val="en"/>
        </w:rPr>
      </w:pPr>
      <w:commentRangeStart w:id="117"/>
      <w:r w:rsidRPr="004A644B">
        <w:rPr>
          <w:rFonts w:ascii="Arial" w:eastAsia="Times New Roman" w:hAnsi="Arial" w:cs="Arial"/>
          <w:b/>
          <w:bCs/>
          <w:sz w:val="24"/>
          <w:szCs w:val="24"/>
          <w:lang w:val="en"/>
        </w:rPr>
        <w:t>Acknowledgements</w:t>
      </w:r>
      <w:commentRangeEnd w:id="117"/>
      <w:r w:rsidR="00DE75ED" w:rsidRPr="004A644B">
        <w:rPr>
          <w:rStyle w:val="CommentReference"/>
          <w:rFonts w:ascii="Arial" w:hAnsi="Arial" w:cs="Arial"/>
          <w:sz w:val="24"/>
          <w:szCs w:val="24"/>
        </w:rPr>
        <w:commentReference w:id="117"/>
      </w:r>
    </w:p>
    <w:p w14:paraId="40B78E5F" w14:textId="5AE62F06" w:rsidR="00970B5F" w:rsidRDefault="00B73439" w:rsidP="00B73439">
      <w:pPr>
        <w:spacing w:line="480" w:lineRule="auto"/>
        <w:ind w:firstLine="720"/>
        <w:rPr>
          <w:rFonts w:ascii="Arial" w:hAnsi="Arial" w:cs="Arial"/>
          <w:sz w:val="24"/>
          <w:szCs w:val="24"/>
        </w:rPr>
      </w:pPr>
      <w:r w:rsidRPr="004A644B">
        <w:rPr>
          <w:rFonts w:ascii="Arial" w:hAnsi="Arial" w:cs="Arial"/>
          <w:sz w:val="24"/>
          <w:szCs w:val="24"/>
        </w:rPr>
        <w:t xml:space="preserve">We acknowledge project support contributions from McKenzie Javorka, B.A., Alexandra Ballinger, B.A., Swapandeep Mushiana, M.A., Cora Bernard, M.S., Tom Rust, Ph.D. and Dan Wang, Ph.D. </w:t>
      </w:r>
      <w:r w:rsidR="000857E3" w:rsidRPr="004A644B">
        <w:rPr>
          <w:rFonts w:ascii="Arial" w:hAnsi="Arial" w:cs="Arial"/>
          <w:sz w:val="24"/>
          <w:szCs w:val="24"/>
        </w:rPr>
        <w:t xml:space="preserve">This project is a collaboration among local and national mental health stakeholders in the Veterans Health Administration (VA). </w:t>
      </w:r>
      <w:r w:rsidRPr="004A644B">
        <w:rPr>
          <w:rFonts w:ascii="Arial" w:hAnsi="Arial" w:cs="Arial"/>
          <w:sz w:val="24"/>
          <w:szCs w:val="24"/>
        </w:rPr>
        <w:t xml:space="preserve">We would also like to acknowledge the contributions of the Veterans Advisory Partnership for Operations and Research (VAPOR), an advisory council of Veterans with lived experience in recovery as VA mental health patients who now work as patient advocates and health care navigators. </w:t>
      </w:r>
      <w:r w:rsidR="000857E3" w:rsidRPr="004A644B">
        <w:rPr>
          <w:rFonts w:ascii="Arial" w:hAnsi="Arial" w:cs="Arial"/>
          <w:sz w:val="24"/>
          <w:szCs w:val="24"/>
        </w:rPr>
        <w:t xml:space="preserve">We would like to acknowledge the hard work and </w:t>
      </w:r>
      <w:r w:rsidR="000857E3" w:rsidRPr="004A644B">
        <w:rPr>
          <w:rFonts w:ascii="Arial" w:hAnsi="Arial" w:cs="Arial"/>
          <w:sz w:val="24"/>
          <w:szCs w:val="24"/>
        </w:rPr>
        <w:lastRenderedPageBreak/>
        <w:t>dedication of the mental health staff in outpatient services who are working to provi</w:t>
      </w:r>
      <w:r w:rsidRPr="004A644B">
        <w:rPr>
          <w:rFonts w:ascii="Arial" w:hAnsi="Arial" w:cs="Arial"/>
          <w:sz w:val="24"/>
          <w:szCs w:val="24"/>
        </w:rPr>
        <w:t>de Veterans high-quality care.  We also</w:t>
      </w:r>
      <w:r w:rsidR="000857E3" w:rsidRPr="004A644B">
        <w:rPr>
          <w:rFonts w:ascii="Arial" w:hAnsi="Arial" w:cs="Arial"/>
          <w:sz w:val="24"/>
          <w:szCs w:val="24"/>
        </w:rPr>
        <w:t xml:space="preserve"> acknowledge the expertise of two national program offices, the</w:t>
      </w:r>
      <w:r w:rsidRPr="004A644B">
        <w:rPr>
          <w:rFonts w:ascii="Arial" w:hAnsi="Arial" w:cs="Arial"/>
          <w:sz w:val="24"/>
          <w:szCs w:val="24"/>
        </w:rPr>
        <w:t xml:space="preserve"> Office of Mental Health Operations,</w:t>
      </w:r>
      <w:r w:rsidR="000857E3" w:rsidRPr="004A644B">
        <w:rPr>
          <w:rFonts w:ascii="Arial" w:hAnsi="Arial" w:cs="Arial"/>
          <w:sz w:val="24"/>
          <w:szCs w:val="24"/>
        </w:rPr>
        <w:t xml:space="preserve"> Program Evaluation Resource Center (PERC) and the National Center for PTSD, Dissemination and Training Division. The views and opinions of authors expressed in this manuscript do not necessarily state or reflect those of the United States Government or the Department of Veterans Affairs.</w:t>
      </w:r>
    </w:p>
    <w:p w14:paraId="4BA6E347" w14:textId="77777777" w:rsidR="00970B5F" w:rsidRDefault="00970B5F">
      <w:pPr>
        <w:rPr>
          <w:rFonts w:ascii="Arial" w:hAnsi="Arial" w:cs="Arial"/>
          <w:sz w:val="24"/>
          <w:szCs w:val="24"/>
        </w:rPr>
      </w:pPr>
      <w:r>
        <w:rPr>
          <w:rFonts w:ascii="Arial" w:hAnsi="Arial" w:cs="Arial"/>
          <w:sz w:val="24"/>
          <w:szCs w:val="24"/>
        </w:rPr>
        <w:br w:type="page"/>
      </w:r>
    </w:p>
    <w:p w14:paraId="72B6385F" w14:textId="77777777" w:rsidR="00970B5F" w:rsidRPr="00970B5F" w:rsidRDefault="00970B5F" w:rsidP="00970B5F">
      <w:pPr>
        <w:pStyle w:val="Bibliography"/>
        <w:rPr>
          <w:rFonts w:ascii="Arial" w:hAnsi="Arial" w:cs="Arial"/>
          <w:sz w:val="24"/>
        </w:rPr>
      </w:pPr>
      <w:r>
        <w:rPr>
          <w:rFonts w:ascii="Arial" w:hAnsi="Arial" w:cs="Arial"/>
        </w:rPr>
        <w:lastRenderedPageBreak/>
        <w:fldChar w:fldCharType="begin"/>
      </w:r>
      <w:r>
        <w:rPr>
          <w:rFonts w:ascii="Arial" w:hAnsi="Arial" w:cs="Arial"/>
        </w:rPr>
        <w:instrText xml:space="preserve"> ADDIN ZOTERO_BIBL {"custom":[]} CSL_BIBLIOGRAPHY </w:instrText>
      </w:r>
      <w:r>
        <w:rPr>
          <w:rFonts w:ascii="Arial" w:hAnsi="Arial" w:cs="Arial"/>
        </w:rPr>
        <w:fldChar w:fldCharType="separate"/>
      </w:r>
      <w:r w:rsidRPr="00970B5F">
        <w:rPr>
          <w:rFonts w:ascii="Arial" w:hAnsi="Arial" w:cs="Arial"/>
          <w:sz w:val="24"/>
        </w:rPr>
        <w:t xml:space="preserve">1. Williams EC, Rubinsky AD, Lapham GT, Chavez LJ, Rittmueller SE, Hawkins EJ, et al. Prevalence of clinically recognized alcohol and other substance use disorders among VA outpatients with unhealthy alcohol use identified by routine alcohol screening. Drug Alcohol Depend. 2014;135:95–103. </w:t>
      </w:r>
    </w:p>
    <w:p w14:paraId="539D7F82" w14:textId="77777777" w:rsidR="00970B5F" w:rsidRPr="00970B5F" w:rsidRDefault="00970B5F" w:rsidP="00970B5F">
      <w:pPr>
        <w:pStyle w:val="Bibliography"/>
        <w:rPr>
          <w:rFonts w:ascii="Arial" w:hAnsi="Arial" w:cs="Arial"/>
          <w:sz w:val="24"/>
        </w:rPr>
      </w:pPr>
      <w:r w:rsidRPr="00970B5F">
        <w:rPr>
          <w:rFonts w:ascii="Arial" w:hAnsi="Arial" w:cs="Arial"/>
          <w:sz w:val="24"/>
        </w:rPr>
        <w:t>2. Hankin CS, Spiro III A, Miller DR, Kazis L. Mental disorders and mental health treatment among US Department of Veterans Affairs outpatients: The Veterans Health Study. Am. J. Psychiatry [Internet]. 2014 [cited 2016 Jan 7]; Available from: http://ajp.psychiatryonline.org/doi/10.1176/ajp.156.12.1924</w:t>
      </w:r>
    </w:p>
    <w:p w14:paraId="5C3186C0"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 Hoggatt KJ, Williams EC, Der-Martirosian C, Yano EM, Washington DL. National prevalence and correlates of alcohol misuse in women Veterans. J. Subst. Abuse Treat. 2015;52:10–6. </w:t>
      </w:r>
    </w:p>
    <w:p w14:paraId="730B5C7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 Fulton JJ, Calhoun PS, Wagner HR, Schry AR, Hair LP, Feeling N, et al. The prevalence of posttraumatic stress disorder in Operation Enduring Freedom/Operation Iraqi Freedom (OEF/OIF) Veterans: A meta-analysis. J. Anxiety Disord. 2015;31:98–107. </w:t>
      </w:r>
    </w:p>
    <w:p w14:paraId="15E871C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 Watts BV, Shiner B, Zubkoff L, Carpenter-Song E, Ronconi JM, Coldwell CM. Implementation of evidence-based psychotherapies for posttraumatic stress disorder in VA specialty clinics. Psychiatr. Serv. 2014;65:648–653. </w:t>
      </w:r>
    </w:p>
    <w:p w14:paraId="116243C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 Karlin BE, Cross G. From the laboratory to the therapy room: National dissemination and implementation of evidence-based psychotherapies in the U.S. Department of Veterans Affairs Health Care System. Am. Psychol. 2014;69:19–33. </w:t>
      </w:r>
    </w:p>
    <w:p w14:paraId="01CDEFC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7. Karlin BE, Brown GK, Trockel M, Cunning D, Zeiss AM, Taylor CB. National dissemination of cognitive behavioral therapy for depression in the department of veterans affairs health care system: Therapist and patient-level outcomes. J. Consult. Clin. Psychol. 2012;80:707–18. </w:t>
      </w:r>
    </w:p>
    <w:p w14:paraId="54743C4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 Ruzek JI, Karlin BE, Zeiss AM. Implementation of Evidence-Based Psychological Treatments in the Veterans Health Administration. In: McHugh RK, Barlow DH, editors. Dissem. Evid.-Based Psychol. Treat. N. Y. NY Oxf. Univ. Press. 2012. </w:t>
      </w:r>
    </w:p>
    <w:p w14:paraId="0A3A006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9. Eftekhari A, Ruzek JI, Crowley JJ, Rosen CS, Greenbaum MA, Karlin BE. Effectiveness of National Implementation of Prolonged Exposure Therapy in Veterans Affairs Care. JAMA Psychiatry. 2013;70:949. </w:t>
      </w:r>
    </w:p>
    <w:p w14:paraId="6E2D9919" w14:textId="77777777" w:rsidR="00970B5F" w:rsidRPr="00970B5F" w:rsidRDefault="00970B5F" w:rsidP="00970B5F">
      <w:pPr>
        <w:pStyle w:val="Bibliography"/>
        <w:rPr>
          <w:rFonts w:ascii="Arial" w:hAnsi="Arial" w:cs="Arial"/>
          <w:sz w:val="24"/>
        </w:rPr>
      </w:pPr>
      <w:r w:rsidRPr="00970B5F">
        <w:rPr>
          <w:rFonts w:ascii="Arial" w:hAnsi="Arial" w:cs="Arial"/>
          <w:sz w:val="24"/>
        </w:rPr>
        <w:t>10. Department of Defense, Department of Veterans Affairs. The management of MDD Working Group. VA/DOD clinical practice guideline for management of major depressive disorder (MDD) [Internet]. 2009. Available from: http://www.healthquality.va.gov/guidelines/MH/mdd/MDDFULL053013.pdf</w:t>
      </w:r>
    </w:p>
    <w:p w14:paraId="66574AB1"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11. Department of Veterans Affairs, Department of Defense. VA/DoD Clinical practice guideline for the management of post-traumatic stress. [Internet]. 2010. Available from: http://www.healthquality.va.gov/guidelines/MH/ptsd/cpgPTSDFULL201011612c.pdf</w:t>
      </w:r>
    </w:p>
    <w:p w14:paraId="3DD956D2" w14:textId="77777777" w:rsidR="00970B5F" w:rsidRPr="00970B5F" w:rsidRDefault="00970B5F" w:rsidP="00970B5F">
      <w:pPr>
        <w:pStyle w:val="Bibliography"/>
        <w:rPr>
          <w:rFonts w:ascii="Arial" w:hAnsi="Arial" w:cs="Arial"/>
          <w:sz w:val="24"/>
        </w:rPr>
      </w:pPr>
      <w:r w:rsidRPr="00970B5F">
        <w:rPr>
          <w:rFonts w:ascii="Arial" w:hAnsi="Arial" w:cs="Arial"/>
          <w:sz w:val="24"/>
        </w:rPr>
        <w:t>12. Department of Veterans Affairs, Department of Defense. VA/DoD Clinical practice guideline for the management of substance use disorders. [Internet]. 2009. Available from: http://www.healthquality.va.gov/guidelines/MH/sud/sud_full_601f.pdf</w:t>
      </w:r>
    </w:p>
    <w:p w14:paraId="55E48D0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 Department of Veterans Affairs. Uniform mental health services in VA medical centers and clinics. Washington DC: Veterans Health Administration; 2008. Report No.: VHA Handbook 260.1. </w:t>
      </w:r>
    </w:p>
    <w:p w14:paraId="3C0438F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14. Harris AHS, Humphreys K, Bowe T, Kivlahan DR, Finney JW. Measuring the quality of substance use disorder treatment: Evaluating the validity of the Department of Veterans Affairs continuity of care performance measure. J. Subst. Abuse Treat. 2009;36:294–305. </w:t>
      </w:r>
    </w:p>
    <w:p w14:paraId="090A1E45" w14:textId="77777777" w:rsidR="00970B5F" w:rsidRPr="00970B5F" w:rsidRDefault="00970B5F" w:rsidP="00970B5F">
      <w:pPr>
        <w:pStyle w:val="Bibliography"/>
        <w:rPr>
          <w:rFonts w:ascii="Arial" w:hAnsi="Arial" w:cs="Arial"/>
          <w:sz w:val="24"/>
        </w:rPr>
      </w:pPr>
      <w:r w:rsidRPr="00970B5F">
        <w:rPr>
          <w:rFonts w:ascii="Arial" w:hAnsi="Arial" w:cs="Arial"/>
          <w:sz w:val="24"/>
        </w:rPr>
        <w:t>15. Department of Veterans Affairs, Veterans Health Administration, Office of Mental Health Operations. Mental Health Evaluation Center Information System [Internet]. 2014. Available from: https://spsites.dev.cdw.va.gov/sites/OMHO_PEC/Pages/MHIS.aspx</w:t>
      </w:r>
    </w:p>
    <w:p w14:paraId="6437FBE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16. Seal KH, Maguen S, Cohen B, Gima KS, Metzler TJ, Ren L, et al. VA mental health services utilization in Iraq and Afghanistan Veterans in the first year of receiving new mental health diagnoses. J. Trauma. Stress. 2010;n/a-n/a. </w:t>
      </w:r>
    </w:p>
    <w:p w14:paraId="52C8C282"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17. Mott JM, Mondragon S, Hundt NE, Beason-Smith M, Grady RH, Teng EJ. Characteristics of U.S. Veterans Who Begin and Complete Prolonged Exposure and Cognitive Processing Therapy for PTSD: Veterans in Evidence-Based Therapy for PTSD. J. Trauma. Stress. 2014;27:265–73. </w:t>
      </w:r>
    </w:p>
    <w:p w14:paraId="7ADAE863" w14:textId="77777777" w:rsidR="00970B5F" w:rsidRPr="00970B5F" w:rsidRDefault="00970B5F" w:rsidP="00970B5F">
      <w:pPr>
        <w:pStyle w:val="Bibliography"/>
        <w:rPr>
          <w:rFonts w:ascii="Arial" w:hAnsi="Arial" w:cs="Arial"/>
          <w:sz w:val="24"/>
        </w:rPr>
      </w:pPr>
      <w:r w:rsidRPr="00970B5F">
        <w:rPr>
          <w:rFonts w:ascii="Arial" w:hAnsi="Arial" w:cs="Arial"/>
          <w:sz w:val="24"/>
        </w:rPr>
        <w:t>18. Harpaz-Rotem I, Rosenheck RA. Serving those who served: Retention of newly returning Veterans from Iraq and Afghanistan in mental health treatment. Psychiatr. Serv. [Internet]. 2014 [cited 2016 Jan 7]; Available from: http://ps.psychiatryonline.org/doi/10.1176/ps.62.1.pss6201_0022</w:t>
      </w:r>
    </w:p>
    <w:p w14:paraId="3B12252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19. Rubinsky AD, Chen C, Batki SL, Williams EC, Harris AHS. Comparative utilization of pharmacotherapy for alcohol use disorder and other psychiatric disorders among U.S. Veterans Health Administration patients with dual diagnoses. J. Psychiatr. Res. 2015;69:150–7. </w:t>
      </w:r>
    </w:p>
    <w:p w14:paraId="42277D44"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20. Oliva EM, Trafton JA, Harris AHS, Gordon AJ. Trends in Opioid Agonist Therapy in the Veterans Health Administration: Is Supply Keeping up with Demand? Am. J. Drug Alcohol Abuse. 2013;39:103–7. </w:t>
      </w:r>
    </w:p>
    <w:p w14:paraId="7FFD7377"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21. Shiner B, D’Avolio LW, Nguyen TM, Zayed MH, Young-Xu Y, Desai RA, et al. Measuring Use of Evidence Based Psychotherapy for Posttraumatic Stress Disorder. Adm. Policy Ment. Health Ment. Health Serv. Res. 2013;40:311–8. </w:t>
      </w:r>
    </w:p>
    <w:p w14:paraId="39438D4C" w14:textId="77777777" w:rsidR="00970B5F" w:rsidRPr="00970B5F" w:rsidRDefault="00970B5F" w:rsidP="00970B5F">
      <w:pPr>
        <w:pStyle w:val="Bibliography"/>
        <w:rPr>
          <w:rFonts w:ascii="Arial" w:hAnsi="Arial" w:cs="Arial"/>
          <w:sz w:val="24"/>
        </w:rPr>
      </w:pPr>
      <w:r w:rsidRPr="00970B5F">
        <w:rPr>
          <w:rFonts w:ascii="Arial" w:hAnsi="Arial" w:cs="Arial"/>
          <w:sz w:val="24"/>
        </w:rPr>
        <w:t>22. Lin LA, Bohnert AS, Ilgen MA, Pfeiffer PN, Ganoczy D, Blow FC. Outpatient provider contact prior to unintentional opioid overdose among VHA service users. Psychiatr. Serv. [Internet]. 2015 [cited 2016 Jan 7]; Available from: http://ps.psychiatryonline.org/doi/abs/10.1176/appi.ps.201400194</w:t>
      </w:r>
    </w:p>
    <w:p w14:paraId="6F907A3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23. Harris AHS, Bowe T, Del Re AC, Finlay AK, Oliva E, Myrick HL, et al. Extended Release Naltrexone for Alcohol Use Disorders: Quasi-Experimental Effects on Mortality and Subsequent Detoxification Episodes. Alcohol. Clin. Exp. Res. 2015;39:79–83. </w:t>
      </w:r>
    </w:p>
    <w:p w14:paraId="14ACA4F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24. Kaplan MS, Huguet N, McFarland BH, Newsom JT. Suicide among male veterans: a prospective population-based study. J. Epidemiol. Community Health. 2007;61:619–24. </w:t>
      </w:r>
    </w:p>
    <w:p w14:paraId="3E4222B3" w14:textId="77777777" w:rsidR="00970B5F" w:rsidRPr="00970B5F" w:rsidRDefault="00970B5F" w:rsidP="00970B5F">
      <w:pPr>
        <w:pStyle w:val="Bibliography"/>
        <w:rPr>
          <w:rFonts w:ascii="Arial" w:hAnsi="Arial" w:cs="Arial"/>
          <w:sz w:val="24"/>
        </w:rPr>
      </w:pPr>
      <w:r w:rsidRPr="00970B5F">
        <w:rPr>
          <w:rFonts w:ascii="Arial" w:hAnsi="Arial" w:cs="Arial"/>
          <w:sz w:val="24"/>
        </w:rPr>
        <w:t>25. Desai RA, Dausey DJ, Rosenheck RA. Mental health service delivery and suicide risk: The role of individual patient and facility factors. Am. J. Psychiatry [Internet]. 2014 [cited 2016 Jan 7]; Available from: http://ajp.psychiatryonline.org/doi/10.1176/appi.ajp.162.2.311</w:t>
      </w:r>
    </w:p>
    <w:p w14:paraId="0A3A0DFD"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26. Steenkamp MM, Litz BT. Psychotherapy for military-related posttraumatic stress disorder: Review of the evidence. Clin. Psychol. Rev. 2013;33:45–53. </w:t>
      </w:r>
    </w:p>
    <w:p w14:paraId="70375808"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27. Bradley R, Greene J, Russ E, Dutra L, Westen D. A Multidimensional Meta-Analysis of Psychotherapy for PTSD. Am. J. Psychiatry. 2005;162:214–27. </w:t>
      </w:r>
    </w:p>
    <w:p w14:paraId="163922CB" w14:textId="77777777" w:rsidR="00970B5F" w:rsidRPr="00970B5F" w:rsidRDefault="00970B5F" w:rsidP="00970B5F">
      <w:pPr>
        <w:pStyle w:val="Bibliography"/>
        <w:rPr>
          <w:rFonts w:ascii="Arial" w:hAnsi="Arial" w:cs="Arial"/>
          <w:sz w:val="24"/>
        </w:rPr>
      </w:pPr>
      <w:r w:rsidRPr="00970B5F">
        <w:rPr>
          <w:rFonts w:ascii="Arial" w:hAnsi="Arial" w:cs="Arial"/>
          <w:sz w:val="24"/>
        </w:rPr>
        <w:t>28. Bisson JI, Roberts NP, Andrew M, Cooper R, Lewis C. Psychological therapies for chronic post-traumatic stress disorder (PTSD) in adults. In: The Cochrane Collaboration, editor. Cochrane Database Syst. Rev. [Internet]. Chichester, UK: John Wiley &amp; Sons, Ltd; 2013 [cited 2016 Oct 3]. Available from: http://doi.wiley.com/10.1002/14651858.CD003388.pub4</w:t>
      </w:r>
    </w:p>
    <w:p w14:paraId="28F8913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29. Barrera TL, Mott JM, Hofstein RF, Teng EJ. A meta-analytic review of exposure in group cognitive behavioral therapy for posttraumatic stress disorder. Clin. Psychol. Rev. 2013;33:24–32. </w:t>
      </w:r>
    </w:p>
    <w:p w14:paraId="62E727F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30. Tuerk PW, Yoder M, Grubaugh A, Myrick H, Hamner M, Acierno R. Prolonged exposure therapy for combat-related posttraumatic stress disorder: An examination of treatment effectiveness for Veterans of the wars in Afghanistan and Iraq. J. Anxiety Disord. 2011;25:397–403. </w:t>
      </w:r>
    </w:p>
    <w:p w14:paraId="58F62CA4"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31. Powers MB, Halpern JM, Ferenschak MP, Gillihan SJ, Foa EB. A meta-analytic review of prolonged exposure for posttraumatic stress disorder. Clin. Psychol. Rev. 2010;30:635–641. </w:t>
      </w:r>
    </w:p>
    <w:p w14:paraId="771B6298"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32. Schnurr PP, Friedman MJ, Engel CC, Foa EB. Cognitive behavioral therapy for posttraumatic stress disorder in women: A randomized controlled trial. JAMA [Internet]. 2007; Available from: http://archneur.jamanetwork.com/article.aspx?articleid=205769</w:t>
      </w:r>
    </w:p>
    <w:p w14:paraId="70A26B4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33. Forbes D, Lloyd D, Nixon RDV, Elliott P, Varker T, Perry D, et al. A multisite randomized controlled effectiveness trial of cognitive processing therapy for military-related posttraumatic stress disorder. J. Anxiety Disord. 2012;26:442–452. </w:t>
      </w:r>
    </w:p>
    <w:p w14:paraId="21FBACEA"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34. Monson CM, Schnurr PP, Resick PA, Friedman MJ, Young-Xu Y, Stevens SP. Cognitive processing therapy for veterans with military-related posttraumatic stress disorder. J. Consult. Clin. Psychol. 2006;74:898–907. </w:t>
      </w:r>
    </w:p>
    <w:p w14:paraId="4F25402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35. Gloaguen V, Cottraux J, Cucherat M. A meta-analysis of the effects of cognitive therapy in depressed patients. J. Affect. Disord. 1998;49:59–72. </w:t>
      </w:r>
    </w:p>
    <w:p w14:paraId="631C273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36. Butler A, Chapman J, Forman E, Beck A. The empirical status of cognitive-behavioral therapy: A review of meta-analyses. Clin. Psychol. Rev. 2006;26:17–31. </w:t>
      </w:r>
    </w:p>
    <w:p w14:paraId="4A1A12A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37. Tolin DF. Is cognitive–behavioral therapy more effective than other therapies? Clin. Psychol. Rev. 2010;30:710–720. </w:t>
      </w:r>
    </w:p>
    <w:p w14:paraId="654B1D3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38. Wampold BE, Minami T, Baskin TW. A meta-(re) analysis of the effects of cognitive therapy versus “other therapies” for depression. J. Affect. Disord. 2002;68:159–165. </w:t>
      </w:r>
    </w:p>
    <w:p w14:paraId="0DAC7A7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39. Minami T, Wampold BE, Serlin RC, Hamilton EG, Brown GSJ, Kircher JC. Benchmarking the effectiveness of psychotherapy treatment for adult depression in a managed care environment: A preliminary study. J. Consult. Clin. Psychol. 2008;76:116–124. </w:t>
      </w:r>
    </w:p>
    <w:p w14:paraId="2CE2AC2D"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40. Merrill KA, Tolbert VE, Wade WA. Effectiveness of cognitive therapy for depression in a community mental health center: A benchmarking study. J. Consult. Clin. Psychol. 2003;71:404–409. </w:t>
      </w:r>
    </w:p>
    <w:p w14:paraId="0EF413B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41. Feng C-Y, Chu H, Chen C-H, Chang Y-S, Chen T-H, Chou Y-H, et al. The effect of cognitive behavioral group therapy for depression: A meta-analysis 2000-2010. Worldviews Evid. Based Nurs. 2011;9:2–17. </w:t>
      </w:r>
    </w:p>
    <w:p w14:paraId="44A607E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42. McDermut W, Miller IW, Brown RA. The efficacy of group psychotherapy for depression: A meta-analysis and review of the empirical research. Clin. Psychol. Sci. Pract. 2006;8:98–116. </w:t>
      </w:r>
    </w:p>
    <w:p w14:paraId="30895B38"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43. Hofmann SG, Asnaani A, Vonk IJJ, Sawyer AT, Fang A. The efficacy of cognitive behavioral therapy: A review of meta-analyses. Cogn. Ther. Res. 2012;36:427–440. </w:t>
      </w:r>
    </w:p>
    <w:p w14:paraId="207D3F5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44. Powers MB, Zum V ouml rde Sive V ouml rding MB, Emmelkamp PMG. Acceptance and Commitment Therapy: A meta-analytic review. Psychother. Psychosom. 2009;78:73–80. </w:t>
      </w:r>
    </w:p>
    <w:p w14:paraId="7FF30DAB"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45. Forman EM, Herbert JD, Moitra E, Yeomans PD, Geller PA. A randomized controlled effectiveness trial of Acceptance and Commitment Therapy and cognitive therapy for anxiety and depression. Behav. Modif. 2007;31:772–799. </w:t>
      </w:r>
    </w:p>
    <w:p w14:paraId="2A60540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46. Walser RD, Karlin BE, Trockel M, Mazina B, Taylor CB. Training in and implementation of Acceptance and Commitment Therapy for depression in the Veterans Health Administration: Therapist and patient outcomes. Behav. Res. Ther. 2013;51:555–563. </w:t>
      </w:r>
    </w:p>
    <w:p w14:paraId="4C838002"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47. Stewart MO, Raffa SD, Steele JL, Miller SA, Clougherty KF, Hinrichsen GA, et al. National dissemination of interpersonal psychotherapy for depression in veterans: Therapist and patient-level outcomes. J. Consult. Clin. Psychol. 2014;82:1201–1206. </w:t>
      </w:r>
    </w:p>
    <w:p w14:paraId="6BD297CD"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48. Cuijpers P, Geraedts AS, van Oppen P, Andersson G, Markowitz JC, van Straten A. Interpersonal psychotherapy for depression: A meta-analysis. Am. J. Psychiatry. 2011; </w:t>
      </w:r>
    </w:p>
    <w:p w14:paraId="091693D4"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49. Cuijpers P, van Straten A, Andersson G, van Oppen P. Psychotherapy for depression in adults: A meta-analysis of comparative outcome studies. J. Consult. Clin. Psychol. 2008;76:909–922. </w:t>
      </w:r>
    </w:p>
    <w:p w14:paraId="4231E556" w14:textId="77777777" w:rsidR="00970B5F" w:rsidRPr="00970B5F" w:rsidRDefault="00970B5F" w:rsidP="00970B5F">
      <w:pPr>
        <w:pStyle w:val="Bibliography"/>
        <w:rPr>
          <w:rFonts w:ascii="Arial" w:hAnsi="Arial" w:cs="Arial"/>
          <w:sz w:val="24"/>
        </w:rPr>
      </w:pPr>
      <w:r w:rsidRPr="00970B5F">
        <w:rPr>
          <w:rFonts w:ascii="Arial" w:hAnsi="Arial" w:cs="Arial"/>
          <w:sz w:val="24"/>
        </w:rPr>
        <w:t>50. Fournier JC, DeRubeis RJ, Hollon SD. Antidepressant drug effects and depression severity: A patient-level meta-analysis. JAMA [Internet]. 2010; Available from: http://archfaci.jamanetwork.com/article.aspx?articleid=185157</w:t>
      </w:r>
    </w:p>
    <w:p w14:paraId="0F37EC5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51. Cipriani A, Furukawa TA, Salanti G, Geddes JR, Higgins JP, Churchill R, et al. Comparative efficacy and acceptability of 12 new-generation antidepressants: A multiple-treatments meta-analysis. The Lancet. 2009;373:746–758. </w:t>
      </w:r>
    </w:p>
    <w:p w14:paraId="6F73504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52. Barrett B, Byford S, Knapp M. Evidence of cost-effective treatments for depression: A systematic review. J. Affect. Disord. 2005;84:1–13. </w:t>
      </w:r>
    </w:p>
    <w:p w14:paraId="35DB78E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53. Miller WR, Wilbourne PL. Mesa Grande: A methodological analysis of clinical trials of treatments for alcohol use disorders. Addiction. 2002;97:265–277. </w:t>
      </w:r>
    </w:p>
    <w:p w14:paraId="3FB9157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54. Morgenstern J, Blanchard KA, Morgan TJ, Labouvie E, Hayaki J. Testing the effectiveness of cognitive-behavioral treatment for substance abuse in a community setting: Within treatment and posttreatment findings. J. Consult. Clin. Psychol. 2001;69:1007–1017. </w:t>
      </w:r>
    </w:p>
    <w:p w14:paraId="3A7A8719"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55. Irvin JE, Bowers CA, Dunn ME, Wang MC. Efficacy of relapse prevention: A meta-analytic review. J. Consult. Clin. Psychol. 1999;67:563–570. </w:t>
      </w:r>
    </w:p>
    <w:p w14:paraId="099D9B62"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56. Witkiewitz K, Marlatt GA. Relapse prevention for alcohol and drug problems: That was Zen, this is Tao. Am. Psychol. 2004;59:224–235. </w:t>
      </w:r>
    </w:p>
    <w:p w14:paraId="7E5EB525"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57. Magill M, Ray LA. Cognitive-behavioral treatment with adult alcohol and illicit drug users: A meta-analysis of randomized controlled trials. J. Stud. Alcohol Drugs [Internet]. 2009; Available from: http://www.ncbi.nlm.nih.gov/pmc/articles/pmc2696292/</w:t>
      </w:r>
    </w:p>
    <w:p w14:paraId="125855A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58. Ball SA, Martino S, Nich C, Frankforter TL, Van Horn D, Crits-Christoph P, et al. Site matters: Multisite randomized trial of motivational enhancement therapy in community drug abuse clinics. J. Consult. Clin. Psychol. 2007;75:556–567. </w:t>
      </w:r>
    </w:p>
    <w:p w14:paraId="61DA182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59. Lundahl B, Burke BL. The effectiveness and applicability of motivational interviewing: A practice-friendly review of four meta-analyses. J. Clin. Psychol. 2009;65:1232–1245. </w:t>
      </w:r>
    </w:p>
    <w:p w14:paraId="06DE0E2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60. Burke BL, Arkowitz H, Menchola M. The efficacy of motivational interviewing: A meta-analysis of controlled clinical trials. J. Consult. Clin. Psychol. 2003;71:843–861. </w:t>
      </w:r>
    </w:p>
    <w:p w14:paraId="0FD2A50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61. Rubak S, Sandbæk A, Lauritzen T, Christensen B. Motivational interviewing: a systematic review and meta-analysis. Br. J. Gen. Pract. 2005;55:305–12. </w:t>
      </w:r>
    </w:p>
    <w:p w14:paraId="1F1288E4"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62. Nunes EV, Levin FR. Treatment of depression in patients with alcohol or other drug dependence: A meta-analysis. JAMA. 2004;291:1887–1896. </w:t>
      </w:r>
    </w:p>
    <w:p w14:paraId="251A49E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63. Jonas DE, Amick HR, Feltner C, Bobashev G, Thomas K, Wines R, et al. Pharmacotherapy for adults with alcohol use disorders in outpatient settings. JAMA. 2014;311:1889–12. </w:t>
      </w:r>
    </w:p>
    <w:p w14:paraId="7C91E9CC" w14:textId="77777777" w:rsidR="00970B5F" w:rsidRPr="00970B5F" w:rsidRDefault="00970B5F" w:rsidP="00970B5F">
      <w:pPr>
        <w:pStyle w:val="Bibliography"/>
        <w:rPr>
          <w:rFonts w:ascii="Arial" w:hAnsi="Arial" w:cs="Arial"/>
          <w:sz w:val="24"/>
        </w:rPr>
      </w:pPr>
      <w:r w:rsidRPr="00970B5F">
        <w:rPr>
          <w:rFonts w:ascii="Arial" w:hAnsi="Arial" w:cs="Arial"/>
          <w:sz w:val="24"/>
        </w:rPr>
        <w:t>64. Anton RF, O’Malley SS, Ciraulo DA, Cisler RA. Combined pharmacotherapies and behavioral interventions for alcohol dependence: The COMBINE study: A randomized controlled trial. JAMA [Internet]. 2006; Available from: http://jama.jamanetwork.com/article.aspx?articleid=202789</w:t>
      </w:r>
    </w:p>
    <w:p w14:paraId="04C330D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65. Streeton C, Whelan G. Naltrexone, a relapse prevention maintenance treatment of alcohol dependence: A meta-analysis of randomized controlled trials. Alcohol Alcohol. 2001;36:544–552. </w:t>
      </w:r>
    </w:p>
    <w:p w14:paraId="4F3694E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66. Anton RF, Moak DH, Latham P, Waid LR, Myrick H, Voronin K, et al. Naltrexone Combined With Either Cognitive Behavioral or Motivational Enhancement Therapy for Alcohol Dependence: J. Clin. Psychopharmacol. 2005;25:349–57. </w:t>
      </w:r>
    </w:p>
    <w:p w14:paraId="7BFC57F5"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67. Pettinati HM, O’Brien CP, Rabinowitz AR, Wortman SP, Oslin DW, Kampman KM, et al. The Status of Naltrexone in the Treatment of Alcohol Dependence: Specific Effects on Heavy Drinking. J. Clin. Psychopharmacol. 2006;26:610–25. </w:t>
      </w:r>
    </w:p>
    <w:p w14:paraId="1AC7489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68. Rösner S, Hackl-Herrwerth A, Leucht S, Vecchi S, Srisurapanont M, Soyka M. Opioid antagonists for alcohol dependence. Cochrane Database Syst. Rev. 2010;12. </w:t>
      </w:r>
    </w:p>
    <w:p w14:paraId="6A399D8D"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69. Mason BJ, Lehert P. Acamprosate for alcohol dependence: A sex-specific meta-analysis based on individual patient data. Alcohol. Clin. Exp. Res. 2011;36:497–508. </w:t>
      </w:r>
    </w:p>
    <w:p w14:paraId="3F5E275A"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70. Rosner S, Leucht S, Lehert P, Soyka M. Acamprosate supports abstinence, Naltrexone prevents excessive drinking: Evidence from a meta-analysis with unreported outcomes. J. Psychopharmacol. (Oxf.). 2007;22:11–23. </w:t>
      </w:r>
    </w:p>
    <w:p w14:paraId="1A188E9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71. Franck J, Jayaram-Lindström N. Pharmacotherapy for alcohol dependence: status of current treatments. Curr. Opin. Neurobiol. 2013;23:692–699. </w:t>
      </w:r>
    </w:p>
    <w:p w14:paraId="3B225FF0"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72. Hser Y-I, Saxon AJ, Huang D, Hasson A, Thomas C, Hillhouse M, et al. Treatment retention among patients randomized to buprenorphine/naloxone compared to methadone in a multi-site trial: Treatment retention on buprenorphine/methadone. Addiction. 2014;109:79–87. </w:t>
      </w:r>
    </w:p>
    <w:p w14:paraId="30C75F6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73. West SL, O’Neal KK, Graham CW. A meta-analysis comparing the effectiveness of buprenorphine and methadone. J. Subst. Abuse. 2001;12:405–414. </w:t>
      </w:r>
    </w:p>
    <w:p w14:paraId="6BA44E8E" w14:textId="77777777" w:rsidR="00970B5F" w:rsidRPr="00970B5F" w:rsidRDefault="00970B5F" w:rsidP="00970B5F">
      <w:pPr>
        <w:pStyle w:val="Bibliography"/>
        <w:rPr>
          <w:rFonts w:ascii="Arial" w:hAnsi="Arial" w:cs="Arial"/>
          <w:sz w:val="24"/>
        </w:rPr>
      </w:pPr>
      <w:r w:rsidRPr="00970B5F">
        <w:rPr>
          <w:rFonts w:ascii="Arial" w:hAnsi="Arial" w:cs="Arial"/>
          <w:sz w:val="24"/>
        </w:rPr>
        <w:t>74. Barnett PG, Rodgers JH, Bloch DA. A meta-analysis comparing buprenorphine to methadone for treatment of opiate dependence. Addiction [Internet]. 2001; Available from: http://onlinelibrary.wiley.com/doi/10.1046/j.1360-0443.2001.9656834.x/full</w:t>
      </w:r>
    </w:p>
    <w:p w14:paraId="196690C1" w14:textId="77777777" w:rsidR="00970B5F" w:rsidRPr="00970B5F" w:rsidRDefault="00970B5F" w:rsidP="00970B5F">
      <w:pPr>
        <w:pStyle w:val="Bibliography"/>
        <w:rPr>
          <w:rFonts w:ascii="Arial" w:hAnsi="Arial" w:cs="Arial"/>
          <w:sz w:val="24"/>
        </w:rPr>
      </w:pPr>
      <w:r w:rsidRPr="00970B5F">
        <w:rPr>
          <w:rFonts w:ascii="Arial" w:hAnsi="Arial" w:cs="Arial"/>
          <w:sz w:val="24"/>
        </w:rPr>
        <w:t>75. Marsch LA. The efficacy of methadone maintenance interventions in reducing illicit opiate use, HIV risk behavior and criminality: A meta-analysis. Addiction [Internet]. 1998; Available from: http://onlinelibrary.wiley.com/doi/10.1046/j.1360-0443.1998.9345157.x/full</w:t>
      </w:r>
    </w:p>
    <w:p w14:paraId="0ECBF6A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76. Degenhardt L, Bucello C, Mathers B, Briegleb C, Ali H, Hickman M, et al. Mortality among regular or dependent users of heroin and other opioids: A systematic review and meta-analysis of cohort studies. Addiction. 2010;106:32–51. </w:t>
      </w:r>
    </w:p>
    <w:p w14:paraId="41C1795F" w14:textId="77777777" w:rsidR="00970B5F" w:rsidRPr="00970B5F" w:rsidRDefault="00970B5F" w:rsidP="00970B5F">
      <w:pPr>
        <w:pStyle w:val="Bibliography"/>
        <w:rPr>
          <w:rFonts w:ascii="Arial" w:hAnsi="Arial" w:cs="Arial"/>
          <w:sz w:val="24"/>
        </w:rPr>
      </w:pPr>
      <w:r w:rsidRPr="00970B5F">
        <w:rPr>
          <w:rFonts w:ascii="Arial" w:hAnsi="Arial" w:cs="Arial"/>
          <w:sz w:val="24"/>
        </w:rPr>
        <w:t>77. Centers for Medicare &amp; Medicaid Services Alliance to Modernize Healthcare (CAMH). Independent Assessment of the Health Care Delivery Systems and Management Processes of the Department of Veterans Affairs (Volume 1: Integrated Report) [Internet]. Available from: http://www.va.gov/opa/choiceact/documents/assessments/Integrated_Report.pdf</w:t>
      </w:r>
    </w:p>
    <w:p w14:paraId="365A0728" w14:textId="77777777" w:rsidR="00970B5F" w:rsidRPr="00970B5F" w:rsidRDefault="00970B5F" w:rsidP="00970B5F">
      <w:pPr>
        <w:pStyle w:val="Bibliography"/>
        <w:rPr>
          <w:rFonts w:ascii="Arial" w:hAnsi="Arial" w:cs="Arial"/>
          <w:sz w:val="24"/>
        </w:rPr>
      </w:pPr>
      <w:r w:rsidRPr="00970B5F">
        <w:rPr>
          <w:rFonts w:ascii="Arial" w:hAnsi="Arial" w:cs="Arial"/>
          <w:sz w:val="24"/>
        </w:rPr>
        <w:t>78. Rosenheck RA. Organizational process: A missing link between research and practice. Psychiatr. Serv. [Internet]. 2014 [cited 2016 Jan 7]; Available from: http://focus.psychiatryonline.org/doi/10.1176/appi.ps.52.12.1607</w:t>
      </w:r>
    </w:p>
    <w:p w14:paraId="36D1549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79. Proctor E, Silmere H, Raghavan R, Hovmand P, Aarons G, Bunger A, et al. Outcomes for implementation research: Conceptual distinctions, measurement challenges, and research agenda. Adm. Policy Ment. Health Ment. Health Serv. Res. 2011;38:65–76. </w:t>
      </w:r>
    </w:p>
    <w:p w14:paraId="17A7BEAA"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80. Proctor EK, Powell BJ, McMillen JC. Implementation strategies: Recommendations for specifying and reporting. Implement. Sci. 2013;8:139. </w:t>
      </w:r>
    </w:p>
    <w:p w14:paraId="194A3901"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81. Flaspohler P, Duffy J, Wandersman A, Stillman L, Maras MA. Unpacking prevention capacity: An intersection of research-to-practice models and community-centered models. Am. J. Community Psychol. 2008;41:182–96. </w:t>
      </w:r>
    </w:p>
    <w:p w14:paraId="4F79AC8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82. Powell BJ, McMillen JC, Proctor EK, Carpenter CR, Griffey RT, Bunger AC, et al. A compilation of strategies for implementing clinical innovations in health and mental health. Med. Care Res. Rev. 2012;69:123–157. </w:t>
      </w:r>
    </w:p>
    <w:p w14:paraId="09DBEC9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83. Damschroder LJ, Aron DC, Keith RE, Kirsh SR, Alexander JA, Lowery JC, et al. Fostering implementation of health services research findings into practice: A consolidated framework for advancing implementation science. Implement. Sci. 2009;4:50. </w:t>
      </w:r>
    </w:p>
    <w:p w14:paraId="550F3B62"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84. Chambers D, R Glasgow, K Strange. The dynamic sustainability framework: Addressing the paradox of sustainment amid ongoing change. Implement. Sci. 2013;117. </w:t>
      </w:r>
    </w:p>
    <w:p w14:paraId="44660E18"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85. Scaccia JP, Cook BS, Lamont A, Wandersman A, Castellow J, Katz J, et al. A practical implementation science heuristic for organizational readiness: R = MC. J. Community Psychol. 2015;43:484–501. </w:t>
      </w:r>
    </w:p>
    <w:p w14:paraId="1A37935A"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86. Glasgow RE, Lichtenstein E, Marcus AC. Why don’t we see more translation of health promotion research to practice? Rethinking the efficacy-to-effectiveness transition. Am. J. Public Health. 2003;93:1261–1267. </w:t>
      </w:r>
    </w:p>
    <w:p w14:paraId="611C94F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87. Bates DW, Saria S, Ohno-Machado L, Shah A, Escobar G. Big data in health care: Using analytics to identify and manage high-risk and high-cost patients. Health Aff. (Millwood). 2014;33:1123–31. </w:t>
      </w:r>
    </w:p>
    <w:p w14:paraId="208CE869"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88. Buntin MB, Burke MF, Hoaglin MC, Blumenthal D. The benefits of health information technology: A review of the recent literature shows predominantly positive results. Health Aff. (Millwood). 2011;30:464–71. </w:t>
      </w:r>
    </w:p>
    <w:p w14:paraId="58BCBB9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89. Heitmueller A, Henderson S, Warburton W, Elmagarmid A, Pentland AS, Darzi A. Developing public policy to advance the use of big data in health care. Health Aff. (Millwood). 2014;33:1523–30. </w:t>
      </w:r>
    </w:p>
    <w:p w14:paraId="5B757994" w14:textId="77777777" w:rsidR="00970B5F" w:rsidRPr="00970B5F" w:rsidRDefault="00970B5F" w:rsidP="00970B5F">
      <w:pPr>
        <w:pStyle w:val="Bibliography"/>
        <w:rPr>
          <w:rFonts w:ascii="Arial" w:hAnsi="Arial" w:cs="Arial"/>
          <w:sz w:val="24"/>
        </w:rPr>
      </w:pPr>
      <w:r w:rsidRPr="00970B5F">
        <w:rPr>
          <w:rFonts w:ascii="Arial" w:hAnsi="Arial" w:cs="Arial"/>
          <w:sz w:val="24"/>
        </w:rPr>
        <w:t>90. Charns M. The sustainability of new programs and innovations: A review of the empirical literature and recommendations for future research. [cited 2016 Sep 30]; Available from: http://www.implementationscience.com/imedia/1135790039679889_manuscript.pdf</w:t>
      </w:r>
    </w:p>
    <w:p w14:paraId="44C607E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91. Forrester, J.W. The model versus a modeling process. Syst. Dyn. Rev. 1985;133–4. </w:t>
      </w:r>
    </w:p>
    <w:p w14:paraId="7C2AA47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92. Morecroft J, Sherman J. Modeling for learning organizations. Portland OR: Productivity Press; 1994. </w:t>
      </w:r>
    </w:p>
    <w:p w14:paraId="0AF3C711"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93. Rahmandad H, Repenning N, Sterman J. Effects of feedback delay on learning. Syst. Dyn. Rev. 2009;25:309–38. </w:t>
      </w:r>
    </w:p>
    <w:p w14:paraId="4528913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94. Sterman JD. Learning from evidence in a complex world. Am. J. Public Health. 2006;96:505–514. </w:t>
      </w:r>
    </w:p>
    <w:p w14:paraId="4058EEF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95. S Glasser, W Ellis, J Chin, C Glazner, V Kane. A Model For Eliminating Veteran Homelessness in the USA. Delft, Netherlands; 2014. </w:t>
      </w:r>
    </w:p>
    <w:p w14:paraId="2ED41B60" w14:textId="77777777" w:rsidR="00970B5F" w:rsidRPr="00970B5F" w:rsidRDefault="00970B5F" w:rsidP="00970B5F">
      <w:pPr>
        <w:pStyle w:val="Bibliography"/>
        <w:rPr>
          <w:rFonts w:ascii="Arial" w:hAnsi="Arial" w:cs="Arial"/>
          <w:sz w:val="24"/>
        </w:rPr>
      </w:pPr>
      <w:r w:rsidRPr="00970B5F">
        <w:rPr>
          <w:rFonts w:ascii="Arial" w:hAnsi="Arial" w:cs="Arial"/>
          <w:sz w:val="24"/>
        </w:rPr>
        <w:t>96. Zeilinger LG, Director UE. United States Interagency Council on Homelessness United States Interagency Council on Homelessness. [cited 2016 Jan 7]; Available from: http://usich.gov/resources/uploads/asset_library/USICH_Ending_Homelessness_Among_Veterans_Rpt_February_2013_FINAL.pdf</w:t>
      </w:r>
    </w:p>
    <w:p w14:paraId="1A2AFAB5" w14:textId="77777777" w:rsidR="00970B5F" w:rsidRPr="00970B5F" w:rsidRDefault="00970B5F" w:rsidP="00970B5F">
      <w:pPr>
        <w:pStyle w:val="Bibliography"/>
        <w:rPr>
          <w:rFonts w:ascii="Arial" w:hAnsi="Arial" w:cs="Arial"/>
          <w:sz w:val="24"/>
        </w:rPr>
      </w:pPr>
      <w:r w:rsidRPr="00970B5F">
        <w:rPr>
          <w:rFonts w:ascii="Arial" w:hAnsi="Arial" w:cs="Arial"/>
          <w:sz w:val="24"/>
        </w:rPr>
        <w:t>97. U.S. Department of Housing and Urban Development. The 2014 Annual Homeless Assessment Report (AHAR) to Congress: PART 1 Point-in-Time Estimates of Homelessness. [Internet]. 1996. Available from: https://www.hudexchange.info/resources/documents/2014-AHAR-Part1.pdf</w:t>
      </w:r>
    </w:p>
    <w:p w14:paraId="7DE0BA8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98. T Rust, K Saeed, Bar-On, O Pavlov. Re-designing policy and process in health care service delivery: a system dynamics case study. Delft, Netherlands.; </w:t>
      </w:r>
    </w:p>
    <w:p w14:paraId="315FF561" w14:textId="77777777" w:rsidR="00970B5F" w:rsidRPr="00970B5F" w:rsidRDefault="00970B5F" w:rsidP="00970B5F">
      <w:pPr>
        <w:pStyle w:val="Bibliography"/>
        <w:rPr>
          <w:rFonts w:ascii="Arial" w:hAnsi="Arial" w:cs="Arial"/>
          <w:sz w:val="24"/>
        </w:rPr>
      </w:pPr>
      <w:r w:rsidRPr="00970B5F">
        <w:rPr>
          <w:rFonts w:ascii="Arial" w:hAnsi="Arial" w:cs="Arial"/>
          <w:sz w:val="24"/>
        </w:rPr>
        <w:t>99. Department of Veterans Affairs. Veterans Benefits Administration Reports, Detailed claims data [Internet]. 2015. Available from: http://benefits.va.gov/REPORTS/detailed_claims_data.asp</w:t>
      </w:r>
    </w:p>
    <w:p w14:paraId="4955504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100. Lich KH, Tian Y, Beadles CA, Williams LS, Bravata DM, Cheng EM, et al. Strategic Planning to Reduce the Burden of Stroke Among Veterans: Using Simulation Modeling to Inform Decision Making. Stroke. 2014;45:2078–84. </w:t>
      </w:r>
    </w:p>
    <w:p w14:paraId="68F64714" w14:textId="77777777" w:rsidR="00970B5F" w:rsidRPr="00970B5F" w:rsidRDefault="00970B5F" w:rsidP="00970B5F">
      <w:pPr>
        <w:pStyle w:val="Bibliography"/>
        <w:rPr>
          <w:rFonts w:ascii="Arial" w:hAnsi="Arial" w:cs="Arial"/>
          <w:sz w:val="24"/>
        </w:rPr>
      </w:pPr>
      <w:r w:rsidRPr="00970B5F">
        <w:rPr>
          <w:rFonts w:ascii="Arial" w:hAnsi="Arial" w:cs="Arial"/>
          <w:sz w:val="24"/>
        </w:rPr>
        <w:t>101. Lyon AR, Maras MA, Pate CM, Igusa T, Vander Stoep A. Modeling the impact of school-based universal depression screening on additional service capacity needs: A system dynamics approach. Adm. Policy Ment. Health Ment. Health Serv. Res. [Internet]. 2015 [cited 2016 Jan 7]; Available from: http://link.springer.com/10.1007/s10488-015-0628-y</w:t>
      </w:r>
    </w:p>
    <w:p w14:paraId="4B11B17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102. Stetler CB, Legro MW, Rycroft-Malone J, Bowman C, Curran G, Guihan M, et al. Role of “external facilitation” in implementation of research findings: A qualitative evaluation of facilitation experiences in the Veterans Health Administration. Implement. Sci. 2006;1:23. </w:t>
      </w:r>
    </w:p>
    <w:p w14:paraId="00D11A7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103. Rycroft-Malone J, Kitson A, Harvey G, McCormack B, Seers K, Titchen A, et al. Ingredients for change: Revisiting a conceptual framework. Qual. Saf. Health Care. 2002;11:174–180. </w:t>
      </w:r>
    </w:p>
    <w:p w14:paraId="70F0F59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104. Rycroft-Malone J. The PARIHS framework—A framework for guiding the implementation of evidence-based practice. J. Nurs. Care Qual. 2004;19:297–304. </w:t>
      </w:r>
    </w:p>
    <w:p w14:paraId="670B4C38"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105. Vest JR, Gamm LD. A critical review of the research literature on Six Sigma, Lean and StuderGroup’s Hardwiring Excellence in the United States: The need to demonstrate and communicate the effectiveness of transformation strategies in healthcare. Implement. Sci. 2009;4:35. </w:t>
      </w:r>
    </w:p>
    <w:p w14:paraId="3777F0F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106. Mazzocato P, Savage C, Brommels M, Aronsson H, Thor J. Lean thinking in healthcare: A realist review of the literature. BMJ Qual. Saf. 2010;19:376–82. </w:t>
      </w:r>
    </w:p>
    <w:p w14:paraId="0F63E76F"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107. DelliFraine JL, Langabeer JR, Nembhard IM, others. Assessing the evidence of Six Sigma and Lean in the health care industry. Qual. Manag. Healthc. 2010;19:211–225. </w:t>
      </w:r>
    </w:p>
    <w:p w14:paraId="06B24D8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108. Martinez-Moyana IJ, Richardson GP. Best practices in system dynamics modeling. Syst. Dyn. Rev. 2013;12–123. </w:t>
      </w:r>
    </w:p>
    <w:p w14:paraId="0155742A"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109. Sterman JD. Learning in and about complex systems. Syst. Dyn. Rev. 1994;10:291–330. </w:t>
      </w:r>
    </w:p>
    <w:p w14:paraId="4656183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110. Senge, P.M. The fifth discipline: The art and practice of the learning organization. Broadway Business; 2006. </w:t>
      </w:r>
    </w:p>
    <w:p w14:paraId="6FECEA13" w14:textId="77777777" w:rsidR="00970B5F" w:rsidRPr="00970B5F" w:rsidRDefault="00970B5F" w:rsidP="00970B5F">
      <w:pPr>
        <w:pStyle w:val="Bibliography"/>
        <w:rPr>
          <w:rFonts w:ascii="Arial" w:hAnsi="Arial" w:cs="Arial"/>
          <w:sz w:val="24"/>
        </w:rPr>
      </w:pPr>
      <w:r w:rsidRPr="00970B5F">
        <w:rPr>
          <w:rFonts w:ascii="Arial" w:hAnsi="Arial" w:cs="Arial"/>
          <w:sz w:val="24"/>
        </w:rPr>
        <w:t>111. System Dynamics Review [Internet]. Available from: http://onlinelibrary.wiley.com/journal/10.1002/(ISSN)1099-1727</w:t>
      </w:r>
    </w:p>
    <w:p w14:paraId="6EDCC140"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112. Mott JM, Grubbs KM, Sansgiry S, Fortney JC, Cully JA. Psychotherapy utilization among rural and urban Veterans from 2007 to 2010. J. Rural Health. 2015;31:235–43. </w:t>
      </w:r>
    </w:p>
    <w:p w14:paraId="25EEB940" w14:textId="77777777" w:rsidR="00970B5F" w:rsidRPr="00970B5F" w:rsidRDefault="00970B5F" w:rsidP="00970B5F">
      <w:pPr>
        <w:pStyle w:val="Bibliography"/>
        <w:rPr>
          <w:rFonts w:ascii="Arial" w:hAnsi="Arial" w:cs="Arial"/>
          <w:sz w:val="24"/>
        </w:rPr>
      </w:pPr>
      <w:r w:rsidRPr="00970B5F">
        <w:rPr>
          <w:rFonts w:ascii="Arial" w:hAnsi="Arial" w:cs="Arial"/>
          <w:sz w:val="24"/>
        </w:rPr>
        <w:t>113. Mott JM, Hundt NE, Sansgiry S, Mignogna J, Cully JA. Changes in psychotherapy utilization among veterans with depression, anxiety, and PTSD. Psychiatr. Serv. [Internet]. 2014 [cited 2016 Jan 7]; Available from: http://ps.psychiatryonline.org/doi/10.1176/appi.ps.201300056</w:t>
      </w:r>
    </w:p>
    <w:p w14:paraId="52458F9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114. Ventana Systems Inc. Vensim@ Version 6.3. 2014. </w:t>
      </w:r>
    </w:p>
    <w:p w14:paraId="51A338D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115. Roberts, N, Anderson, D, Deal, R, Shaffer, W. Introduction to computer simulation: A system dynamics modeling approach. Reading, MA: Addison Wesley; 1983. </w:t>
      </w:r>
    </w:p>
    <w:p w14:paraId="7DC7D8B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116. Meadows, D.H, Robinson, J.M. The Electronic Oracle: Computer models and social decisions. New York: John Wiley; 1985. </w:t>
      </w:r>
    </w:p>
    <w:p w14:paraId="76D2753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117. Sterman, J.D. Business Dynamics: Systems Thinking and Modeling for a Complex World. New York: McGraw-Hill Companies, Inc.; 2000. </w:t>
      </w:r>
    </w:p>
    <w:p w14:paraId="02E7C5C8"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118. Imel ZE, Laska K, Jakupcak M, Simpson TL. Meta-analysis of dropout in treatments for posttraumatic stress disorder. J. Consult. Clin. Psychol. 2013;81:394–404. </w:t>
      </w:r>
    </w:p>
    <w:p w14:paraId="109B3472"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119. Goetter EM, Bui E, Ojserkis RA, Zakarian RJ, Brendel RW, Simon NM. A systematic review of dropout from psychotherapy for posttraumatic stress disorder among Iraq and Afghanistan combat Veterans. J. Trauma. Stress. 2015;28:401–9. </w:t>
      </w:r>
    </w:p>
    <w:p w14:paraId="2D37A20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120. Holowka DW, Marx BP, Gates MA, Litman HJ, Ranganathan G, Rosen RC, et al. PTSD diagnostic validity in Veterans Affairs electronic records of Iraq and Afghanistan Veterans. J. Consult. Clin. Psychol. 2014;82:569–79. </w:t>
      </w:r>
    </w:p>
    <w:p w14:paraId="4A4FC24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121. Lapham GT, Rubinsky AD, Shortreed SM, Hawkins EJ, Richards J, Williams EC, et al. Comparison of provider-documented and patient-reported brief intervention for unhealthy alcohol use in VA outpatients. Drug Alcohol Depend. 2015;153:159–66. </w:t>
      </w:r>
    </w:p>
    <w:p w14:paraId="70DC1E0A"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122. Diaz M. Pasteur and parachutes: When statistical process control is better than a randomized controlled trial. Qual. Saf. Health Care. 2005;14:140–3. </w:t>
      </w:r>
    </w:p>
    <w:p w14:paraId="47794B16"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123. Provost, L.P., Murray, S.K. The healthcare data guide. San Francisco, CA: Jossey-Bass.; 2011. </w:t>
      </w:r>
    </w:p>
    <w:p w14:paraId="134262B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124. Benneyan JC, Lloyd RC, Plsek PE. Statistical process control as a tool for research and healthcare improvement. Qual. Saf. Health Care. 2003;12:458–464. </w:t>
      </w:r>
    </w:p>
    <w:p w14:paraId="74D294AB"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125. Mohammed MA, Worthington P, Woodall WH. Plotting basic control charts: tutorial notes for healthcare practitioners. Qual. Saf. Health Care. 2008;17:137–45. </w:t>
      </w:r>
    </w:p>
    <w:p w14:paraId="4D9E642C"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126. Ogrinc G, Mooney SE, Estrada C, Foster T, Goldmann D, Hall LW, et al. The SQUIRE (Standards for QUality Improvement Reporting Excellence) guidelines for quality improvement reporting: explanation and elaboration. Qual. Saf. Health Care. 2008;17:i13–32. </w:t>
      </w:r>
    </w:p>
    <w:p w14:paraId="5075D628"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127. Duclos A, Voirin N. The p-control chart: a tool for care improvement. Int. J. Qual. Health Care. 2010;22:402–7. </w:t>
      </w:r>
    </w:p>
    <w:p w14:paraId="53A5A521"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128. Faul, F, Erdfelder, E, Lang, AG, Buchner, A. G* Power 3: A flexible statistical power analysis program for the social, behavioral, and biomedical sciences. 39 175-11. Behav. Res. Methods. 2007;39:11. </w:t>
      </w:r>
    </w:p>
    <w:p w14:paraId="14BCD2B6" w14:textId="77777777" w:rsidR="00970B5F" w:rsidRPr="00970B5F" w:rsidRDefault="00970B5F" w:rsidP="00970B5F">
      <w:pPr>
        <w:pStyle w:val="Bibliography"/>
        <w:rPr>
          <w:rFonts w:ascii="Arial" w:hAnsi="Arial" w:cs="Arial"/>
          <w:sz w:val="24"/>
        </w:rPr>
      </w:pPr>
      <w:r w:rsidRPr="00970B5F">
        <w:rPr>
          <w:rFonts w:ascii="Arial" w:hAnsi="Arial" w:cs="Arial"/>
          <w:sz w:val="24"/>
        </w:rPr>
        <w:t>129. Committee on Optimizing Scheduling in Health Care, Institute of Medicine. Transforming Health Care Scheduling and Access: Getting to Now [Internet]. Kaplan G, Lopez MH, McGinnis JM, editors. Washington (DC): National Academies Press (US); 2015 [cited 2016 Oct 4]. Available from: http://www.ncbi.nlm.nih.gov/books/NBK316132/</w:t>
      </w:r>
    </w:p>
    <w:p w14:paraId="2AEC3CED"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130. Smith, M., Saunders, R., Stuckhardt, L. Best care at lower cost: The path to continuously learning health care in America. McGinnis, editor. Washington, DC: The National Academies Press; 2013. </w:t>
      </w:r>
    </w:p>
    <w:p w14:paraId="43EA1B67"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131. Green LW. Making research relevant: if it is an evidence-based practice, where’s the practice-based evidence? Fam. Pract. 2008;25:i20–4. </w:t>
      </w:r>
    </w:p>
    <w:p w14:paraId="072A06F4" w14:textId="77777777" w:rsidR="00970B5F" w:rsidRPr="00970B5F" w:rsidRDefault="00970B5F" w:rsidP="00970B5F">
      <w:pPr>
        <w:pStyle w:val="Bibliography"/>
        <w:rPr>
          <w:rFonts w:ascii="Arial" w:hAnsi="Arial" w:cs="Arial"/>
          <w:sz w:val="24"/>
        </w:rPr>
      </w:pPr>
      <w:r w:rsidRPr="00970B5F">
        <w:rPr>
          <w:rFonts w:ascii="Arial" w:hAnsi="Arial" w:cs="Arial"/>
          <w:sz w:val="24"/>
        </w:rPr>
        <w:lastRenderedPageBreak/>
        <w:t xml:space="preserve">132. Frenk SM, Sautter JM, Paulose-Ram R. Prevalence and trends in psychotropic medication use among US male veterans, 1999-2010. Pharmacoepidemiol. Drug Saf. 2015;24:1215–9. </w:t>
      </w:r>
    </w:p>
    <w:p w14:paraId="72596B85"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133. Garcia HA, Finley EP, Ketchum N, Jakupcak M, Dassori A, Reyes SC. A survey of perceived barriers and attitudes toward mental health care among OEF/OIF veterans at VA outpatient mental health clinics. Mil. Med. 2014;179:273–278. </w:t>
      </w:r>
    </w:p>
    <w:p w14:paraId="6B7EC5F3"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134. Martinez RG, Lewis CC, Weiner BJ. Instrumentation issues in implementation science. Implement. Sci. 2014;9:1. </w:t>
      </w:r>
    </w:p>
    <w:p w14:paraId="797CE632"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135. Lewis CC, Stanick CF, Martinez RG, Weiner BJ, Kim M, Barwick M, et al. The Society for Implementation Research Collaboration Instrument Review Project: A methodology to promote rigorous evaluation. Implement. Sci. 2015;10:2. </w:t>
      </w:r>
    </w:p>
    <w:p w14:paraId="47981429"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136. Zhang R, Mahadevan S. Model uncertainty and Bayesian updating in reliability-based inspection. Struct. Saf. 2000;22:145–60. </w:t>
      </w:r>
    </w:p>
    <w:p w14:paraId="304A3672"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137. Zhang Z, Hamagami F, Lijuan Wang L, Nesselroade JR, Grimm KJ. Bayesian analysis of longitudinal data using growth curve models. Int. J. Behav. Dev. 2007;31:374–83. </w:t>
      </w:r>
    </w:p>
    <w:p w14:paraId="2A178D2E"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138. Hyndman, R.J., Khandakar, Y. Automatic time series forecasting: The forecast package for R. J. Stat. Softw. 2008;26. </w:t>
      </w:r>
    </w:p>
    <w:p w14:paraId="648FE86A"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139. Marshall DA, Burgos-Liz L, IJzerman MJ, Osgood ND, Padula WV, Higashi MK, et al. Applying dynamic simulation modeling methods in health care delivery research—The SIMULATE checklist: Report of the ISPOR simulation modeling emerging good practices task force. Value Health. 2015;18:5–16. </w:t>
      </w:r>
    </w:p>
    <w:p w14:paraId="7FD40804" w14:textId="77777777" w:rsidR="00970B5F" w:rsidRPr="00970B5F" w:rsidRDefault="00970B5F" w:rsidP="00970B5F">
      <w:pPr>
        <w:pStyle w:val="Bibliography"/>
        <w:rPr>
          <w:rFonts w:ascii="Arial" w:hAnsi="Arial" w:cs="Arial"/>
          <w:sz w:val="24"/>
        </w:rPr>
      </w:pPr>
      <w:r w:rsidRPr="00970B5F">
        <w:rPr>
          <w:rFonts w:ascii="Arial" w:hAnsi="Arial" w:cs="Arial"/>
          <w:sz w:val="24"/>
        </w:rPr>
        <w:t xml:space="preserve">140. Simon HA. Bounded rationality and organizational learning. Organ. Sci. 1991;2:125–134. </w:t>
      </w:r>
    </w:p>
    <w:p w14:paraId="1C3FE94F" w14:textId="5162F078" w:rsidR="00970B5F" w:rsidRDefault="00970B5F">
      <w:pPr>
        <w:rPr>
          <w:rFonts w:ascii="Arial" w:hAnsi="Arial" w:cs="Arial"/>
          <w:sz w:val="24"/>
          <w:szCs w:val="24"/>
        </w:rPr>
      </w:pPr>
      <w:r>
        <w:rPr>
          <w:rFonts w:ascii="Arial" w:hAnsi="Arial" w:cs="Arial"/>
          <w:sz w:val="24"/>
          <w:szCs w:val="24"/>
        </w:rPr>
        <w:fldChar w:fldCharType="end"/>
      </w:r>
      <w:r>
        <w:rPr>
          <w:rFonts w:ascii="Arial" w:hAnsi="Arial" w:cs="Arial"/>
          <w:sz w:val="24"/>
          <w:szCs w:val="24"/>
        </w:rPr>
        <w:br w:type="page"/>
      </w:r>
    </w:p>
    <w:p w14:paraId="0CC19554" w14:textId="77777777" w:rsidR="000857E3" w:rsidRDefault="000857E3" w:rsidP="00B73439">
      <w:pPr>
        <w:spacing w:line="480" w:lineRule="auto"/>
        <w:ind w:firstLine="720"/>
        <w:rPr>
          <w:rFonts w:ascii="Arial" w:hAnsi="Arial" w:cs="Arial"/>
          <w:sz w:val="24"/>
          <w:szCs w:val="24"/>
        </w:rPr>
      </w:pPr>
    </w:p>
    <w:p w14:paraId="6905AF12" w14:textId="1A1A3EB3" w:rsidR="00970B5F" w:rsidRDefault="00970B5F" w:rsidP="00B73439">
      <w:pPr>
        <w:spacing w:line="480" w:lineRule="auto"/>
        <w:ind w:firstLine="720"/>
        <w:rPr>
          <w:rFonts w:ascii="Arial" w:hAnsi="Arial" w:cs="Arial"/>
          <w:sz w:val="24"/>
          <w:szCs w:val="24"/>
        </w:rPr>
      </w:pPr>
    </w:p>
    <w:p w14:paraId="7BE427D9" w14:textId="77777777" w:rsidR="00970B5F" w:rsidRDefault="00970B5F" w:rsidP="00B73439">
      <w:pPr>
        <w:spacing w:line="480" w:lineRule="auto"/>
        <w:ind w:firstLine="720"/>
        <w:rPr>
          <w:rFonts w:ascii="Arial" w:hAnsi="Arial" w:cs="Arial"/>
          <w:sz w:val="24"/>
          <w:szCs w:val="24"/>
        </w:rPr>
      </w:pPr>
    </w:p>
    <w:p w14:paraId="1A5F1C11" w14:textId="4DC47026" w:rsidR="00970B5F" w:rsidRDefault="00970B5F" w:rsidP="00B73439">
      <w:pPr>
        <w:spacing w:line="480" w:lineRule="auto"/>
        <w:ind w:firstLine="720"/>
        <w:rPr>
          <w:rFonts w:ascii="Arial" w:hAnsi="Arial" w:cs="Arial"/>
          <w:sz w:val="24"/>
          <w:szCs w:val="24"/>
        </w:rPr>
      </w:pPr>
    </w:p>
    <w:p w14:paraId="040F2F96" w14:textId="55A12F6F" w:rsidR="00970B5F" w:rsidRDefault="00970B5F" w:rsidP="00B73439">
      <w:pPr>
        <w:spacing w:line="480" w:lineRule="auto"/>
        <w:ind w:firstLine="720"/>
        <w:rPr>
          <w:rFonts w:ascii="Arial" w:hAnsi="Arial" w:cs="Arial"/>
          <w:sz w:val="24"/>
          <w:szCs w:val="24"/>
        </w:rPr>
      </w:pPr>
    </w:p>
    <w:p w14:paraId="23A59A08" w14:textId="2312DD2E" w:rsidR="00970B5F" w:rsidRDefault="00970B5F" w:rsidP="00B73439">
      <w:pPr>
        <w:spacing w:line="480" w:lineRule="auto"/>
        <w:ind w:firstLine="720"/>
        <w:rPr>
          <w:rFonts w:ascii="Arial" w:hAnsi="Arial" w:cs="Arial"/>
          <w:sz w:val="24"/>
          <w:szCs w:val="24"/>
        </w:rPr>
      </w:pPr>
    </w:p>
    <w:p w14:paraId="25BBF100" w14:textId="2F7F923C" w:rsidR="00970B5F" w:rsidRPr="004A644B" w:rsidRDefault="00970B5F" w:rsidP="00970B5F">
      <w:pPr>
        <w:spacing w:line="480" w:lineRule="auto"/>
        <w:rPr>
          <w:rFonts w:ascii="Arial" w:hAnsi="Arial" w:cs="Arial"/>
          <w:sz w:val="24"/>
          <w:szCs w:val="24"/>
        </w:rPr>
      </w:pPr>
      <w:r>
        <w:rPr>
          <w:rFonts w:ascii="Arial" w:hAnsi="Arial" w:cs="Arial"/>
          <w:sz w:val="24"/>
          <w:szCs w:val="24"/>
        </w:rPr>
        <w:t>______TEST__________TEST__________TEST_______</w:t>
      </w:r>
      <w:r w:rsidRPr="00970B5F">
        <w:rPr>
          <w:rFonts w:ascii="Arial" w:hAnsi="Arial" w:cs="Arial"/>
          <w:sz w:val="24"/>
          <w:szCs w:val="24"/>
        </w:rPr>
        <w:t xml:space="preserve"> </w:t>
      </w:r>
      <w:r>
        <w:rPr>
          <w:rFonts w:ascii="Arial" w:hAnsi="Arial" w:cs="Arial"/>
          <w:sz w:val="24"/>
          <w:szCs w:val="24"/>
        </w:rPr>
        <w:t>TEST__________TEST</w:t>
      </w:r>
    </w:p>
    <w:p w14:paraId="1BCC2427" w14:textId="77777777" w:rsidR="00BC6CCB" w:rsidRPr="004A644B" w:rsidRDefault="00BC6CCB" w:rsidP="00402C95">
      <w:pPr>
        <w:spacing w:before="100" w:beforeAutospacing="1" w:after="100" w:afterAutospacing="1" w:line="480" w:lineRule="auto"/>
        <w:jc w:val="center"/>
        <w:outlineLvl w:val="1"/>
        <w:rPr>
          <w:rFonts w:ascii="Arial" w:eastAsia="Times New Roman" w:hAnsi="Arial" w:cs="Arial"/>
          <w:b/>
          <w:bCs/>
          <w:sz w:val="24"/>
          <w:szCs w:val="24"/>
          <w:lang w:val="en"/>
        </w:rPr>
      </w:pPr>
      <w:commentRangeStart w:id="118"/>
      <w:commentRangeStart w:id="119"/>
      <w:r w:rsidRPr="004A644B">
        <w:rPr>
          <w:rFonts w:ascii="Arial" w:eastAsia="Times New Roman" w:hAnsi="Arial" w:cs="Arial"/>
          <w:b/>
          <w:bCs/>
          <w:sz w:val="24"/>
          <w:szCs w:val="24"/>
          <w:lang w:val="en"/>
        </w:rPr>
        <w:t>References</w:t>
      </w:r>
      <w:commentRangeEnd w:id="118"/>
      <w:r w:rsidR="00402C95" w:rsidRPr="004A644B">
        <w:rPr>
          <w:rStyle w:val="CommentReference"/>
          <w:rFonts w:ascii="Arial" w:hAnsi="Arial" w:cs="Arial"/>
          <w:sz w:val="24"/>
          <w:szCs w:val="24"/>
        </w:rPr>
        <w:commentReference w:id="118"/>
      </w:r>
      <w:commentRangeEnd w:id="119"/>
      <w:r w:rsidR="00B63D4F" w:rsidRPr="004A644B">
        <w:rPr>
          <w:rStyle w:val="CommentReference"/>
          <w:rFonts w:ascii="Arial" w:hAnsi="Arial" w:cs="Arial"/>
          <w:sz w:val="24"/>
          <w:szCs w:val="24"/>
        </w:rPr>
        <w:commentReference w:id="119"/>
      </w:r>
    </w:p>
    <w:p w14:paraId="1E6F0EE1" w14:textId="77777777" w:rsidR="00970B5F" w:rsidRDefault="00BB77B1" w:rsidP="00970B5F">
      <w:pPr>
        <w:pStyle w:val="Bibliography"/>
      </w:pPr>
      <w:r w:rsidRPr="004A644B">
        <w:rPr>
          <w:rFonts w:ascii="Arial" w:eastAsia="Times New Roman" w:hAnsi="Arial" w:cs="Arial"/>
          <w:lang w:val="en"/>
        </w:rPr>
        <w:fldChar w:fldCharType="begin"/>
      </w:r>
      <w:r w:rsidR="00970B5F">
        <w:rPr>
          <w:rFonts w:ascii="Arial" w:eastAsia="Times New Roman" w:hAnsi="Arial" w:cs="Arial"/>
          <w:lang w:val="en"/>
        </w:rPr>
        <w:instrText xml:space="preserve"> ADDIN ZOTERO_BIBL {"custom":[]} CSL_BIBLIOGRAPHY </w:instrText>
      </w:r>
      <w:r w:rsidRPr="004A644B">
        <w:rPr>
          <w:rFonts w:ascii="Arial" w:eastAsia="Times New Roman" w:hAnsi="Arial" w:cs="Arial"/>
          <w:lang w:val="en"/>
        </w:rPr>
        <w:fldChar w:fldCharType="separate"/>
      </w:r>
      <w:r w:rsidR="00970B5F">
        <w:t xml:space="preserve">1. Williams EC, Rubinsky AD, Lapham GT, Chavez LJ, Rittmueller SE, Hawkins EJ, et al. Prevalence of clinically recognized alcohol and other substance use disorders among VA outpatients with unhealthy alcohol use identified by routine alcohol screening. Drug Alcohol Depend. 2014;135:95–103. </w:t>
      </w:r>
    </w:p>
    <w:p w14:paraId="259A827D" w14:textId="77777777" w:rsidR="00970B5F" w:rsidRDefault="00970B5F" w:rsidP="00970B5F">
      <w:pPr>
        <w:pStyle w:val="Bibliography"/>
      </w:pPr>
      <w:r>
        <w:t>2. Hankin CS, Spiro III A, Miller DR, Kazis L. Mental disorders and mental health treatment among US Department of Veterans Affairs outpatients: The Veterans Health Study. Am. J. Psychiatry [Internet]. 2014 [cited 2016 Jan 7]; Available from: http://ajp.psychiatryonline.org/doi/10.1176/ajp.156.12.1924</w:t>
      </w:r>
    </w:p>
    <w:p w14:paraId="338CCA74" w14:textId="77777777" w:rsidR="00970B5F" w:rsidRDefault="00970B5F" w:rsidP="00970B5F">
      <w:pPr>
        <w:pStyle w:val="Bibliography"/>
      </w:pPr>
      <w:r>
        <w:t xml:space="preserve">3. Hoggatt KJ, Williams EC, Der-Martirosian C, Yano EM, Washington DL. National prevalence and correlates of alcohol misuse in women Veterans. J. Subst. Abuse Treat. 2015;52:10–6. </w:t>
      </w:r>
    </w:p>
    <w:p w14:paraId="3B3FA433" w14:textId="77777777" w:rsidR="00970B5F" w:rsidRDefault="00970B5F" w:rsidP="00970B5F">
      <w:pPr>
        <w:pStyle w:val="Bibliography"/>
      </w:pPr>
      <w:r>
        <w:t xml:space="preserve">4. Fulton JJ, Calhoun PS, Wagner HR, Schry AR, Hair LP, Feeling N, et al. The prevalence of posttraumatic stress disorder in Operation Enduring Freedom/Operation Iraqi Freedom (OEF/OIF) Veterans: A meta-analysis. J. Anxiety Disord. 2015;31:98–107. </w:t>
      </w:r>
    </w:p>
    <w:p w14:paraId="138B0D20" w14:textId="77777777" w:rsidR="00970B5F" w:rsidRDefault="00970B5F" w:rsidP="00970B5F">
      <w:pPr>
        <w:pStyle w:val="Bibliography"/>
      </w:pPr>
      <w:r>
        <w:t xml:space="preserve">5. Watts BV, Shiner B, Zubkoff L, Carpenter-Song E, Ronconi JM, Coldwell CM. Implementation of evidence-based psychotherapies for posttraumatic stress disorder in VA specialty clinics. Psychiatr. Serv. 2014;65:648–653. </w:t>
      </w:r>
    </w:p>
    <w:p w14:paraId="58833ADF" w14:textId="77777777" w:rsidR="00970B5F" w:rsidRDefault="00970B5F" w:rsidP="00970B5F">
      <w:pPr>
        <w:pStyle w:val="Bibliography"/>
      </w:pPr>
      <w:r>
        <w:t xml:space="preserve">6. Karlin BE, Cross G. From the laboratory to the therapy room: National dissemination and implementation of evidence-based psychotherapies in the U.S. Department of Veterans Affairs Health Care System. Am. Psychol. 2014;69:19–33. </w:t>
      </w:r>
    </w:p>
    <w:p w14:paraId="3D766A55" w14:textId="77777777" w:rsidR="00970B5F" w:rsidRDefault="00970B5F" w:rsidP="00970B5F">
      <w:pPr>
        <w:pStyle w:val="Bibliography"/>
      </w:pPr>
      <w:r>
        <w:lastRenderedPageBreak/>
        <w:t xml:space="preserve">7. Karlin BE, Brown GK, Trockel M, Cunning D, Zeiss AM, Taylor CB. National dissemination of cognitive behavioral therapy for depression in the department of veterans affairs health care system: Therapist and patient-level outcomes. J. Consult. Clin. Psychol. 2012;80:707–18. </w:t>
      </w:r>
    </w:p>
    <w:p w14:paraId="02DA193F" w14:textId="77777777" w:rsidR="00970B5F" w:rsidRDefault="00970B5F" w:rsidP="00970B5F">
      <w:pPr>
        <w:pStyle w:val="Bibliography"/>
      </w:pPr>
      <w:r>
        <w:t xml:space="preserve">8. Ruzek JI, Karlin BE, Zeiss AM. Implementation of Evidence-Based Psychological Treatments in the Veterans Health Administration. In: McHugh RK, Barlow DH, editors. Dissem. Evid.-Based Psychol. Treat. N. Y. NY Oxf. Univ. Press. 2012. </w:t>
      </w:r>
    </w:p>
    <w:p w14:paraId="04073B9D" w14:textId="77777777" w:rsidR="00970B5F" w:rsidRDefault="00970B5F" w:rsidP="00970B5F">
      <w:pPr>
        <w:pStyle w:val="Bibliography"/>
      </w:pPr>
      <w:r>
        <w:t xml:space="preserve">9. Eftekhari A, Ruzek JI, Crowley JJ, Rosen CS, Greenbaum MA, Karlin BE. Effectiveness of National Implementation of Prolonged Exposure Therapy in Veterans Affairs Care. JAMA Psychiatry. 2013;70:949. </w:t>
      </w:r>
    </w:p>
    <w:p w14:paraId="2486B295" w14:textId="77777777" w:rsidR="00970B5F" w:rsidRDefault="00970B5F" w:rsidP="00970B5F">
      <w:pPr>
        <w:pStyle w:val="Bibliography"/>
      </w:pPr>
      <w:r>
        <w:t>10. Department of Defense, Department of Veterans Affairs. The management of MDD Working Group. VA/DOD clinical practice guideline for management of major depressive disorder (MDD) [Internet]. 2009. Available from: http://www.healthquality.va.gov/guidelines/MH/mdd/MDDFULL053013.pdf</w:t>
      </w:r>
    </w:p>
    <w:p w14:paraId="5E7DBF9B" w14:textId="77777777" w:rsidR="00970B5F" w:rsidRDefault="00970B5F" w:rsidP="00970B5F">
      <w:pPr>
        <w:pStyle w:val="Bibliography"/>
      </w:pPr>
      <w:r>
        <w:t>11. Department of Veterans Affairs, Department of Defense. VA/DoD Clinical practice guideline for the management of post-traumatic stress. [Internet]. 2010. Available from: http://www.healthquality.va.gov/guidelines/MH/ptsd/cpgPTSDFULL201011612c.pdf</w:t>
      </w:r>
    </w:p>
    <w:p w14:paraId="192C84D3" w14:textId="77777777" w:rsidR="00970B5F" w:rsidRDefault="00970B5F" w:rsidP="00970B5F">
      <w:pPr>
        <w:pStyle w:val="Bibliography"/>
      </w:pPr>
      <w:r>
        <w:t>12. Department of Veterans Affairs, Department of Defense. VA/DoD Clinical practice guideline for the management of substance use disorders. [Internet]. 2009. Available from: http://www.healthquality.va.gov/guidelines/MH/sud/sud_full_601f.pdf</w:t>
      </w:r>
    </w:p>
    <w:p w14:paraId="5BF056D6" w14:textId="77777777" w:rsidR="00970B5F" w:rsidRDefault="00970B5F" w:rsidP="00970B5F">
      <w:pPr>
        <w:pStyle w:val="Bibliography"/>
      </w:pPr>
      <w:r>
        <w:t xml:space="preserve">13. Department of Veterans Affairs. Uniform mental health services in VA medical centers and clinics. Washington DC: Veterans Health Administration; 2008. Report No.: VHA Handbook 260.1. </w:t>
      </w:r>
    </w:p>
    <w:p w14:paraId="2E4034D2" w14:textId="77777777" w:rsidR="00970B5F" w:rsidRDefault="00970B5F" w:rsidP="00970B5F">
      <w:pPr>
        <w:pStyle w:val="Bibliography"/>
      </w:pPr>
      <w:r>
        <w:t xml:space="preserve">14. Harris AHS, Humphreys K, Bowe T, Kivlahan DR, Finney JW. Measuring the quality of substance use disorder treatment: Evaluating the validity of the Department of Veterans Affairs continuity of care performance measure. J. Subst. Abuse Treat. 2009;36:294–305. </w:t>
      </w:r>
    </w:p>
    <w:p w14:paraId="70373766" w14:textId="77777777" w:rsidR="00970B5F" w:rsidRDefault="00970B5F" w:rsidP="00970B5F">
      <w:pPr>
        <w:pStyle w:val="Bibliography"/>
      </w:pPr>
      <w:r>
        <w:t>15. Department of Veterans Affairs, Veterans Health Administration, Office of Mental Health Operations. Mental Health Evaluation Center Information System [Internet]. 2014. Available from: https://spsites.dev.cdw.va.gov/sites/OMHO_PEC/Pages/MHIS.aspx</w:t>
      </w:r>
    </w:p>
    <w:p w14:paraId="11553F77" w14:textId="77777777" w:rsidR="00970B5F" w:rsidRDefault="00970B5F" w:rsidP="00970B5F">
      <w:pPr>
        <w:pStyle w:val="Bibliography"/>
      </w:pPr>
      <w:r>
        <w:t xml:space="preserve">16. Seal KH, Maguen S, Cohen B, Gima KS, Metzler TJ, Ren L, et al. VA mental health services utilization in Iraq and Afghanistan Veterans in the first year of receiving new mental health diagnoses. J. Trauma. Stress. 2010;n/a-n/a. </w:t>
      </w:r>
    </w:p>
    <w:p w14:paraId="0E707201" w14:textId="77777777" w:rsidR="00970B5F" w:rsidRDefault="00970B5F" w:rsidP="00970B5F">
      <w:pPr>
        <w:pStyle w:val="Bibliography"/>
      </w:pPr>
      <w:r>
        <w:t xml:space="preserve">17. Mott JM, Mondragon S, Hundt NE, Beason-Smith M, Grady RH, Teng EJ. Characteristics of U.S. Veterans Who Begin and Complete Prolonged Exposure and Cognitive Processing Therapy for PTSD: Veterans in Evidence-Based Therapy for PTSD. J. Trauma. Stress. 2014;27:265–73. </w:t>
      </w:r>
    </w:p>
    <w:p w14:paraId="0AD24591" w14:textId="77777777" w:rsidR="00970B5F" w:rsidRDefault="00970B5F" w:rsidP="00970B5F">
      <w:pPr>
        <w:pStyle w:val="Bibliography"/>
      </w:pPr>
      <w:r>
        <w:t>18. Harpaz-Rotem I, Rosenheck RA. Serving those who served: Retention of newly returning Veterans from Iraq and Afghanistan in mental health treatment. Psychiatr. Serv. [Internet]. 2014 [cited 2016 Jan 7]; Available from: http://ps.psychiatryonline.org/doi/10.1176/ps.62.1.pss6201_0022</w:t>
      </w:r>
    </w:p>
    <w:p w14:paraId="3FC37DCE" w14:textId="77777777" w:rsidR="00970B5F" w:rsidRDefault="00970B5F" w:rsidP="00970B5F">
      <w:pPr>
        <w:pStyle w:val="Bibliography"/>
      </w:pPr>
      <w:r>
        <w:lastRenderedPageBreak/>
        <w:t xml:space="preserve">19. Rubinsky AD, Chen C, Batki SL, Williams EC, Harris AHS. Comparative utilization of pharmacotherapy for alcohol use disorder and other psychiatric disorders among U.S. Veterans Health Administration patients with dual diagnoses. J. Psychiatr. Res. 2015;69:150–7. </w:t>
      </w:r>
    </w:p>
    <w:p w14:paraId="49BE0F2B" w14:textId="77777777" w:rsidR="00970B5F" w:rsidRDefault="00970B5F" w:rsidP="00970B5F">
      <w:pPr>
        <w:pStyle w:val="Bibliography"/>
      </w:pPr>
      <w:r>
        <w:t xml:space="preserve">20. Oliva EM, Trafton JA, Harris AHS, Gordon AJ. Trends in Opioid Agonist Therapy in the Veterans Health Administration: Is Supply Keeping up with Demand? Am. J. Drug Alcohol Abuse. 2013;39:103–7. </w:t>
      </w:r>
    </w:p>
    <w:p w14:paraId="1B58BB77" w14:textId="77777777" w:rsidR="00970B5F" w:rsidRDefault="00970B5F" w:rsidP="00970B5F">
      <w:pPr>
        <w:pStyle w:val="Bibliography"/>
      </w:pPr>
      <w:r>
        <w:t xml:space="preserve">21. Shiner B, D’Avolio LW, Nguyen TM, Zayed MH, Young-Xu Y, Desai RA, et al. Measuring Use of Evidence Based Psychotherapy for Posttraumatic Stress Disorder. Adm. Policy Ment. Health Ment. Health Serv. Res. 2013;40:311–8. </w:t>
      </w:r>
    </w:p>
    <w:p w14:paraId="361C8BB7" w14:textId="77777777" w:rsidR="00970B5F" w:rsidRDefault="00970B5F" w:rsidP="00970B5F">
      <w:pPr>
        <w:pStyle w:val="Bibliography"/>
      </w:pPr>
      <w:r>
        <w:t>22. Lin LA, Bohnert AS, Ilgen MA, Pfeiffer PN, Ganoczy D, Blow FC. Outpatient provider contact prior to unintentional opioid overdose among VHA service users. Psychiatr. Serv. [Internet]. 2015 [cited 2016 Jan 7]; Available from: http://ps.psychiatryonline.org/doi/abs/10.1176/appi.ps.201400194</w:t>
      </w:r>
    </w:p>
    <w:p w14:paraId="0028A9E6" w14:textId="77777777" w:rsidR="00970B5F" w:rsidRDefault="00970B5F" w:rsidP="00970B5F">
      <w:pPr>
        <w:pStyle w:val="Bibliography"/>
      </w:pPr>
      <w:r>
        <w:t xml:space="preserve">23. Harris AHS, Bowe T, Del Re AC, Finlay AK, Oliva E, Myrick HL, et al. Extended Release Naltrexone for Alcohol Use Disorders: Quasi-Experimental Effects on Mortality and Subsequent Detoxification Episodes. Alcohol. Clin. Exp. Res. 2015;39:79–83. </w:t>
      </w:r>
    </w:p>
    <w:p w14:paraId="330A9BCC" w14:textId="77777777" w:rsidR="00970B5F" w:rsidRDefault="00970B5F" w:rsidP="00970B5F">
      <w:pPr>
        <w:pStyle w:val="Bibliography"/>
      </w:pPr>
      <w:r>
        <w:t xml:space="preserve">24. Kaplan MS, Huguet N, McFarland BH, Newsom JT. Suicide among male veterans: a prospective population-based study. J. Epidemiol. Community Health. 2007;61:619–24. </w:t>
      </w:r>
    </w:p>
    <w:p w14:paraId="3907A047" w14:textId="77777777" w:rsidR="00970B5F" w:rsidRDefault="00970B5F" w:rsidP="00970B5F">
      <w:pPr>
        <w:pStyle w:val="Bibliography"/>
      </w:pPr>
      <w:r>
        <w:t>25. Desai RA, Dausey DJ, Rosenheck RA. Mental health service delivery and suicide risk: The role of individual patient and facility factors. Am. J. Psychiatry [Internet]. 2014 [cited 2016 Jan 7]; Available from: http://ajp.psychiatryonline.org/doi/10.1176/appi.ajp.162.2.311</w:t>
      </w:r>
    </w:p>
    <w:p w14:paraId="749C8A5F" w14:textId="77777777" w:rsidR="00970B5F" w:rsidRDefault="00970B5F" w:rsidP="00970B5F">
      <w:pPr>
        <w:pStyle w:val="Bibliography"/>
      </w:pPr>
      <w:r>
        <w:t xml:space="preserve">26. Steenkamp MM, Litz BT. Psychotherapy for military-related posttraumatic stress disorder: Review of the evidence. Clin. Psychol. Rev. 2013;33:45–53. </w:t>
      </w:r>
    </w:p>
    <w:p w14:paraId="347562C3" w14:textId="77777777" w:rsidR="00970B5F" w:rsidRDefault="00970B5F" w:rsidP="00970B5F">
      <w:pPr>
        <w:pStyle w:val="Bibliography"/>
      </w:pPr>
      <w:r>
        <w:t xml:space="preserve">27. Bradley R, Greene J, Russ E, Dutra L, Westen D. A Multidimensional Meta-Analysis of Psychotherapy for PTSD. Am. J. Psychiatry. 2005;162:214–27. </w:t>
      </w:r>
    </w:p>
    <w:p w14:paraId="165A9D3F" w14:textId="77777777" w:rsidR="00970B5F" w:rsidRDefault="00970B5F" w:rsidP="00970B5F">
      <w:pPr>
        <w:pStyle w:val="Bibliography"/>
      </w:pPr>
      <w:r>
        <w:t>28. Bisson JI, Roberts NP, Andrew M, Cooper R, Lewis C. Psychological therapies for chronic post-traumatic stress disorder (PTSD) in adults. In: The Cochrane Collaboration, editor. Cochrane Database Syst. Rev. [Internet]. Chichester, UK: John Wiley &amp; Sons, Ltd; 2013 [cited 2016 Oct 3]. Available from: http://doi.wiley.com/10.1002/14651858.CD003388.pub4</w:t>
      </w:r>
    </w:p>
    <w:p w14:paraId="2D4F3B86" w14:textId="77777777" w:rsidR="00970B5F" w:rsidRDefault="00970B5F" w:rsidP="00970B5F">
      <w:pPr>
        <w:pStyle w:val="Bibliography"/>
      </w:pPr>
      <w:r>
        <w:t xml:space="preserve">29. Barrera TL, Mott JM, Hofstein RF, Teng EJ. A meta-analytic review of exposure in group cognitive behavioral therapy for posttraumatic stress disorder. Clin. Psychol. Rev. 2013;33:24–32. </w:t>
      </w:r>
    </w:p>
    <w:p w14:paraId="53AB6203" w14:textId="77777777" w:rsidR="00970B5F" w:rsidRDefault="00970B5F" w:rsidP="00970B5F">
      <w:pPr>
        <w:pStyle w:val="Bibliography"/>
      </w:pPr>
      <w:r>
        <w:t xml:space="preserve">30. Tuerk PW, Yoder M, Grubaugh A, Myrick H, Hamner M, Acierno R. Prolonged exposure therapy for combat-related posttraumatic stress disorder: An examination of treatment effectiveness for Veterans of the wars in Afghanistan and Iraq. J. Anxiety Disord. 2011;25:397–403. </w:t>
      </w:r>
    </w:p>
    <w:p w14:paraId="70DC013A" w14:textId="77777777" w:rsidR="00970B5F" w:rsidRDefault="00970B5F" w:rsidP="00970B5F">
      <w:pPr>
        <w:pStyle w:val="Bibliography"/>
      </w:pPr>
      <w:r>
        <w:t xml:space="preserve">31. Powers MB, Halpern JM, Ferenschak MP, Gillihan SJ, Foa EB. A meta-analytic review of prolonged exposure for posttraumatic stress disorder. Clin. Psychol. Rev. 2010;30:635–641. </w:t>
      </w:r>
    </w:p>
    <w:p w14:paraId="4327FCBD" w14:textId="77777777" w:rsidR="00970B5F" w:rsidRDefault="00970B5F" w:rsidP="00970B5F">
      <w:pPr>
        <w:pStyle w:val="Bibliography"/>
      </w:pPr>
      <w:r>
        <w:lastRenderedPageBreak/>
        <w:t>32. Schnurr PP, Friedman MJ, Engel CC, Foa EB. Cognitive behavioral therapy for posttraumatic stress disorder in women: A randomized controlled trial. JAMA [Internet]. 2007; Available from: http://archneur.jamanetwork.com/article.aspx?articleid=205769</w:t>
      </w:r>
    </w:p>
    <w:p w14:paraId="7017C370" w14:textId="77777777" w:rsidR="00970B5F" w:rsidRDefault="00970B5F" w:rsidP="00970B5F">
      <w:pPr>
        <w:pStyle w:val="Bibliography"/>
      </w:pPr>
      <w:r>
        <w:t xml:space="preserve">33. Forbes D, Lloyd D, Nixon RDV, Elliott P, Varker T, Perry D, et al. A multisite randomized controlled effectiveness trial of cognitive processing therapy for military-related posttraumatic stress disorder. J. Anxiety Disord. 2012;26:442–452. </w:t>
      </w:r>
    </w:p>
    <w:p w14:paraId="5AB1854A" w14:textId="77777777" w:rsidR="00970B5F" w:rsidRDefault="00970B5F" w:rsidP="00970B5F">
      <w:pPr>
        <w:pStyle w:val="Bibliography"/>
      </w:pPr>
      <w:r>
        <w:t xml:space="preserve">34. Monson CM, Schnurr PP, Resick PA, Friedman MJ, Young-Xu Y, Stevens SP. Cognitive processing therapy for veterans with military-related posttraumatic stress disorder. J. Consult. Clin. Psychol. 2006;74:898–907. </w:t>
      </w:r>
    </w:p>
    <w:p w14:paraId="67534D69" w14:textId="77777777" w:rsidR="00970B5F" w:rsidRDefault="00970B5F" w:rsidP="00970B5F">
      <w:pPr>
        <w:pStyle w:val="Bibliography"/>
      </w:pPr>
      <w:r>
        <w:t xml:space="preserve">35. Gloaguen V, Cottraux J, Cucherat M. A meta-analysis of the effects of cognitive therapy in depressed patients. J. Affect. Disord. 1998;49:59–72. </w:t>
      </w:r>
    </w:p>
    <w:p w14:paraId="01CD93B5" w14:textId="77777777" w:rsidR="00970B5F" w:rsidRDefault="00970B5F" w:rsidP="00970B5F">
      <w:pPr>
        <w:pStyle w:val="Bibliography"/>
      </w:pPr>
      <w:r>
        <w:t xml:space="preserve">36. Butler A, Chapman J, Forman E, Beck A. The empirical status of cognitive-behavioral therapy: A review of meta-analyses. Clin. Psychol. Rev. 2006;26:17–31. </w:t>
      </w:r>
    </w:p>
    <w:p w14:paraId="46A84312" w14:textId="77777777" w:rsidR="00970B5F" w:rsidRDefault="00970B5F" w:rsidP="00970B5F">
      <w:pPr>
        <w:pStyle w:val="Bibliography"/>
      </w:pPr>
      <w:r>
        <w:t xml:space="preserve">37. Tolin DF. Is cognitive–behavioral therapy more effective than other therapies? Clin. Psychol. Rev. 2010;30:710–720. </w:t>
      </w:r>
    </w:p>
    <w:p w14:paraId="4021EBD9" w14:textId="77777777" w:rsidR="00970B5F" w:rsidRDefault="00970B5F" w:rsidP="00970B5F">
      <w:pPr>
        <w:pStyle w:val="Bibliography"/>
      </w:pPr>
      <w:r>
        <w:t xml:space="preserve">38. Wampold BE, Minami T, Baskin TW. A meta-(re) analysis of the effects of cognitive therapy versus “other therapies” for depression. J. Affect. Disord. 2002;68:159–165. </w:t>
      </w:r>
    </w:p>
    <w:p w14:paraId="7061BA4C" w14:textId="77777777" w:rsidR="00970B5F" w:rsidRDefault="00970B5F" w:rsidP="00970B5F">
      <w:pPr>
        <w:pStyle w:val="Bibliography"/>
      </w:pPr>
      <w:r>
        <w:t xml:space="preserve">39. Minami T, Wampold BE, Serlin RC, Hamilton EG, Brown GSJ, Kircher JC. Benchmarking the effectiveness of psychotherapy treatment for adult depression in a managed care environment: A preliminary study. J. Consult. Clin. Psychol. 2008;76:116–124. </w:t>
      </w:r>
    </w:p>
    <w:p w14:paraId="7034E6F9" w14:textId="77777777" w:rsidR="00970B5F" w:rsidRDefault="00970B5F" w:rsidP="00970B5F">
      <w:pPr>
        <w:pStyle w:val="Bibliography"/>
      </w:pPr>
      <w:r>
        <w:t xml:space="preserve">40. Merrill KA, Tolbert VE, Wade WA. Effectiveness of cognitive therapy for depression in a community mental health center: A benchmarking study. J. Consult. Clin. Psychol. 2003;71:404–409. </w:t>
      </w:r>
    </w:p>
    <w:p w14:paraId="388DD7EB" w14:textId="77777777" w:rsidR="00970B5F" w:rsidRDefault="00970B5F" w:rsidP="00970B5F">
      <w:pPr>
        <w:pStyle w:val="Bibliography"/>
      </w:pPr>
      <w:r>
        <w:t xml:space="preserve">41. Feng C-Y, Chu H, Chen C-H, Chang Y-S, Chen T-H, Chou Y-H, et al. The effect of cognitive behavioral group therapy for depression: A meta-analysis 2000-2010. Worldviews Evid. Based Nurs. 2011;9:2–17. </w:t>
      </w:r>
    </w:p>
    <w:p w14:paraId="34A116C8" w14:textId="77777777" w:rsidR="00970B5F" w:rsidRDefault="00970B5F" w:rsidP="00970B5F">
      <w:pPr>
        <w:pStyle w:val="Bibliography"/>
      </w:pPr>
      <w:r>
        <w:t xml:space="preserve">42. McDermut W, Miller IW, Brown RA. The efficacy of group psychotherapy for depression: A meta-analysis and review of the empirical research. Clin. Psychol. Sci. Pract. 2006;8:98–116. </w:t>
      </w:r>
    </w:p>
    <w:p w14:paraId="22F3CA47" w14:textId="77777777" w:rsidR="00970B5F" w:rsidRDefault="00970B5F" w:rsidP="00970B5F">
      <w:pPr>
        <w:pStyle w:val="Bibliography"/>
      </w:pPr>
      <w:r>
        <w:t xml:space="preserve">43. Hofmann SG, Asnaani A, Vonk IJJ, Sawyer AT, Fang A. The efficacy of cognitive behavioral therapy: A review of meta-analyses. Cogn. Ther. Res. 2012;36:427–440. </w:t>
      </w:r>
    </w:p>
    <w:p w14:paraId="7DA3D48A" w14:textId="77777777" w:rsidR="00970B5F" w:rsidRDefault="00970B5F" w:rsidP="00970B5F">
      <w:pPr>
        <w:pStyle w:val="Bibliography"/>
      </w:pPr>
      <w:r>
        <w:t xml:space="preserve">44. Powers MB, Zum V ouml rde Sive V ouml rding MB, Emmelkamp PMG. Acceptance and Commitment Therapy: A meta-analytic review. Psychother. Psychosom. 2009;78:73–80. </w:t>
      </w:r>
    </w:p>
    <w:p w14:paraId="111DAEAB" w14:textId="77777777" w:rsidR="00970B5F" w:rsidRDefault="00970B5F" w:rsidP="00970B5F">
      <w:pPr>
        <w:pStyle w:val="Bibliography"/>
      </w:pPr>
      <w:r>
        <w:t xml:space="preserve">45. Forman EM, Herbert JD, Moitra E, Yeomans PD, Geller PA. A randomized controlled effectiveness trial of Acceptance and Commitment Therapy and cognitive therapy for anxiety and depression. Behav. Modif. 2007;31:772–799. </w:t>
      </w:r>
    </w:p>
    <w:p w14:paraId="3AC28567" w14:textId="77777777" w:rsidR="00970B5F" w:rsidRDefault="00970B5F" w:rsidP="00970B5F">
      <w:pPr>
        <w:pStyle w:val="Bibliography"/>
      </w:pPr>
      <w:r>
        <w:lastRenderedPageBreak/>
        <w:t xml:space="preserve">46. Walser RD, Karlin BE, Trockel M, Mazina B, Taylor CB. Training in and implementation of Acceptance and Commitment Therapy for depression in the Veterans Health Administration: Therapist and patient outcomes. Behav. Res. Ther. 2013;51:555–563. </w:t>
      </w:r>
    </w:p>
    <w:p w14:paraId="53848B7F" w14:textId="77777777" w:rsidR="00970B5F" w:rsidRDefault="00970B5F" w:rsidP="00970B5F">
      <w:pPr>
        <w:pStyle w:val="Bibliography"/>
      </w:pPr>
      <w:r>
        <w:t xml:space="preserve">47. Stewart MO, Raffa SD, Steele JL, Miller SA, Clougherty KF, Hinrichsen GA, et al. National dissemination of interpersonal psychotherapy for depression in veterans: Therapist and patient-level outcomes. J. Consult. Clin. Psychol. 2014;82:1201–1206. </w:t>
      </w:r>
    </w:p>
    <w:p w14:paraId="1EE86121" w14:textId="77777777" w:rsidR="00970B5F" w:rsidRDefault="00970B5F" w:rsidP="00970B5F">
      <w:pPr>
        <w:pStyle w:val="Bibliography"/>
      </w:pPr>
      <w:r>
        <w:t xml:space="preserve">48. Cuijpers P, Geraedts AS, van Oppen P, Andersson G, Markowitz JC, van Straten A. Interpersonal psychotherapy for depression: A meta-analysis. Am. J. Psychiatry. 2011; </w:t>
      </w:r>
    </w:p>
    <w:p w14:paraId="53E2E83C" w14:textId="77777777" w:rsidR="00970B5F" w:rsidRDefault="00970B5F" w:rsidP="00970B5F">
      <w:pPr>
        <w:pStyle w:val="Bibliography"/>
      </w:pPr>
      <w:r>
        <w:t xml:space="preserve">49. Cuijpers P, van Straten A, Andersson G, van Oppen P. Psychotherapy for depression in adults: A meta-analysis of comparative outcome studies. J. Consult. Clin. Psychol. 2008;76:909–922. </w:t>
      </w:r>
    </w:p>
    <w:p w14:paraId="42F416F2" w14:textId="77777777" w:rsidR="00970B5F" w:rsidRDefault="00970B5F" w:rsidP="00970B5F">
      <w:pPr>
        <w:pStyle w:val="Bibliography"/>
      </w:pPr>
      <w:r>
        <w:t>50. Fournier JC, DeRubeis RJ, Hollon SD. Antidepressant drug effects and depression severity: A patient-level meta-analysis. JAMA [Internet]. 2010; Available from: http://archfaci.jamanetwork.com/article.aspx?articleid=185157</w:t>
      </w:r>
    </w:p>
    <w:p w14:paraId="292110E4" w14:textId="77777777" w:rsidR="00970B5F" w:rsidRDefault="00970B5F" w:rsidP="00970B5F">
      <w:pPr>
        <w:pStyle w:val="Bibliography"/>
      </w:pPr>
      <w:r>
        <w:t xml:space="preserve">51. Cipriani A, Furukawa TA, Salanti G, Geddes JR, Higgins JP, Churchill R, et al. Comparative efficacy and acceptability of 12 new-generation antidepressants: A multiple-treatments meta-analysis. The Lancet. 2009;373:746–758. </w:t>
      </w:r>
    </w:p>
    <w:p w14:paraId="7491BF89" w14:textId="77777777" w:rsidR="00970B5F" w:rsidRDefault="00970B5F" w:rsidP="00970B5F">
      <w:pPr>
        <w:pStyle w:val="Bibliography"/>
      </w:pPr>
      <w:r>
        <w:t xml:space="preserve">52. Barrett B, Byford S, Knapp M. Evidence of cost-effective treatments for depression: A systematic review. J. Affect. Disord. 2005;84:1–13. </w:t>
      </w:r>
    </w:p>
    <w:p w14:paraId="166DDA44" w14:textId="77777777" w:rsidR="00970B5F" w:rsidRDefault="00970B5F" w:rsidP="00970B5F">
      <w:pPr>
        <w:pStyle w:val="Bibliography"/>
      </w:pPr>
      <w:r>
        <w:t xml:space="preserve">53. Miller WR, Wilbourne PL. Mesa Grande: A methodological analysis of clinical trials of treatments for alcohol use disorders. Addiction. 2002;97:265–277. </w:t>
      </w:r>
    </w:p>
    <w:p w14:paraId="0F5B20F9" w14:textId="77777777" w:rsidR="00970B5F" w:rsidRDefault="00970B5F" w:rsidP="00970B5F">
      <w:pPr>
        <w:pStyle w:val="Bibliography"/>
      </w:pPr>
      <w:r>
        <w:t xml:space="preserve">54. Morgenstern J, Blanchard KA, Morgan TJ, Labouvie E, Hayaki J. Testing the effectiveness of cognitive-behavioral treatment for substance abuse in a community setting: Within treatment and posttreatment findings. J. Consult. Clin. Psychol. 2001;69:1007–1017. </w:t>
      </w:r>
    </w:p>
    <w:p w14:paraId="360CA1C3" w14:textId="77777777" w:rsidR="00970B5F" w:rsidRDefault="00970B5F" w:rsidP="00970B5F">
      <w:pPr>
        <w:pStyle w:val="Bibliography"/>
      </w:pPr>
      <w:r>
        <w:t xml:space="preserve">55. Irvin JE, Bowers CA, Dunn ME, Wang MC. Efficacy of relapse prevention: A meta-analytic review. J. Consult. Clin. Psychol. 1999;67:563–570. </w:t>
      </w:r>
    </w:p>
    <w:p w14:paraId="1DA67D40" w14:textId="77777777" w:rsidR="00970B5F" w:rsidRDefault="00970B5F" w:rsidP="00970B5F">
      <w:pPr>
        <w:pStyle w:val="Bibliography"/>
      </w:pPr>
      <w:r>
        <w:t xml:space="preserve">56. Witkiewitz K, Marlatt GA. Relapse prevention for alcohol and drug problems: That was Zen, this is Tao. Am. Psychol. 2004;59:224–235. </w:t>
      </w:r>
    </w:p>
    <w:p w14:paraId="171FB7B3" w14:textId="77777777" w:rsidR="00970B5F" w:rsidRDefault="00970B5F" w:rsidP="00970B5F">
      <w:pPr>
        <w:pStyle w:val="Bibliography"/>
      </w:pPr>
      <w:r>
        <w:t>57. Magill M, Ray LA. Cognitive-behavioral treatment with adult alcohol and illicit drug users: A meta-analysis of randomized controlled trials. J. Stud. Alcohol Drugs [Internet]. 2009; Available from: http://www.ncbi.nlm.nih.gov/pmc/articles/pmc2696292/</w:t>
      </w:r>
    </w:p>
    <w:p w14:paraId="36D71164" w14:textId="77777777" w:rsidR="00970B5F" w:rsidRDefault="00970B5F" w:rsidP="00970B5F">
      <w:pPr>
        <w:pStyle w:val="Bibliography"/>
      </w:pPr>
      <w:r>
        <w:t xml:space="preserve">58. Ball SA, Martino S, Nich C, Frankforter TL, Van Horn D, Crits-Christoph P, et al. Site matters: Multisite randomized trial of motivational enhancement therapy in community drug abuse clinics. J. Consult. Clin. Psychol. 2007;75:556–567. </w:t>
      </w:r>
    </w:p>
    <w:p w14:paraId="73C2E81D" w14:textId="77777777" w:rsidR="00970B5F" w:rsidRDefault="00970B5F" w:rsidP="00970B5F">
      <w:pPr>
        <w:pStyle w:val="Bibliography"/>
      </w:pPr>
      <w:r>
        <w:t xml:space="preserve">59. Lundahl B, Burke BL. The effectiveness and applicability of motivational interviewing: A practice-friendly review of four meta-analyses. J. Clin. Psychol. 2009;65:1232–1245. </w:t>
      </w:r>
    </w:p>
    <w:p w14:paraId="174FA8FB" w14:textId="77777777" w:rsidR="00970B5F" w:rsidRDefault="00970B5F" w:rsidP="00970B5F">
      <w:pPr>
        <w:pStyle w:val="Bibliography"/>
      </w:pPr>
      <w:r>
        <w:lastRenderedPageBreak/>
        <w:t xml:space="preserve">60. Burke BL, Arkowitz H, Menchola M. The efficacy of motivational interviewing: A meta-analysis of controlled clinical trials. J. Consult. Clin. Psychol. 2003;71:843–861. </w:t>
      </w:r>
    </w:p>
    <w:p w14:paraId="6612762E" w14:textId="77777777" w:rsidR="00970B5F" w:rsidRDefault="00970B5F" w:rsidP="00970B5F">
      <w:pPr>
        <w:pStyle w:val="Bibliography"/>
      </w:pPr>
      <w:r>
        <w:t xml:space="preserve">61. Rubak S, Sandbæk A, Lauritzen T, Christensen B. Motivational interviewing: a systematic review and meta-analysis. Br. J. Gen. Pract. 2005;55:305–12. </w:t>
      </w:r>
    </w:p>
    <w:p w14:paraId="6D4CAA1C" w14:textId="77777777" w:rsidR="00970B5F" w:rsidRDefault="00970B5F" w:rsidP="00970B5F">
      <w:pPr>
        <w:pStyle w:val="Bibliography"/>
      </w:pPr>
      <w:r>
        <w:t xml:space="preserve">62. Nunes EV, Levin FR. Treatment of depression in patients with alcohol or other drug dependence: A meta-analysis. JAMA. 2004;291:1887–1896. </w:t>
      </w:r>
    </w:p>
    <w:p w14:paraId="3126E77D" w14:textId="77777777" w:rsidR="00970B5F" w:rsidRDefault="00970B5F" w:rsidP="00970B5F">
      <w:pPr>
        <w:pStyle w:val="Bibliography"/>
      </w:pPr>
      <w:r>
        <w:t xml:space="preserve">63. Jonas DE, Amick HR, Feltner C, Bobashev G, Thomas K, Wines R, et al. Pharmacotherapy for adults with alcohol use disorders in outpatient settings. JAMA. 2014;311:1889–12. </w:t>
      </w:r>
    </w:p>
    <w:p w14:paraId="3C8B6EDE" w14:textId="77777777" w:rsidR="00970B5F" w:rsidRDefault="00970B5F" w:rsidP="00970B5F">
      <w:pPr>
        <w:pStyle w:val="Bibliography"/>
      </w:pPr>
      <w:r>
        <w:t>64. Anton RF, O’Malley SS, Ciraulo DA, Cisler RA. Combined pharmacotherapies and behavioral interventions for alcohol dependence: The COMBINE study: A randomized controlled trial. JAMA [Internet]. 2006; Available from: http://jama.jamanetwork.com/article.aspx?articleid=202789</w:t>
      </w:r>
    </w:p>
    <w:p w14:paraId="4C2906ED" w14:textId="77777777" w:rsidR="00970B5F" w:rsidRDefault="00970B5F" w:rsidP="00970B5F">
      <w:pPr>
        <w:pStyle w:val="Bibliography"/>
      </w:pPr>
      <w:r>
        <w:t xml:space="preserve">65. Streeton C, Whelan G. Naltrexone, a relapse prevention maintenance treatment of alcohol dependence: A meta-analysis of randomized controlled trials. Alcohol Alcohol. 2001;36:544–552. </w:t>
      </w:r>
    </w:p>
    <w:p w14:paraId="5CFB887D" w14:textId="77777777" w:rsidR="00970B5F" w:rsidRDefault="00970B5F" w:rsidP="00970B5F">
      <w:pPr>
        <w:pStyle w:val="Bibliography"/>
      </w:pPr>
      <w:r>
        <w:t xml:space="preserve">66. Anton RF, Moak DH, Latham P, Waid LR, Myrick H, Voronin K, et al. Naltrexone Combined With Either Cognitive Behavioral or Motivational Enhancement Therapy for Alcohol Dependence: J. Clin. Psychopharmacol. 2005;25:349–57. </w:t>
      </w:r>
    </w:p>
    <w:p w14:paraId="38B00DCF" w14:textId="77777777" w:rsidR="00970B5F" w:rsidRDefault="00970B5F" w:rsidP="00970B5F">
      <w:pPr>
        <w:pStyle w:val="Bibliography"/>
      </w:pPr>
      <w:r>
        <w:t xml:space="preserve">67. Pettinati HM, O’Brien CP, Rabinowitz AR, Wortman SP, Oslin DW, Kampman KM, et al. The Status of Naltrexone in the Treatment of Alcohol Dependence: Specific Effects on Heavy Drinking. J. Clin. Psychopharmacol. 2006;26:610–25. </w:t>
      </w:r>
    </w:p>
    <w:p w14:paraId="550E9557" w14:textId="77777777" w:rsidR="00970B5F" w:rsidRDefault="00970B5F" w:rsidP="00970B5F">
      <w:pPr>
        <w:pStyle w:val="Bibliography"/>
      </w:pPr>
      <w:r>
        <w:t xml:space="preserve">68. Rösner S, Hackl-Herrwerth A, Leucht S, Vecchi S, Srisurapanont M, Soyka M. Opioid antagonists for alcohol dependence. Cochrane Database Syst. Rev. 2010;12. </w:t>
      </w:r>
    </w:p>
    <w:p w14:paraId="2B840DF6" w14:textId="77777777" w:rsidR="00970B5F" w:rsidRDefault="00970B5F" w:rsidP="00970B5F">
      <w:pPr>
        <w:pStyle w:val="Bibliography"/>
      </w:pPr>
      <w:r>
        <w:t xml:space="preserve">69. Mason BJ, Lehert P. Acamprosate for alcohol dependence: A sex-specific meta-analysis based on individual patient data. Alcohol. Clin. Exp. Res. 2011;36:497–508. </w:t>
      </w:r>
    </w:p>
    <w:p w14:paraId="04186AAA" w14:textId="77777777" w:rsidR="00970B5F" w:rsidRDefault="00970B5F" w:rsidP="00970B5F">
      <w:pPr>
        <w:pStyle w:val="Bibliography"/>
      </w:pPr>
      <w:r>
        <w:t xml:space="preserve">70. Rosner S, Leucht S, Lehert P, Soyka M. Acamprosate supports abstinence, Naltrexone prevents excessive drinking: Evidence from a meta-analysis with unreported outcomes. J. Psychopharmacol. (Oxf.). 2007;22:11–23. </w:t>
      </w:r>
    </w:p>
    <w:p w14:paraId="37C0BC7F" w14:textId="77777777" w:rsidR="00970B5F" w:rsidRDefault="00970B5F" w:rsidP="00970B5F">
      <w:pPr>
        <w:pStyle w:val="Bibliography"/>
      </w:pPr>
      <w:r>
        <w:t xml:space="preserve">71. Franck J, Jayaram-Lindström N. Pharmacotherapy for alcohol dependence: status of current treatments. Curr. Opin. Neurobiol. 2013;23:692–699. </w:t>
      </w:r>
    </w:p>
    <w:p w14:paraId="780C2B93" w14:textId="77777777" w:rsidR="00970B5F" w:rsidRDefault="00970B5F" w:rsidP="00970B5F">
      <w:pPr>
        <w:pStyle w:val="Bibliography"/>
      </w:pPr>
      <w:r>
        <w:t xml:space="preserve">72. Hser Y-I, Saxon AJ, Huang D, Hasson A, Thomas C, Hillhouse M, et al. Treatment retention among patients randomized to buprenorphine/naloxone compared to methadone in a multi-site trial: Treatment retention on buprenorphine/methadone. Addiction. 2014;109:79–87. </w:t>
      </w:r>
    </w:p>
    <w:p w14:paraId="05F0A5A2" w14:textId="77777777" w:rsidR="00970B5F" w:rsidRDefault="00970B5F" w:rsidP="00970B5F">
      <w:pPr>
        <w:pStyle w:val="Bibliography"/>
      </w:pPr>
      <w:r>
        <w:t xml:space="preserve">73. West SL, O’Neal KK, Graham CW. A meta-analysis comparing the effectiveness of buprenorphine and methadone. J. Subst. Abuse. 2001;12:405–414. </w:t>
      </w:r>
    </w:p>
    <w:p w14:paraId="7C0EFBCF" w14:textId="77777777" w:rsidR="00970B5F" w:rsidRDefault="00970B5F" w:rsidP="00970B5F">
      <w:pPr>
        <w:pStyle w:val="Bibliography"/>
      </w:pPr>
      <w:r>
        <w:lastRenderedPageBreak/>
        <w:t>74. Barnett PG, Rodgers JH, Bloch DA. A meta-analysis comparing buprenorphine to methadone for treatment of opiate dependence. Addiction [Internet]. 2001; Available from: http://onlinelibrary.wiley.com/doi/10.1046/j.1360-0443.2001.9656834.x/full</w:t>
      </w:r>
    </w:p>
    <w:p w14:paraId="65DF2ABC" w14:textId="77777777" w:rsidR="00970B5F" w:rsidRDefault="00970B5F" w:rsidP="00970B5F">
      <w:pPr>
        <w:pStyle w:val="Bibliography"/>
      </w:pPr>
      <w:r>
        <w:t>75. Marsch LA. The efficacy of methadone maintenance interventions in reducing illicit opiate use, HIV risk behavior and criminality: A meta-analysis. Addiction [Internet]. 1998; Available from: http://onlinelibrary.wiley.com/doi/10.1046/j.1360-0443.1998.9345157.x/full</w:t>
      </w:r>
    </w:p>
    <w:p w14:paraId="3D7755EC" w14:textId="77777777" w:rsidR="00970B5F" w:rsidRDefault="00970B5F" w:rsidP="00970B5F">
      <w:pPr>
        <w:pStyle w:val="Bibliography"/>
      </w:pPr>
      <w:r>
        <w:t xml:space="preserve">76. Degenhardt L, Bucello C, Mathers B, Briegleb C, Ali H, Hickman M, et al. Mortality among regular or dependent users of heroin and other opioids: A systematic review and meta-analysis of cohort studies. Addiction. 2010;106:32–51. </w:t>
      </w:r>
    </w:p>
    <w:p w14:paraId="26282098" w14:textId="77777777" w:rsidR="00970B5F" w:rsidRDefault="00970B5F" w:rsidP="00970B5F">
      <w:pPr>
        <w:pStyle w:val="Bibliography"/>
      </w:pPr>
      <w:r>
        <w:t>77. Centers for Medicare &amp; Medicaid Services Alliance to Modernize Healthcare (CAMH). Independent Assessment of the Health Care Delivery Systems and Management Processes of the Department of Veterans Affairs (Volume 1: Integrated Report) [Internet]. Available from: http://www.va.gov/opa/choiceact/documents/assessments/Integrated_Report.pdf</w:t>
      </w:r>
    </w:p>
    <w:p w14:paraId="6C77233C" w14:textId="77777777" w:rsidR="00970B5F" w:rsidRDefault="00970B5F" w:rsidP="00970B5F">
      <w:pPr>
        <w:pStyle w:val="Bibliography"/>
      </w:pPr>
      <w:r>
        <w:t>78. Rosenheck RA. Organizational process: A missing link between research and practice. Psychiatr. Serv. [Internet]. 2014 [cited 2016 Jan 7]; Available from: http://focus.psychiatryonline.org/doi/10.1176/appi.ps.52.12.1607</w:t>
      </w:r>
    </w:p>
    <w:p w14:paraId="318FA198" w14:textId="77777777" w:rsidR="00970B5F" w:rsidRDefault="00970B5F" w:rsidP="00970B5F">
      <w:pPr>
        <w:pStyle w:val="Bibliography"/>
      </w:pPr>
      <w:r>
        <w:t xml:space="preserve">79. Proctor E, Silmere H, Raghavan R, Hovmand P, Aarons G, Bunger A, et al. Outcomes for implementation research: Conceptual distinctions, measurement challenges, and research agenda. Adm. Policy Ment. Health Ment. Health Serv. Res. 2011;38:65–76. </w:t>
      </w:r>
    </w:p>
    <w:p w14:paraId="6E37142A" w14:textId="77777777" w:rsidR="00970B5F" w:rsidRDefault="00970B5F" w:rsidP="00970B5F">
      <w:pPr>
        <w:pStyle w:val="Bibliography"/>
      </w:pPr>
      <w:r>
        <w:t xml:space="preserve">80. Proctor EK, Powell BJ, McMillen JC. Implementation strategies: Recommendations for specifying and reporting. Implement. Sci. 2013;8:139. </w:t>
      </w:r>
    </w:p>
    <w:p w14:paraId="520D8831" w14:textId="77777777" w:rsidR="00970B5F" w:rsidRDefault="00970B5F" w:rsidP="00970B5F">
      <w:pPr>
        <w:pStyle w:val="Bibliography"/>
      </w:pPr>
      <w:r>
        <w:t xml:space="preserve">81. Flaspohler P, Duffy J, Wandersman A, Stillman L, Maras MA. Unpacking prevention capacity: An intersection of research-to-practice models and community-centered models. Am. J. Community Psychol. 2008;41:182–96. </w:t>
      </w:r>
    </w:p>
    <w:p w14:paraId="6C2EA03B" w14:textId="77777777" w:rsidR="00970B5F" w:rsidRDefault="00970B5F" w:rsidP="00970B5F">
      <w:pPr>
        <w:pStyle w:val="Bibliography"/>
      </w:pPr>
      <w:r>
        <w:t xml:space="preserve">82. Powell BJ, McMillen JC, Proctor EK, Carpenter CR, Griffey RT, Bunger AC, et al. A compilation of strategies for implementing clinical innovations in health and mental health. Med. Care Res. Rev. 2012;69:123–157. </w:t>
      </w:r>
    </w:p>
    <w:p w14:paraId="53C5EEDE" w14:textId="77777777" w:rsidR="00970B5F" w:rsidRDefault="00970B5F" w:rsidP="00970B5F">
      <w:pPr>
        <w:pStyle w:val="Bibliography"/>
      </w:pPr>
      <w:r>
        <w:t xml:space="preserve">83. Damschroder LJ, Aron DC, Keith RE, Kirsh SR, Alexander JA, Lowery JC, et al. Fostering implementation of health services research findings into practice: A consolidated framework for advancing implementation science. Implement. Sci. 2009;4:50. </w:t>
      </w:r>
    </w:p>
    <w:p w14:paraId="6B69A92A" w14:textId="77777777" w:rsidR="00970B5F" w:rsidRDefault="00970B5F" w:rsidP="00970B5F">
      <w:pPr>
        <w:pStyle w:val="Bibliography"/>
      </w:pPr>
      <w:r>
        <w:t xml:space="preserve">84. Chambers D, R Glasgow, K Strange. The dynamic sustainability framework: Addressing the paradox of sustainment amid ongoing change. Implement. Sci. 2013;117. </w:t>
      </w:r>
    </w:p>
    <w:p w14:paraId="4F8BAD63" w14:textId="77777777" w:rsidR="00970B5F" w:rsidRDefault="00970B5F" w:rsidP="00970B5F">
      <w:pPr>
        <w:pStyle w:val="Bibliography"/>
      </w:pPr>
      <w:r>
        <w:t xml:space="preserve">85. Scaccia JP, Cook BS, Lamont A, Wandersman A, Castellow J, Katz J, et al. A practical implementation science heuristic for organizational readiness: R = MC. J. Community Psychol. 2015;43:484–501. </w:t>
      </w:r>
    </w:p>
    <w:p w14:paraId="3C8795FE" w14:textId="77777777" w:rsidR="00970B5F" w:rsidRDefault="00970B5F" w:rsidP="00970B5F">
      <w:pPr>
        <w:pStyle w:val="Bibliography"/>
      </w:pPr>
      <w:r>
        <w:lastRenderedPageBreak/>
        <w:t xml:space="preserve">86. Glasgow RE, Lichtenstein E, Marcus AC. Why don’t we see more translation of health promotion research to practice? Rethinking the efficacy-to-effectiveness transition. Am. J. Public Health. 2003;93:1261–1267. </w:t>
      </w:r>
    </w:p>
    <w:p w14:paraId="389201BF" w14:textId="77777777" w:rsidR="00970B5F" w:rsidRDefault="00970B5F" w:rsidP="00970B5F">
      <w:pPr>
        <w:pStyle w:val="Bibliography"/>
      </w:pPr>
      <w:r>
        <w:t xml:space="preserve">87. Bates DW, Saria S, Ohno-Machado L, Shah A, Escobar G. Big data in health care: Using analytics to identify and manage high-risk and high-cost patients. Health Aff. (Millwood). 2014;33:1123–31. </w:t>
      </w:r>
    </w:p>
    <w:p w14:paraId="5459D95F" w14:textId="77777777" w:rsidR="00970B5F" w:rsidRDefault="00970B5F" w:rsidP="00970B5F">
      <w:pPr>
        <w:pStyle w:val="Bibliography"/>
      </w:pPr>
      <w:r>
        <w:t xml:space="preserve">88. Buntin MB, Burke MF, Hoaglin MC, Blumenthal D. The benefits of health information technology: A review of the recent literature shows predominantly positive results. Health Aff. (Millwood). 2011;30:464–71. </w:t>
      </w:r>
    </w:p>
    <w:p w14:paraId="15F4FB50" w14:textId="77777777" w:rsidR="00970B5F" w:rsidRDefault="00970B5F" w:rsidP="00970B5F">
      <w:pPr>
        <w:pStyle w:val="Bibliography"/>
      </w:pPr>
      <w:r>
        <w:t xml:space="preserve">89. Heitmueller A, Henderson S, Warburton W, Elmagarmid A, Pentland AS, Darzi A. Developing public policy to advance the use of big data in health care. Health Aff. (Millwood). 2014;33:1523–30. </w:t>
      </w:r>
    </w:p>
    <w:p w14:paraId="7259F1D1" w14:textId="77777777" w:rsidR="00970B5F" w:rsidRDefault="00970B5F" w:rsidP="00970B5F">
      <w:pPr>
        <w:pStyle w:val="Bibliography"/>
      </w:pPr>
      <w:r>
        <w:t>90. Charns M. The sustainability of new programs and innovations: A review of the empirical literature and recommendations for future research. [cited 2016 Sep 30]; Available from: http://www.implementationscience.com/imedia/1135790039679889_manuscript.pdf</w:t>
      </w:r>
    </w:p>
    <w:p w14:paraId="7F9EE33F" w14:textId="77777777" w:rsidR="00970B5F" w:rsidRDefault="00970B5F" w:rsidP="00970B5F">
      <w:pPr>
        <w:pStyle w:val="Bibliography"/>
      </w:pPr>
      <w:r>
        <w:t xml:space="preserve">91. Forrester, J.W. The model versus a modeling process. Syst. Dyn. Rev. 1985;133–4. </w:t>
      </w:r>
    </w:p>
    <w:p w14:paraId="0D80DFB3" w14:textId="77777777" w:rsidR="00970B5F" w:rsidRDefault="00970B5F" w:rsidP="00970B5F">
      <w:pPr>
        <w:pStyle w:val="Bibliography"/>
      </w:pPr>
      <w:r>
        <w:t xml:space="preserve">92. Morecroft J, Sherman J. Modeling for learning organizations. Portland OR: Productivity Press; 1994. </w:t>
      </w:r>
    </w:p>
    <w:p w14:paraId="24129A97" w14:textId="77777777" w:rsidR="00970B5F" w:rsidRDefault="00970B5F" w:rsidP="00970B5F">
      <w:pPr>
        <w:pStyle w:val="Bibliography"/>
      </w:pPr>
      <w:r>
        <w:t xml:space="preserve">93. Rahmandad H, Repenning N, Sterman J. Effects of feedback delay on learning. Syst. Dyn. Rev. 2009;25:309–38. </w:t>
      </w:r>
    </w:p>
    <w:p w14:paraId="78C14E0C" w14:textId="77777777" w:rsidR="00970B5F" w:rsidRDefault="00970B5F" w:rsidP="00970B5F">
      <w:pPr>
        <w:pStyle w:val="Bibliography"/>
      </w:pPr>
      <w:r>
        <w:t xml:space="preserve">94. Sterman JD. Learning from evidence in a complex world. Am. J. Public Health. 2006;96:505–514. </w:t>
      </w:r>
    </w:p>
    <w:p w14:paraId="2ADC0F3B" w14:textId="77777777" w:rsidR="00970B5F" w:rsidRDefault="00970B5F" w:rsidP="00970B5F">
      <w:pPr>
        <w:pStyle w:val="Bibliography"/>
      </w:pPr>
      <w:r>
        <w:t xml:space="preserve">95. S Glasser, W Ellis, J Chin, C Glazner, V Kane. A Model For Eliminating Veteran Homelessness in the USA. Delft, Netherlands; 2014. </w:t>
      </w:r>
    </w:p>
    <w:p w14:paraId="5741216D" w14:textId="77777777" w:rsidR="00970B5F" w:rsidRDefault="00970B5F" w:rsidP="00970B5F">
      <w:pPr>
        <w:pStyle w:val="Bibliography"/>
      </w:pPr>
      <w:r>
        <w:t>96. Zeilinger LG, Director UE. United States Interagency Council on Homelessness United States Interagency Council on Homelessness. [cited 2016 Jan 7]; Available from: http://usich.gov/resources/uploads/asset_library/USICH_Ending_Homelessness_Among_Veterans_Rpt_February_2013_FINAL.pdf</w:t>
      </w:r>
    </w:p>
    <w:p w14:paraId="78AC2803" w14:textId="77777777" w:rsidR="00970B5F" w:rsidRDefault="00970B5F" w:rsidP="00970B5F">
      <w:pPr>
        <w:pStyle w:val="Bibliography"/>
      </w:pPr>
      <w:r>
        <w:t>97. U.S. Department of Housing and Urban Development. The 2014 Annual Homeless Assessment Report (AHAR) to Congress: PART 1 Point-in-Time Estimates of Homelessness. [Internet]. 1996. Available from: https://www.hudexchange.info/resources/documents/2014-AHAR-Part1.pdf</w:t>
      </w:r>
    </w:p>
    <w:p w14:paraId="7F87FDFC" w14:textId="77777777" w:rsidR="00970B5F" w:rsidRDefault="00970B5F" w:rsidP="00970B5F">
      <w:pPr>
        <w:pStyle w:val="Bibliography"/>
      </w:pPr>
      <w:r>
        <w:t xml:space="preserve">98. T Rust, K Saeed, Bar-On, O Pavlov. Re-designing policy and process in health care service delivery: a system dynamics case study. Delft, Netherlands.; </w:t>
      </w:r>
    </w:p>
    <w:p w14:paraId="1F27B957" w14:textId="77777777" w:rsidR="00970B5F" w:rsidRDefault="00970B5F" w:rsidP="00970B5F">
      <w:pPr>
        <w:pStyle w:val="Bibliography"/>
      </w:pPr>
      <w:r>
        <w:t>99. Department of Veterans Affairs. Veterans Benefits Administration Reports, Detailed claims data [Internet]. 2015. Available from: http://benefits.va.gov/REPORTS/detailed_claims_data.asp</w:t>
      </w:r>
    </w:p>
    <w:p w14:paraId="51FDFDC5" w14:textId="77777777" w:rsidR="00970B5F" w:rsidRDefault="00970B5F" w:rsidP="00970B5F">
      <w:pPr>
        <w:pStyle w:val="Bibliography"/>
      </w:pPr>
      <w:r>
        <w:t xml:space="preserve">100. Lich KH, Tian Y, Beadles CA, Williams LS, Bravata DM, Cheng EM, et al. Strategic Planning to Reduce the Burden of Stroke Among Veterans: Using Simulation Modeling to Inform Decision Making. Stroke. 2014;45:2078–84. </w:t>
      </w:r>
    </w:p>
    <w:p w14:paraId="17FD4D21" w14:textId="77777777" w:rsidR="00970B5F" w:rsidRDefault="00970B5F" w:rsidP="00970B5F">
      <w:pPr>
        <w:pStyle w:val="Bibliography"/>
      </w:pPr>
      <w:r>
        <w:lastRenderedPageBreak/>
        <w:t>101. Lyon AR, Maras MA, Pate CM, Igusa T, Vander Stoep A. Modeling the impact of school-based universal depression screening on additional service capacity needs: A system dynamics approach. Adm. Policy Ment. Health Ment. Health Serv. Res. [Internet]. 2015 [cited 2016 Jan 7]; Available from: http://link.springer.com/10.1007/s10488-015-0628-y</w:t>
      </w:r>
    </w:p>
    <w:p w14:paraId="6B84A74E" w14:textId="77777777" w:rsidR="00970B5F" w:rsidRDefault="00970B5F" w:rsidP="00970B5F">
      <w:pPr>
        <w:pStyle w:val="Bibliography"/>
      </w:pPr>
      <w:r>
        <w:t xml:space="preserve">102. Stetler CB, Legro MW, Rycroft-Malone J, Bowman C, Curran G, Guihan M, et al. Role of “external facilitation” in implementation of research findings: A qualitative evaluation of facilitation experiences in the Veterans Health Administration. Implement. Sci. 2006;1:23. </w:t>
      </w:r>
    </w:p>
    <w:p w14:paraId="5B133DA4" w14:textId="77777777" w:rsidR="00970B5F" w:rsidRDefault="00970B5F" w:rsidP="00970B5F">
      <w:pPr>
        <w:pStyle w:val="Bibliography"/>
      </w:pPr>
      <w:r>
        <w:t xml:space="preserve">103. Rycroft-Malone J, Kitson A, Harvey G, McCormack B, Seers K, Titchen A, et al. Ingredients for change: Revisiting a conceptual framework. Qual. Saf. Health Care. 2002;11:174–180. </w:t>
      </w:r>
    </w:p>
    <w:p w14:paraId="0C30A269" w14:textId="77777777" w:rsidR="00970B5F" w:rsidRDefault="00970B5F" w:rsidP="00970B5F">
      <w:pPr>
        <w:pStyle w:val="Bibliography"/>
      </w:pPr>
      <w:r>
        <w:t xml:space="preserve">104. Rycroft-Malone J. The PARIHS framework—A framework for guiding the implementation of evidence-based practice. J. Nurs. Care Qual. 2004;19:297–304. </w:t>
      </w:r>
    </w:p>
    <w:p w14:paraId="40D343DA" w14:textId="77777777" w:rsidR="00970B5F" w:rsidRDefault="00970B5F" w:rsidP="00970B5F">
      <w:pPr>
        <w:pStyle w:val="Bibliography"/>
      </w:pPr>
      <w:r>
        <w:t xml:space="preserve">105. Vest JR, Gamm LD. A critical review of the research literature on Six Sigma, Lean and StuderGroup’s Hardwiring Excellence in the United States: The need to demonstrate and communicate the effectiveness of transformation strategies in healthcare. Implement. Sci. 2009;4:35. </w:t>
      </w:r>
    </w:p>
    <w:p w14:paraId="03DED465" w14:textId="77777777" w:rsidR="00970B5F" w:rsidRDefault="00970B5F" w:rsidP="00970B5F">
      <w:pPr>
        <w:pStyle w:val="Bibliography"/>
      </w:pPr>
      <w:r>
        <w:t xml:space="preserve">106. Mazzocato P, Savage C, Brommels M, Aronsson H, Thor J. Lean thinking in healthcare: A realist review of the literature. BMJ Qual. Saf. 2010;19:376–82. </w:t>
      </w:r>
    </w:p>
    <w:p w14:paraId="1686E423" w14:textId="77777777" w:rsidR="00970B5F" w:rsidRDefault="00970B5F" w:rsidP="00970B5F">
      <w:pPr>
        <w:pStyle w:val="Bibliography"/>
      </w:pPr>
      <w:r>
        <w:t xml:space="preserve">107. DelliFraine JL, Langabeer JR, Nembhard IM, others. Assessing the evidence of Six Sigma and Lean in the health care industry. Qual. Manag. Healthc. 2010;19:211–225. </w:t>
      </w:r>
    </w:p>
    <w:p w14:paraId="4FEAC418" w14:textId="77777777" w:rsidR="00970B5F" w:rsidRDefault="00970B5F" w:rsidP="00970B5F">
      <w:pPr>
        <w:pStyle w:val="Bibliography"/>
      </w:pPr>
      <w:r>
        <w:t xml:space="preserve">108. Martinez-Moyana IJ, Richardson GP. Best practices in system dynamics modeling. Syst. Dyn. Rev. 2013;12–123. </w:t>
      </w:r>
    </w:p>
    <w:p w14:paraId="7C719B17" w14:textId="77777777" w:rsidR="00970B5F" w:rsidRDefault="00970B5F" w:rsidP="00970B5F">
      <w:pPr>
        <w:pStyle w:val="Bibliography"/>
      </w:pPr>
      <w:r>
        <w:t xml:space="preserve">109. Sterman JD. Learning in and about complex systems. Syst. Dyn. Rev. 1994;10:291–330. </w:t>
      </w:r>
    </w:p>
    <w:p w14:paraId="2D57C169" w14:textId="77777777" w:rsidR="00970B5F" w:rsidRDefault="00970B5F" w:rsidP="00970B5F">
      <w:pPr>
        <w:pStyle w:val="Bibliography"/>
      </w:pPr>
      <w:r>
        <w:t xml:space="preserve">110. Senge, P.M. The fifth discipline: The art and practice of the learning organization. Broadway Business; 2006. </w:t>
      </w:r>
    </w:p>
    <w:p w14:paraId="1AA39CF5" w14:textId="77777777" w:rsidR="00970B5F" w:rsidRDefault="00970B5F" w:rsidP="00970B5F">
      <w:pPr>
        <w:pStyle w:val="Bibliography"/>
      </w:pPr>
      <w:r>
        <w:t>111. System Dynamics Review [Internet]. Available from: http://onlinelibrary.wiley.com/journal/10.1002/(ISSN)1099-1727</w:t>
      </w:r>
    </w:p>
    <w:p w14:paraId="11C9253E" w14:textId="77777777" w:rsidR="00970B5F" w:rsidRDefault="00970B5F" w:rsidP="00970B5F">
      <w:pPr>
        <w:pStyle w:val="Bibliography"/>
      </w:pPr>
      <w:r>
        <w:t xml:space="preserve">112. Mott JM, Grubbs KM, Sansgiry S, Fortney JC, Cully JA. Psychotherapy utilization among rural and urban Veterans from 2007 to 2010. J. Rural Health. 2015;31:235–43. </w:t>
      </w:r>
    </w:p>
    <w:p w14:paraId="6CA684E0" w14:textId="77777777" w:rsidR="00970B5F" w:rsidRDefault="00970B5F" w:rsidP="00970B5F">
      <w:pPr>
        <w:pStyle w:val="Bibliography"/>
      </w:pPr>
      <w:r>
        <w:t>113. Mott JM, Hundt NE, Sansgiry S, Mignogna J, Cully JA. Changes in psychotherapy utilization among veterans with depression, anxiety, and PTSD. Psychiatr. Serv. [Internet]. 2014 [cited 2016 Jan 7]; Available from: http://ps.psychiatryonline.org/doi/10.1176/appi.ps.201300056</w:t>
      </w:r>
    </w:p>
    <w:p w14:paraId="4B447EE9" w14:textId="77777777" w:rsidR="00970B5F" w:rsidRDefault="00970B5F" w:rsidP="00970B5F">
      <w:pPr>
        <w:pStyle w:val="Bibliography"/>
      </w:pPr>
      <w:r>
        <w:t xml:space="preserve">114. Ventana Systems Inc. Vensim@ Version 6.3. 2014. </w:t>
      </w:r>
    </w:p>
    <w:p w14:paraId="1DC57C1A" w14:textId="77777777" w:rsidR="00970B5F" w:rsidRDefault="00970B5F" w:rsidP="00970B5F">
      <w:pPr>
        <w:pStyle w:val="Bibliography"/>
      </w:pPr>
      <w:r>
        <w:t xml:space="preserve">115. Roberts, N, Anderson, D, Deal, R, Shaffer, W. Introduction to computer simulation: A system dynamics modeling approach. Reading, MA: Addison Wesley; 1983. </w:t>
      </w:r>
    </w:p>
    <w:p w14:paraId="3C36A18D" w14:textId="77777777" w:rsidR="00970B5F" w:rsidRDefault="00970B5F" w:rsidP="00970B5F">
      <w:pPr>
        <w:pStyle w:val="Bibliography"/>
      </w:pPr>
      <w:r>
        <w:lastRenderedPageBreak/>
        <w:t xml:space="preserve">116. Meadows, D.H, Robinson, J.M. The Electronic Oracle: Computer models and social decisions. New York: John Wiley; 1985. </w:t>
      </w:r>
    </w:p>
    <w:p w14:paraId="16E0693B" w14:textId="77777777" w:rsidR="00970B5F" w:rsidRDefault="00970B5F" w:rsidP="00970B5F">
      <w:pPr>
        <w:pStyle w:val="Bibliography"/>
      </w:pPr>
      <w:r>
        <w:t xml:space="preserve">117. Sterman, J.D. Business Dynamics: Systems Thinking and Modeling for a Complex World. New York: McGraw-Hill Companies, Inc.; 2000. </w:t>
      </w:r>
    </w:p>
    <w:p w14:paraId="3A31A917" w14:textId="77777777" w:rsidR="00970B5F" w:rsidRDefault="00970B5F" w:rsidP="00970B5F">
      <w:pPr>
        <w:pStyle w:val="Bibliography"/>
      </w:pPr>
      <w:r>
        <w:t xml:space="preserve">118. Imel ZE, Laska K, Jakupcak M, Simpson TL. Meta-analysis of dropout in treatments for posttraumatic stress disorder. J. Consult. Clin. Psychol. 2013;81:394–404. </w:t>
      </w:r>
    </w:p>
    <w:p w14:paraId="1E30BB16" w14:textId="77777777" w:rsidR="00970B5F" w:rsidRDefault="00970B5F" w:rsidP="00970B5F">
      <w:pPr>
        <w:pStyle w:val="Bibliography"/>
      </w:pPr>
      <w:r>
        <w:t xml:space="preserve">119. Goetter EM, Bui E, Ojserkis RA, Zakarian RJ, Brendel RW, Simon NM. A systematic review of dropout from psychotherapy for posttraumatic stress disorder among Iraq and Afghanistan combat Veterans. J. Trauma. Stress. 2015;28:401–9. </w:t>
      </w:r>
    </w:p>
    <w:p w14:paraId="4E860BC4" w14:textId="77777777" w:rsidR="00970B5F" w:rsidRDefault="00970B5F" w:rsidP="00970B5F">
      <w:pPr>
        <w:pStyle w:val="Bibliography"/>
      </w:pPr>
      <w:r>
        <w:t xml:space="preserve">120. Holowka DW, Marx BP, Gates MA, Litman HJ, Ranganathan G, Rosen RC, et al. PTSD diagnostic validity in Veterans Affairs electronic records of Iraq and Afghanistan Veterans. J. Consult. Clin. Psychol. 2014;82:569–79. </w:t>
      </w:r>
    </w:p>
    <w:p w14:paraId="077E30B4" w14:textId="77777777" w:rsidR="00970B5F" w:rsidRDefault="00970B5F" w:rsidP="00970B5F">
      <w:pPr>
        <w:pStyle w:val="Bibliography"/>
      </w:pPr>
      <w:r>
        <w:t xml:space="preserve">121. Lapham GT, Rubinsky AD, Shortreed SM, Hawkins EJ, Richards J, Williams EC, et al. Comparison of provider-documented and patient-reported brief intervention for unhealthy alcohol use in VA outpatients. Drug Alcohol Depend. 2015;153:159–66. </w:t>
      </w:r>
    </w:p>
    <w:p w14:paraId="0F1F1C58" w14:textId="77777777" w:rsidR="00970B5F" w:rsidRDefault="00970B5F" w:rsidP="00970B5F">
      <w:pPr>
        <w:pStyle w:val="Bibliography"/>
      </w:pPr>
      <w:r>
        <w:t xml:space="preserve">122. Diaz M. Pasteur and parachutes: When statistical process control is better than a randomized controlled trial. Qual. Saf. Health Care. 2005;14:140–3. </w:t>
      </w:r>
    </w:p>
    <w:p w14:paraId="378F233A" w14:textId="77777777" w:rsidR="00970B5F" w:rsidRDefault="00970B5F" w:rsidP="00970B5F">
      <w:pPr>
        <w:pStyle w:val="Bibliography"/>
      </w:pPr>
      <w:r>
        <w:t xml:space="preserve">123. Provost, L.P., Murray, S.K. The healthcare data guide. San Francisco, CA: Jossey-Bass.; 2011. </w:t>
      </w:r>
    </w:p>
    <w:p w14:paraId="094737F3" w14:textId="77777777" w:rsidR="00970B5F" w:rsidRDefault="00970B5F" w:rsidP="00970B5F">
      <w:pPr>
        <w:pStyle w:val="Bibliography"/>
      </w:pPr>
      <w:r>
        <w:t xml:space="preserve">124. Benneyan JC, Lloyd RC, Plsek PE. Statistical process control as a tool for research and healthcare improvement. Qual. Saf. Health Care. 2003;12:458–464. </w:t>
      </w:r>
    </w:p>
    <w:p w14:paraId="0C3A0A85" w14:textId="77777777" w:rsidR="00970B5F" w:rsidRDefault="00970B5F" w:rsidP="00970B5F">
      <w:pPr>
        <w:pStyle w:val="Bibliography"/>
      </w:pPr>
      <w:r>
        <w:t xml:space="preserve">125. Mohammed MA, Worthington P, Woodall WH. Plotting basic control charts: tutorial notes for healthcare practitioners. Qual. Saf. Health Care. 2008;17:137–45. </w:t>
      </w:r>
    </w:p>
    <w:p w14:paraId="29B24E5C" w14:textId="77777777" w:rsidR="00970B5F" w:rsidRDefault="00970B5F" w:rsidP="00970B5F">
      <w:pPr>
        <w:pStyle w:val="Bibliography"/>
      </w:pPr>
      <w:r>
        <w:t xml:space="preserve">126. Ogrinc G, Mooney SE, Estrada C, Foster T, Goldmann D, Hall LW, et al. The SQUIRE (Standards for QUality Improvement Reporting Excellence) guidelines for quality improvement reporting: explanation and elaboration. Qual. Saf. Health Care. 2008;17:i13–32. </w:t>
      </w:r>
    </w:p>
    <w:p w14:paraId="3874E22F" w14:textId="77777777" w:rsidR="00970B5F" w:rsidRDefault="00970B5F" w:rsidP="00970B5F">
      <w:pPr>
        <w:pStyle w:val="Bibliography"/>
      </w:pPr>
      <w:r>
        <w:t xml:space="preserve">127. Duclos A, Voirin N. The p-control chart: a tool for care improvement. Int. J. Qual. Health Care. 2010;22:402–7. </w:t>
      </w:r>
    </w:p>
    <w:p w14:paraId="7715F8D7" w14:textId="77777777" w:rsidR="00970B5F" w:rsidRDefault="00970B5F" w:rsidP="00970B5F">
      <w:pPr>
        <w:pStyle w:val="Bibliography"/>
      </w:pPr>
      <w:r>
        <w:t xml:space="preserve">128. Faul, F, Erdfelder, E, Lang, AG, Buchner, A. G* Power 3: A flexible statistical power analysis program for the social, behavioral, and biomedical sciences. 39 175-11. Behav. Res. Methods. 2007;39:11. </w:t>
      </w:r>
    </w:p>
    <w:p w14:paraId="20F85328" w14:textId="77777777" w:rsidR="00970B5F" w:rsidRDefault="00970B5F" w:rsidP="00970B5F">
      <w:pPr>
        <w:pStyle w:val="Bibliography"/>
      </w:pPr>
      <w:r>
        <w:t>129. Committee on Optimizing Scheduling in Health Care, Institute of Medicine. Transforming Health Care Scheduling and Access: Getting to Now [Internet]. Kaplan G, Lopez MH, McGinnis JM, editors. Washington (DC): National Academies Press (US); 2015 [cited 2016 Oct 4]. Available from: http://www.ncbi.nlm.nih.gov/books/NBK316132/</w:t>
      </w:r>
    </w:p>
    <w:p w14:paraId="719AF387" w14:textId="77777777" w:rsidR="00970B5F" w:rsidRDefault="00970B5F" w:rsidP="00970B5F">
      <w:pPr>
        <w:pStyle w:val="Bibliography"/>
      </w:pPr>
      <w:r>
        <w:lastRenderedPageBreak/>
        <w:t xml:space="preserve">130. Smith, M., Saunders, R., Stuckhardt, L. Best care at lower cost: The path to continuously learning health care in America. McGinnis, editor. Washington, DC: The National Academies Press; 2013. </w:t>
      </w:r>
    </w:p>
    <w:p w14:paraId="607D859E" w14:textId="77777777" w:rsidR="00970B5F" w:rsidRDefault="00970B5F" w:rsidP="00970B5F">
      <w:pPr>
        <w:pStyle w:val="Bibliography"/>
      </w:pPr>
      <w:r>
        <w:t xml:space="preserve">131. Green LW. Making research relevant: if it is an evidence-based practice, where’s the practice-based evidence? Fam. Pract. 2008;25:i20–4. </w:t>
      </w:r>
    </w:p>
    <w:p w14:paraId="4A7BD6BD" w14:textId="77777777" w:rsidR="00970B5F" w:rsidRDefault="00970B5F" w:rsidP="00970B5F">
      <w:pPr>
        <w:pStyle w:val="Bibliography"/>
      </w:pPr>
      <w:r>
        <w:t xml:space="preserve">132. Frenk SM, Sautter JM, Paulose-Ram R. Prevalence and trends in psychotropic medication use among US male veterans, 1999-2010. Pharmacoepidemiol. Drug Saf. 2015;24:1215–9. </w:t>
      </w:r>
    </w:p>
    <w:p w14:paraId="0BE9F06C" w14:textId="77777777" w:rsidR="00970B5F" w:rsidRDefault="00970B5F" w:rsidP="00970B5F">
      <w:pPr>
        <w:pStyle w:val="Bibliography"/>
      </w:pPr>
      <w:r>
        <w:t xml:space="preserve">133. Garcia HA, Finley EP, Ketchum N, Jakupcak M, Dassori A, Reyes SC. A survey of perceived barriers and attitudes toward mental health care among OEF/OIF veterans at VA outpatient mental health clinics. Mil. Med. 2014;179:273–278. </w:t>
      </w:r>
    </w:p>
    <w:p w14:paraId="28B917F5" w14:textId="77777777" w:rsidR="00970B5F" w:rsidRDefault="00970B5F" w:rsidP="00970B5F">
      <w:pPr>
        <w:pStyle w:val="Bibliography"/>
      </w:pPr>
      <w:r>
        <w:t xml:space="preserve">134. Martinez RG, Lewis CC, Weiner BJ. Instrumentation issues in implementation science. Implement. Sci. 2014;9:1. </w:t>
      </w:r>
    </w:p>
    <w:p w14:paraId="5FD8D8BC" w14:textId="77777777" w:rsidR="00970B5F" w:rsidRDefault="00970B5F" w:rsidP="00970B5F">
      <w:pPr>
        <w:pStyle w:val="Bibliography"/>
      </w:pPr>
      <w:r>
        <w:t xml:space="preserve">135. Lewis CC, Stanick CF, Martinez RG, Weiner BJ, Kim M, Barwick M, et al. The Society for Implementation Research Collaboration Instrument Review Project: A methodology to promote rigorous evaluation. Implement. Sci. 2015;10:2. </w:t>
      </w:r>
    </w:p>
    <w:p w14:paraId="1CFF901F" w14:textId="77777777" w:rsidR="00970B5F" w:rsidRDefault="00970B5F" w:rsidP="00970B5F">
      <w:pPr>
        <w:pStyle w:val="Bibliography"/>
      </w:pPr>
      <w:r>
        <w:t xml:space="preserve">136. Zhang R, Mahadevan S. Model uncertainty and Bayesian updating in reliability-based inspection. Struct. Saf. 2000;22:145–60. </w:t>
      </w:r>
    </w:p>
    <w:p w14:paraId="1348B75A" w14:textId="77777777" w:rsidR="00970B5F" w:rsidRDefault="00970B5F" w:rsidP="00970B5F">
      <w:pPr>
        <w:pStyle w:val="Bibliography"/>
      </w:pPr>
      <w:r>
        <w:t xml:space="preserve">137. Zhang Z, Hamagami F, Lijuan Wang L, Nesselroade JR, Grimm KJ. Bayesian analysis of longitudinal data using growth curve models. Int. J. Behav. Dev. 2007;31:374–83. </w:t>
      </w:r>
    </w:p>
    <w:p w14:paraId="67AEB31D" w14:textId="77777777" w:rsidR="00970B5F" w:rsidRDefault="00970B5F" w:rsidP="00970B5F">
      <w:pPr>
        <w:pStyle w:val="Bibliography"/>
      </w:pPr>
      <w:r>
        <w:t xml:space="preserve">138. Hyndman, R.J., Khandakar, Y. Automatic time series forecasting: The forecast package for R. J. Stat. Softw. 2008;26. </w:t>
      </w:r>
    </w:p>
    <w:p w14:paraId="341A3AF3" w14:textId="77777777" w:rsidR="00970B5F" w:rsidRDefault="00970B5F" w:rsidP="00970B5F">
      <w:pPr>
        <w:pStyle w:val="Bibliography"/>
      </w:pPr>
      <w:r>
        <w:t xml:space="preserve">139. Marshall DA, Burgos-Liz L, IJzerman MJ, Osgood ND, Padula WV, Higashi MK, et al. Applying dynamic simulation modeling methods in health care delivery research—The SIMULATE checklist: Report of the ISPOR simulation modeling emerging good practices task force. Value Health. 2015;18:5–16. </w:t>
      </w:r>
    </w:p>
    <w:p w14:paraId="6D5446D4" w14:textId="77777777" w:rsidR="00970B5F" w:rsidRDefault="00970B5F" w:rsidP="00970B5F">
      <w:pPr>
        <w:pStyle w:val="Bibliography"/>
      </w:pPr>
      <w:r>
        <w:t xml:space="preserve">140. Simon HA. Bounded rationality and organizational learning. Organ. Sci. 1991;2:125–134. </w:t>
      </w:r>
    </w:p>
    <w:p w14:paraId="33F40ED0" w14:textId="552E28F4" w:rsidR="00BD65E3" w:rsidRDefault="00BB77B1" w:rsidP="00CC47C6">
      <w:pPr>
        <w:pStyle w:val="Bibliography"/>
        <w:rPr>
          <w:rFonts w:ascii="Arial" w:eastAsia="Times New Roman" w:hAnsi="Arial" w:cs="Arial"/>
          <w:sz w:val="24"/>
          <w:szCs w:val="24"/>
          <w:lang w:val="en"/>
        </w:rPr>
        <w:sectPr w:rsidR="00BD65E3" w:rsidSect="00553404">
          <w:pgSz w:w="12240" w:h="15840"/>
          <w:pgMar w:top="144" w:right="1440" w:bottom="1530" w:left="1440" w:header="720" w:footer="720" w:gutter="0"/>
          <w:cols w:space="720"/>
          <w:docGrid w:linePitch="360"/>
        </w:sectPr>
      </w:pPr>
      <w:r w:rsidRPr="004A644B">
        <w:rPr>
          <w:rFonts w:ascii="Arial" w:eastAsia="Times New Roman" w:hAnsi="Arial" w:cs="Arial"/>
          <w:sz w:val="24"/>
          <w:szCs w:val="24"/>
          <w:lang w:val="en"/>
        </w:rPr>
        <w:fldChar w:fldCharType="end"/>
      </w:r>
      <w:r w:rsidR="00215AA6" w:rsidRPr="004A644B" w:rsidDel="00215AA6">
        <w:rPr>
          <w:rFonts w:ascii="Arial" w:hAnsi="Arial" w:cs="Arial"/>
          <w:b/>
          <w:bCs/>
          <w:color w:val="000000"/>
          <w:sz w:val="24"/>
          <w:szCs w:val="24"/>
        </w:rPr>
        <w:t xml:space="preserve"> </w:t>
      </w:r>
    </w:p>
    <w:p w14:paraId="1F366633" w14:textId="52131298" w:rsidR="00E15A65" w:rsidRPr="004A644B" w:rsidRDefault="002A64CD">
      <w:pPr>
        <w:rPr>
          <w:rFonts w:ascii="Arial" w:eastAsia="Times New Roman" w:hAnsi="Arial" w:cs="Arial"/>
          <w:b/>
          <w:bCs/>
          <w:sz w:val="24"/>
          <w:szCs w:val="24"/>
          <w:lang w:val="en"/>
        </w:rPr>
      </w:pPr>
      <w:r w:rsidRPr="004A644B">
        <w:rPr>
          <w:rStyle w:val="CommentReference"/>
          <w:rFonts w:ascii="Arial" w:hAnsi="Arial" w:cs="Arial"/>
          <w:sz w:val="24"/>
          <w:szCs w:val="24"/>
        </w:rPr>
        <w:lastRenderedPageBreak/>
        <w:commentReference w:id="120"/>
      </w:r>
      <w:r w:rsidR="00A56621" w:rsidRPr="004A644B">
        <w:rPr>
          <w:rFonts w:ascii="Arial" w:eastAsia="Times New Roman" w:hAnsi="Arial" w:cs="Arial"/>
          <w:b/>
          <w:bCs/>
          <w:sz w:val="24"/>
          <w:szCs w:val="24"/>
          <w:lang w:val="en"/>
        </w:rPr>
        <w:t xml:space="preserve">Figure </w:t>
      </w:r>
      <w:r w:rsidR="00F34975" w:rsidRPr="004A644B">
        <w:rPr>
          <w:rStyle w:val="CommentReference"/>
          <w:rFonts w:ascii="Arial" w:hAnsi="Arial" w:cs="Arial"/>
          <w:sz w:val="24"/>
          <w:szCs w:val="24"/>
        </w:rPr>
        <w:commentReference w:id="121"/>
      </w:r>
      <w:r w:rsidR="00BB4BA4" w:rsidRPr="004A644B">
        <w:rPr>
          <w:rFonts w:ascii="Arial" w:eastAsia="Times New Roman" w:hAnsi="Arial" w:cs="Arial"/>
          <w:b/>
          <w:bCs/>
          <w:sz w:val="24"/>
          <w:szCs w:val="24"/>
          <w:lang w:val="en"/>
        </w:rPr>
        <w:t>1</w:t>
      </w:r>
      <w:r w:rsidR="00A56621" w:rsidRPr="004A644B">
        <w:rPr>
          <w:rFonts w:ascii="Arial" w:eastAsia="Times New Roman" w:hAnsi="Arial" w:cs="Arial"/>
          <w:b/>
          <w:bCs/>
          <w:sz w:val="24"/>
          <w:szCs w:val="24"/>
          <w:lang w:val="en"/>
        </w:rPr>
        <w:t>.</w:t>
      </w:r>
      <w:r w:rsidR="007E7E7B">
        <w:rPr>
          <w:rFonts w:ascii="Arial" w:eastAsia="Times New Roman" w:hAnsi="Arial" w:cs="Arial"/>
          <w:b/>
          <w:bCs/>
          <w:sz w:val="24"/>
          <w:szCs w:val="24"/>
          <w:lang w:val="en"/>
        </w:rPr>
        <w:t xml:space="preserve"> Intake evaluation and patient panel stock-and-flow</w:t>
      </w:r>
    </w:p>
    <w:p w14:paraId="04FB8554" w14:textId="25B821EC" w:rsidR="00E15A65" w:rsidRDefault="00642F44" w:rsidP="00CC47C6">
      <w:pPr>
        <w:jc w:val="center"/>
        <w:rPr>
          <w:rFonts w:ascii="Arial" w:eastAsia="Times New Roman" w:hAnsi="Arial" w:cs="Arial"/>
          <w:b/>
          <w:bCs/>
          <w:sz w:val="24"/>
          <w:szCs w:val="24"/>
          <w:lang w:val="en"/>
        </w:rPr>
      </w:pPr>
      <w:r w:rsidRPr="00CC47C6">
        <w:rPr>
          <w:rFonts w:ascii="Arial" w:eastAsia="Times New Roman" w:hAnsi="Arial" w:cs="Arial"/>
          <w:b/>
          <w:bCs/>
          <w:noProof/>
          <w:sz w:val="24"/>
          <w:szCs w:val="24"/>
        </w:rPr>
        <w:drawing>
          <wp:inline distT="0" distB="0" distL="0" distR="0" wp14:anchorId="20522F81" wp14:editId="6FAD3258">
            <wp:extent cx="8738548"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38548" cy="4591050"/>
                    </a:xfrm>
                    <a:prstGeom prst="rect">
                      <a:avLst/>
                    </a:prstGeom>
                    <a:noFill/>
                    <a:ln>
                      <a:noFill/>
                    </a:ln>
                  </pic:spPr>
                </pic:pic>
              </a:graphicData>
            </a:graphic>
          </wp:inline>
        </w:drawing>
      </w:r>
    </w:p>
    <w:p w14:paraId="5E85C02A" w14:textId="77777777" w:rsidR="007E684F" w:rsidRDefault="007E684F">
      <w:pPr>
        <w:rPr>
          <w:rFonts w:ascii="Arial" w:eastAsia="Times New Roman" w:hAnsi="Arial" w:cs="Arial"/>
          <w:b/>
          <w:bCs/>
          <w:sz w:val="24"/>
          <w:szCs w:val="24"/>
          <w:lang w:val="en"/>
        </w:rPr>
      </w:pPr>
    </w:p>
    <w:p w14:paraId="4C29E5FF" w14:textId="7E694033" w:rsidR="007E684F" w:rsidRDefault="007E684F">
      <w:pPr>
        <w:rPr>
          <w:rFonts w:ascii="Arial" w:eastAsia="Times New Roman" w:hAnsi="Arial" w:cs="Arial"/>
          <w:b/>
          <w:bCs/>
          <w:sz w:val="24"/>
          <w:szCs w:val="24"/>
          <w:lang w:val="en"/>
        </w:rPr>
      </w:pPr>
      <w:r>
        <w:rPr>
          <w:rFonts w:ascii="Arial" w:eastAsia="Times New Roman" w:hAnsi="Arial" w:cs="Arial"/>
          <w:b/>
          <w:bCs/>
          <w:sz w:val="24"/>
          <w:szCs w:val="24"/>
          <w:lang w:val="en"/>
        </w:rPr>
        <w:br w:type="page"/>
      </w:r>
    </w:p>
    <w:p w14:paraId="40368FFA" w14:textId="0607C982" w:rsidR="00E15A65" w:rsidRDefault="007E684F">
      <w:pPr>
        <w:rPr>
          <w:rFonts w:ascii="Arial" w:eastAsia="Times New Roman" w:hAnsi="Arial" w:cs="Arial"/>
          <w:b/>
          <w:bCs/>
          <w:sz w:val="24"/>
          <w:szCs w:val="24"/>
          <w:lang w:val="en"/>
        </w:rPr>
      </w:pPr>
      <w:r>
        <w:rPr>
          <w:rFonts w:ascii="Arial" w:eastAsia="Times New Roman" w:hAnsi="Arial" w:cs="Arial"/>
          <w:b/>
          <w:bCs/>
          <w:sz w:val="24"/>
          <w:szCs w:val="24"/>
          <w:lang w:val="en"/>
        </w:rPr>
        <w:lastRenderedPageBreak/>
        <w:t xml:space="preserve">Figure 2. </w:t>
      </w:r>
      <w:r w:rsidR="007E7E7B">
        <w:rPr>
          <w:rFonts w:ascii="Arial" w:eastAsia="Times New Roman" w:hAnsi="Arial" w:cs="Arial"/>
          <w:b/>
          <w:bCs/>
          <w:sz w:val="24"/>
          <w:szCs w:val="24"/>
          <w:lang w:val="en"/>
        </w:rPr>
        <w:t xml:space="preserve">Team X 60 minute psychotherapy scheduling and service delivery stock-and-flow  </w:t>
      </w:r>
    </w:p>
    <w:p w14:paraId="083E46F6" w14:textId="2682C57E" w:rsidR="008F1BAC" w:rsidRDefault="007E684F" w:rsidP="00CC47C6">
      <w:pPr>
        <w:jc w:val="center"/>
        <w:rPr>
          <w:rFonts w:ascii="Arial" w:eastAsia="Times New Roman" w:hAnsi="Arial" w:cs="Arial"/>
          <w:b/>
          <w:bCs/>
          <w:sz w:val="24"/>
          <w:szCs w:val="24"/>
          <w:lang w:val="en"/>
        </w:rPr>
      </w:pPr>
      <w:r w:rsidRPr="00CC47C6">
        <w:rPr>
          <w:rFonts w:ascii="Arial" w:eastAsia="Times New Roman" w:hAnsi="Arial" w:cs="Arial"/>
          <w:b/>
          <w:bCs/>
          <w:noProof/>
          <w:sz w:val="24"/>
          <w:szCs w:val="24"/>
        </w:rPr>
        <w:drawing>
          <wp:inline distT="0" distB="0" distL="0" distR="0" wp14:anchorId="0599E902" wp14:editId="3E9A9AEE">
            <wp:extent cx="9843876" cy="436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63529" cy="4371159"/>
                    </a:xfrm>
                    <a:prstGeom prst="rect">
                      <a:avLst/>
                    </a:prstGeom>
                    <a:noFill/>
                    <a:ln>
                      <a:noFill/>
                    </a:ln>
                  </pic:spPr>
                </pic:pic>
              </a:graphicData>
            </a:graphic>
          </wp:inline>
        </w:drawing>
      </w:r>
    </w:p>
    <w:p w14:paraId="01DF47E5" w14:textId="77777777" w:rsidR="008F1BAC" w:rsidRDefault="008F1BAC">
      <w:pPr>
        <w:rPr>
          <w:rFonts w:ascii="Arial" w:eastAsia="Times New Roman" w:hAnsi="Arial" w:cs="Arial"/>
          <w:b/>
          <w:bCs/>
          <w:sz w:val="24"/>
          <w:szCs w:val="24"/>
          <w:lang w:val="en"/>
        </w:rPr>
      </w:pPr>
      <w:r>
        <w:rPr>
          <w:rFonts w:ascii="Arial" w:eastAsia="Times New Roman" w:hAnsi="Arial" w:cs="Arial"/>
          <w:b/>
          <w:bCs/>
          <w:sz w:val="24"/>
          <w:szCs w:val="24"/>
          <w:lang w:val="en"/>
        </w:rPr>
        <w:br w:type="page"/>
      </w:r>
    </w:p>
    <w:p w14:paraId="5899FCC4" w14:textId="598EA7F8" w:rsidR="00E15A65" w:rsidRPr="004A644B" w:rsidRDefault="008F1BAC">
      <w:pPr>
        <w:rPr>
          <w:rFonts w:ascii="Arial" w:eastAsia="Times New Roman" w:hAnsi="Arial" w:cs="Arial"/>
          <w:b/>
          <w:bCs/>
          <w:sz w:val="24"/>
          <w:szCs w:val="24"/>
          <w:lang w:val="en"/>
        </w:rPr>
      </w:pPr>
      <w:r>
        <w:rPr>
          <w:rFonts w:ascii="Arial" w:eastAsia="Times New Roman" w:hAnsi="Arial" w:cs="Arial"/>
          <w:b/>
          <w:bCs/>
          <w:sz w:val="24"/>
          <w:szCs w:val="24"/>
          <w:lang w:val="en"/>
        </w:rPr>
        <w:lastRenderedPageBreak/>
        <w:t xml:space="preserve">Figure 3. </w:t>
      </w:r>
    </w:p>
    <w:p w14:paraId="5834F660" w14:textId="77777777" w:rsidR="00E15A65" w:rsidRPr="004A644B" w:rsidRDefault="00E15A65">
      <w:pPr>
        <w:rPr>
          <w:rFonts w:ascii="Arial" w:eastAsia="Times New Roman" w:hAnsi="Arial" w:cs="Arial"/>
          <w:b/>
          <w:bCs/>
          <w:sz w:val="24"/>
          <w:szCs w:val="24"/>
          <w:lang w:val="en"/>
        </w:rPr>
      </w:pPr>
    </w:p>
    <w:p w14:paraId="02DCA4C2" w14:textId="2797E0A3" w:rsidR="00E15A65" w:rsidRPr="004A644B" w:rsidRDefault="008F1BAC" w:rsidP="00CC47C6">
      <w:pPr>
        <w:jc w:val="center"/>
        <w:rPr>
          <w:rFonts w:ascii="Arial" w:eastAsia="Times New Roman" w:hAnsi="Arial" w:cs="Arial"/>
          <w:b/>
          <w:bCs/>
          <w:sz w:val="24"/>
          <w:szCs w:val="24"/>
          <w:lang w:val="en"/>
        </w:rPr>
      </w:pPr>
      <w:r>
        <w:rPr>
          <w:noProof/>
        </w:rPr>
        <w:drawing>
          <wp:inline distT="0" distB="0" distL="0" distR="0" wp14:anchorId="0891A688" wp14:editId="291D0BAD">
            <wp:extent cx="7402622" cy="4752975"/>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2622" cy="4752975"/>
                    </a:xfrm>
                    <a:prstGeom prst="rect">
                      <a:avLst/>
                    </a:prstGeom>
                    <a:noFill/>
                    <a:ln>
                      <a:noFill/>
                    </a:ln>
                    <a:effectLst/>
                    <a:extLst/>
                  </pic:spPr>
                </pic:pic>
              </a:graphicData>
            </a:graphic>
          </wp:inline>
        </w:drawing>
      </w:r>
    </w:p>
    <w:p w14:paraId="115E2166" w14:textId="32AB6153" w:rsidR="00317AF7" w:rsidRPr="004A644B" w:rsidRDefault="003F731F">
      <w:pPr>
        <w:rPr>
          <w:rFonts w:ascii="Arial" w:eastAsia="Times New Roman" w:hAnsi="Arial" w:cs="Arial"/>
          <w:b/>
          <w:bCs/>
          <w:sz w:val="24"/>
          <w:szCs w:val="24"/>
          <w:lang w:val="en"/>
        </w:rPr>
      </w:pPr>
      <w:r w:rsidRPr="00CC47C6">
        <w:rPr>
          <w:rFonts w:ascii="Arial" w:hAnsi="Arial" w:cs="Arial"/>
          <w:noProof/>
          <w:sz w:val="24"/>
          <w:szCs w:val="24"/>
        </w:rPr>
        <w:lastRenderedPageBreak/>
        <w:drawing>
          <wp:anchor distT="0" distB="0" distL="114300" distR="114300" simplePos="0" relativeHeight="251675648" behindDoc="0" locked="0" layoutInCell="1" allowOverlap="1" wp14:anchorId="0FF1755C" wp14:editId="3373D6A3">
            <wp:simplePos x="0" y="0"/>
            <wp:positionH relativeFrom="column">
              <wp:posOffset>203835</wp:posOffset>
            </wp:positionH>
            <wp:positionV relativeFrom="paragraph">
              <wp:posOffset>769620</wp:posOffset>
            </wp:positionV>
            <wp:extent cx="8534400" cy="4708525"/>
            <wp:effectExtent l="0" t="0" r="0" b="0"/>
            <wp:wrapThrough wrapText="bothSides">
              <wp:wrapPolygon edited="0">
                <wp:start x="0" y="0"/>
                <wp:lineTo x="0" y="21498"/>
                <wp:lineTo x="21552" y="21498"/>
                <wp:lineTo x="21552" y="0"/>
                <wp:lineTo x="0" y="0"/>
              </wp:wrapPolygon>
            </wp:wrapThrough>
            <wp:docPr id="17" name="Picture 17" descr="Macintosh HD:Users:lindseyzimmerman:Desktop:Opioid_Power_R21_10.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Macintosh HD:Users:lindseyzimmerman:Desktop:Opioid_Power_R21_10.4.15.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534400" cy="47085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margin">
              <wp14:pctWidth>0</wp14:pctWidth>
            </wp14:sizeRelH>
            <wp14:sizeRelV relativeFrom="margin">
              <wp14:pctHeight>0</wp14:pctHeight>
            </wp14:sizeRelV>
          </wp:anchor>
        </w:drawing>
      </w:r>
      <w:r w:rsidR="00992745" w:rsidRPr="004A644B">
        <w:rPr>
          <w:rFonts w:ascii="Arial" w:eastAsia="Times New Roman" w:hAnsi="Arial" w:cs="Arial"/>
          <w:b/>
          <w:bCs/>
          <w:sz w:val="24"/>
          <w:szCs w:val="24"/>
          <w:lang w:val="en"/>
        </w:rPr>
        <w:t xml:space="preserve">Figure </w:t>
      </w:r>
      <w:r w:rsidR="008F1BAC">
        <w:rPr>
          <w:rFonts w:ascii="Arial" w:eastAsia="Times New Roman" w:hAnsi="Arial" w:cs="Arial"/>
          <w:b/>
          <w:bCs/>
          <w:sz w:val="24"/>
          <w:szCs w:val="24"/>
          <w:lang w:val="en"/>
        </w:rPr>
        <w:t>4</w:t>
      </w:r>
      <w:r w:rsidR="00317AF7" w:rsidRPr="004A644B">
        <w:rPr>
          <w:rFonts w:ascii="Arial" w:eastAsia="Times New Roman" w:hAnsi="Arial" w:cs="Arial"/>
          <w:b/>
          <w:bCs/>
          <w:sz w:val="24"/>
          <w:szCs w:val="24"/>
          <w:lang w:val="en"/>
        </w:rPr>
        <w:t>.</w:t>
      </w:r>
      <w:r w:rsidR="00992745" w:rsidRPr="004A644B">
        <w:rPr>
          <w:rFonts w:ascii="Arial" w:eastAsia="Times New Roman" w:hAnsi="Arial" w:cs="Arial"/>
          <w:b/>
          <w:bCs/>
          <w:sz w:val="24"/>
          <w:szCs w:val="24"/>
          <w:lang w:val="en"/>
        </w:rPr>
        <w:t xml:space="preserve"> Power</w:t>
      </w:r>
      <w:r w:rsidR="00BF31C2" w:rsidRPr="004A644B">
        <w:rPr>
          <w:rFonts w:ascii="Arial" w:eastAsia="Times New Roman" w:hAnsi="Arial" w:cs="Arial"/>
          <w:b/>
          <w:bCs/>
          <w:sz w:val="24"/>
          <w:szCs w:val="24"/>
          <w:lang w:val="en"/>
        </w:rPr>
        <w:t xml:space="preserve"> Analyses</w:t>
      </w:r>
    </w:p>
    <w:p w14:paraId="6333FEB3" w14:textId="73C16B31" w:rsidR="00317AF7" w:rsidRPr="004A644B" w:rsidRDefault="00317AF7">
      <w:pPr>
        <w:rPr>
          <w:rFonts w:ascii="Arial" w:eastAsia="Times New Roman" w:hAnsi="Arial" w:cs="Arial"/>
          <w:b/>
          <w:bCs/>
          <w:sz w:val="24"/>
          <w:szCs w:val="24"/>
          <w:lang w:val="en"/>
        </w:rPr>
      </w:pPr>
    </w:p>
    <w:p w14:paraId="55F2F227" w14:textId="7EF4152B" w:rsidR="005E3A52" w:rsidRPr="004A644B" w:rsidRDefault="002A64CD" w:rsidP="00992745">
      <w:pPr>
        <w:rPr>
          <w:rFonts w:ascii="Arial" w:eastAsia="Times New Roman" w:hAnsi="Arial" w:cs="Arial"/>
          <w:b/>
          <w:bCs/>
          <w:sz w:val="24"/>
          <w:szCs w:val="24"/>
          <w:lang w:val="en"/>
        </w:rPr>
      </w:pPr>
      <w:r w:rsidRPr="004A644B">
        <w:rPr>
          <w:rFonts w:ascii="Arial" w:hAnsi="Arial" w:cs="Arial"/>
          <w:noProof/>
          <w:sz w:val="24"/>
          <w:szCs w:val="24"/>
        </w:rPr>
        <mc:AlternateContent>
          <mc:Choice Requires="wps">
            <w:drawing>
              <wp:anchor distT="0" distB="0" distL="114300" distR="114300" simplePos="0" relativeHeight="251662336" behindDoc="0" locked="0" layoutInCell="1" allowOverlap="1" wp14:anchorId="6812B181" wp14:editId="02B3AA53">
                <wp:simplePos x="0" y="0"/>
                <wp:positionH relativeFrom="column">
                  <wp:posOffset>318135</wp:posOffset>
                </wp:positionH>
                <wp:positionV relativeFrom="paragraph">
                  <wp:posOffset>5053330</wp:posOffset>
                </wp:positionV>
                <wp:extent cx="6515100" cy="1800860"/>
                <wp:effectExtent l="0" t="0" r="0" b="8890"/>
                <wp:wrapSquare wrapText="bothSides"/>
                <wp:docPr id="19" name="Text Box 19"/>
                <wp:cNvGraphicFramePr/>
                <a:graphic xmlns:a="http://schemas.openxmlformats.org/drawingml/2006/main">
                  <a:graphicData uri="http://schemas.microsoft.com/office/word/2010/wordprocessingShape">
                    <wps:wsp>
                      <wps:cNvSpPr txBox="1"/>
                      <wps:spPr>
                        <a:xfrm>
                          <a:off x="0" y="0"/>
                          <a:ext cx="6515100" cy="180086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3F37353" w14:textId="77777777" w:rsidR="009F5D18" w:rsidRDefault="009F5D18" w:rsidP="002A64CD">
                            <w:pPr>
                              <w:jc w:val="center"/>
                              <w:rPr>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12B181" id="_x0000_t202" coordsize="21600,21600" o:spt="202" path="m,l,21600r21600,l21600,xe">
                <v:stroke joinstyle="miter"/>
                <v:path gradientshapeok="t" o:connecttype="rect"/>
              </v:shapetype>
              <v:shape id="Text Box 19" o:spid="_x0000_s1026" type="#_x0000_t202" style="position:absolute;margin-left:25.05pt;margin-top:397.9pt;width:513pt;height:14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" filled="f" stroked="f">
                <v:textbox>
                  <w:txbxContent>
                    <w:p w14:paraId="33F37353" w14:textId="77777777" w:rsidR="009F5D18" w:rsidRDefault="009F5D18" w:rsidP="002A64CD">
                      <w:pPr>
                        <w:jc w:val="center"/>
                        <w:rPr>
                          <w:lang w:eastAsia="ja-JP"/>
                        </w:rPr>
                      </w:pPr>
                    </w:p>
                  </w:txbxContent>
                </v:textbox>
                <w10:wrap type="square"/>
              </v:shape>
            </w:pict>
          </mc:Fallback>
        </mc:AlternateContent>
      </w:r>
    </w:p>
    <w:sectPr w:rsidR="005E3A52" w:rsidRPr="004A644B" w:rsidSect="00CC47C6">
      <w:pgSz w:w="15840" w:h="12240" w:orient="landscape"/>
      <w:pgMar w:top="1440" w:right="1530" w:bottom="1440" w:left="14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immerman, Lindsey E." w:date="2017-01-17T11:33:00Z" w:initials="ZLE">
    <w:p w14:paraId="3FD968F9" w14:textId="77777777" w:rsidR="009F5D18" w:rsidRDefault="009F5D18">
      <w:pPr>
        <w:pStyle w:val="CommentText"/>
      </w:pPr>
      <w:r>
        <w:rPr>
          <w:rStyle w:val="CommentReference"/>
        </w:rPr>
        <w:annotationRef/>
      </w:r>
      <w:r>
        <w:t>Have co-Is check this</w:t>
      </w:r>
    </w:p>
  </w:comment>
  <w:comment w:id="7" w:author="Zimmerman, Lindsey E." w:date="2017-01-17T11:33:00Z" w:initials="ZLE">
    <w:p w14:paraId="129CF5F8" w14:textId="77777777" w:rsidR="009F5D18" w:rsidRDefault="009F5D18">
      <w:pPr>
        <w:pStyle w:val="CommentText"/>
      </w:pPr>
      <w:r>
        <w:rPr>
          <w:rStyle w:val="CommentReference"/>
        </w:rPr>
        <w:annotationRef/>
      </w:r>
      <w:r w:rsidRPr="00BC6CCB">
        <w:rPr>
          <w:rFonts w:ascii="Arial" w:eastAsia="Times New Roman" w:hAnsi="Arial" w:cs="Arial"/>
          <w:sz w:val="24"/>
          <w:szCs w:val="24"/>
          <w:lang w:val="en"/>
        </w:rPr>
        <w:t>The Abstract should not exceed 350 words. Please minimize the use of abbreviations and do not cite references in the abstract.</w:t>
      </w:r>
    </w:p>
  </w:comment>
  <w:comment w:id="8" w:author="Joyce Yang" w:date="2018-02-04T15:06:00Z" w:initials="JY">
    <w:p w14:paraId="73D1141D" w14:textId="09E9C158" w:rsidR="009F5D18" w:rsidRDefault="009F5D18">
      <w:pPr>
        <w:pStyle w:val="CommentText"/>
      </w:pPr>
      <w:r>
        <w:rPr>
          <w:rStyle w:val="CommentReference"/>
        </w:rPr>
        <w:annotationRef/>
      </w:r>
      <w:r>
        <w:t>Many?</w:t>
      </w:r>
    </w:p>
  </w:comment>
  <w:comment w:id="9" w:author="Zimmerman, Lindsey E." w:date="2017-01-17T11:33:00Z" w:initials="ZLE">
    <w:p w14:paraId="2A94F8F2" w14:textId="77777777" w:rsidR="009F5D18" w:rsidRDefault="009F5D18">
      <w:pPr>
        <w:pStyle w:val="CommentText"/>
      </w:pPr>
      <w:r>
        <w:rPr>
          <w:rStyle w:val="CommentReference"/>
        </w:rPr>
        <w:annotationRef/>
      </w:r>
      <w:r w:rsidRPr="00BC6CCB">
        <w:rPr>
          <w:rFonts w:ascii="Arial" w:eastAsia="Times New Roman" w:hAnsi="Arial" w:cs="Arial"/>
          <w:sz w:val="24"/>
          <w:szCs w:val="24"/>
          <w:lang w:val="en"/>
        </w:rPr>
        <w:t>Three to ten keywords</w:t>
      </w:r>
    </w:p>
  </w:comment>
  <w:comment w:id="10" w:author="Department of Veterans Affairs" w:date="2017-01-17T12:07:00Z" w:initials="DoVA">
    <w:p w14:paraId="50B76F63" w14:textId="2C21E399" w:rsidR="009F5D18" w:rsidRDefault="009F5D18">
      <w:pPr>
        <w:pStyle w:val="CommentText"/>
      </w:pPr>
      <w:r>
        <w:rPr>
          <w:rStyle w:val="CommentReference"/>
        </w:rPr>
        <w:annotationRef/>
      </w:r>
      <w:r>
        <w:t>Need to keep an eye on tenses throughout our edits – this is supposed to be a future-looking protocol, but of course, it’s okay to build from past work. Just need to be clear.</w:t>
      </w:r>
    </w:p>
  </w:comment>
  <w:comment w:id="11" w:author="Joyce Yang" w:date="2018-02-04T15:09:00Z" w:initials="JY">
    <w:p w14:paraId="39F1FB57" w14:textId="398801A3" w:rsidR="009F5D18" w:rsidRDefault="009F5D18">
      <w:pPr>
        <w:pStyle w:val="CommentText"/>
      </w:pPr>
      <w:r>
        <w:rPr>
          <w:rStyle w:val="CommentReference"/>
        </w:rPr>
        <w:annotationRef/>
      </w:r>
      <w:r>
        <w:t>In grant form, I think the alternating between underline and italics is helpful However, in manuscript form, I believe it is typically only italics. OK to change?</w:t>
      </w:r>
    </w:p>
  </w:comment>
  <w:comment w:id="12" w:author="Joyce Yang" w:date="2018-02-04T15:10:00Z" w:initials="JY">
    <w:p w14:paraId="31B395AB" w14:textId="47D81D66" w:rsidR="009F5D18" w:rsidRDefault="009F5D18">
      <w:pPr>
        <w:pStyle w:val="CommentText"/>
      </w:pPr>
      <w:r>
        <w:rPr>
          <w:rStyle w:val="CommentReference"/>
        </w:rPr>
        <w:annotationRef/>
      </w:r>
      <w:r>
        <w:t>This is not very clear. Do we mean the effect sizes are larger? Since effect sizes aren’t ever negative, this is ambiguous.</w:t>
      </w:r>
    </w:p>
  </w:comment>
  <w:comment w:id="13" w:author="Lindley, Steven" w:date="2017-10-01T09:59:00Z" w:initials="LS">
    <w:p w14:paraId="4B823416" w14:textId="77777777" w:rsidR="009F5D18" w:rsidRDefault="009F5D18" w:rsidP="001D1696">
      <w:pPr>
        <w:pStyle w:val="CommentText"/>
      </w:pPr>
      <w:r>
        <w:rPr>
          <w:rStyle w:val="CommentReference"/>
        </w:rPr>
        <w:annotationRef/>
      </w:r>
      <w:r>
        <w:t xml:space="preserve">Refs do not include pharmacotherapy </w:t>
      </w:r>
    </w:p>
  </w:comment>
  <w:comment w:id="14" w:author="Department of Veterans Affairs" w:date="2017-10-01T09:59:00Z" w:initials="DoVA">
    <w:p w14:paraId="5D150ABB" w14:textId="77777777" w:rsidR="009F5D18" w:rsidRDefault="009F5D18" w:rsidP="001D1696">
      <w:pPr>
        <w:pStyle w:val="CommentText"/>
      </w:pPr>
      <w:r>
        <w:rPr>
          <w:rStyle w:val="CommentReference"/>
        </w:rPr>
        <w:annotationRef/>
      </w:r>
      <w:r>
        <w:t xml:space="preserve">This table doesn’t seem necessary, just cite updated data from FY2016. </w:t>
      </w:r>
      <w:r w:rsidRPr="00F34975">
        <w:t>Department of Veterans Affairs, Veterans Health Administration, Office of Mental Health Operations, Mental Health Evaluation Center Information System (FY2014). Retrieved September 28, 2015 from VHA Support Service Center.</w:t>
      </w:r>
    </w:p>
  </w:comment>
  <w:comment w:id="15" w:author="Department of Veterans Affairs" w:date="2017-10-01T09:59:00Z" w:initials="DoVA">
    <w:p w14:paraId="0B498081" w14:textId="77777777" w:rsidR="009F5D18" w:rsidRDefault="009F5D18" w:rsidP="001D1696">
      <w:pPr>
        <w:pStyle w:val="CommentText"/>
      </w:pPr>
      <w:r>
        <w:rPr>
          <w:rStyle w:val="CommentReference"/>
        </w:rPr>
        <w:annotationRef/>
      </w:r>
      <w:r>
        <w:t>Need to add MHIS to Zotero to cite.</w:t>
      </w:r>
    </w:p>
  </w:comment>
  <w:comment w:id="18" w:author="Joyce Yang" w:date="2018-02-04T15:12:00Z" w:initials="JY">
    <w:p w14:paraId="3C236F80" w14:textId="7F40A6FF" w:rsidR="009F5D18" w:rsidRDefault="009F5D18">
      <w:pPr>
        <w:pStyle w:val="CommentText"/>
      </w:pPr>
      <w:r>
        <w:rPr>
          <w:rStyle w:val="CommentReference"/>
        </w:rPr>
        <w:annotationRef/>
      </w:r>
      <w:r>
        <w:t>Might be better to actually define systemic and dynamic complexity, before giving the example to improve clarity.</w:t>
      </w:r>
    </w:p>
  </w:comment>
  <w:comment w:id="19" w:author="Joyce Yang" w:date="2018-02-04T15:14:00Z" w:initials="JY">
    <w:p w14:paraId="6E5389A2" w14:textId="7F80EDA0" w:rsidR="009F5D18" w:rsidRDefault="009F5D18">
      <w:pPr>
        <w:pStyle w:val="CommentText"/>
      </w:pPr>
      <w:r>
        <w:rPr>
          <w:rStyle w:val="CommentReference"/>
        </w:rPr>
        <w:annotationRef/>
      </w:r>
      <w:r>
        <w:t xml:space="preserve">This likely needs to be removed for a manuscript?  </w:t>
      </w:r>
    </w:p>
  </w:comment>
  <w:comment w:id="25" w:author="David Lounsbury" w:date="2017-03-06T13:33:00Z" w:initials="DL">
    <w:p w14:paraId="4FAF840E" w14:textId="1B69EEDF" w:rsidR="009F5D18" w:rsidRDefault="009F5D18">
      <w:pPr>
        <w:pStyle w:val="CommentText"/>
      </w:pPr>
      <w:r>
        <w:rPr>
          <w:rStyle w:val="CommentReference"/>
        </w:rPr>
        <w:annotationRef/>
      </w:r>
      <w:r>
        <w:t>Do we have a table listing all of the EBPs we intend to model?</w:t>
      </w:r>
    </w:p>
  </w:comment>
  <w:comment w:id="30" w:author="Department of Veterans Affairs" w:date="2017-01-17T11:33:00Z" w:initials="DoVA">
    <w:p w14:paraId="6C58D959" w14:textId="697D05D5" w:rsidR="009F5D18" w:rsidRDefault="009F5D18">
      <w:pPr>
        <w:pStyle w:val="CommentText"/>
      </w:pPr>
      <w:r>
        <w:rPr>
          <w:rStyle w:val="CommentReference"/>
        </w:rPr>
        <w:annotationRef/>
      </w:r>
      <w:r>
        <w:t>Zimmerman et al., 2016</w:t>
      </w:r>
    </w:p>
  </w:comment>
  <w:comment w:id="32" w:author="Department of Veterans Affairs" w:date="2017-01-17T11:33:00Z" w:initials="DoVA">
    <w:p w14:paraId="4C3BEBD3" w14:textId="77777777" w:rsidR="009F5D18" w:rsidRPr="00205008" w:rsidRDefault="009F5D18" w:rsidP="00205008">
      <w:pPr>
        <w:numPr>
          <w:ilvl w:val="0"/>
          <w:numId w:val="9"/>
        </w:numPr>
        <w:spacing w:before="100" w:beforeAutospacing="1" w:after="100" w:afterAutospacing="1" w:line="360" w:lineRule="atLeast"/>
        <w:ind w:left="525"/>
        <w:rPr>
          <w:rFonts w:ascii="Arial" w:eastAsia="Times New Roman" w:hAnsi="Arial" w:cs="Arial"/>
          <w:color w:val="444444"/>
          <w:sz w:val="20"/>
          <w:szCs w:val="20"/>
        </w:rPr>
      </w:pPr>
      <w:r>
        <w:rPr>
          <w:rStyle w:val="CommentReference"/>
        </w:rPr>
        <w:annotationRef/>
      </w:r>
      <w:r w:rsidRPr="00205008">
        <w:rPr>
          <w:rFonts w:ascii="Arial" w:eastAsia="Times New Roman" w:hAnsi="Arial" w:cs="Arial"/>
          <w:color w:val="444444"/>
          <w:sz w:val="20"/>
          <w:szCs w:val="20"/>
        </w:rPr>
        <w:t xml:space="preserve">Aligning scientific pursuit with clinical priority goals (partnerships), </w:t>
      </w:r>
    </w:p>
    <w:p w14:paraId="31D2E3C8" w14:textId="77777777" w:rsidR="009F5D18" w:rsidRPr="00205008" w:rsidRDefault="009F5D18" w:rsidP="00205008">
      <w:pPr>
        <w:numPr>
          <w:ilvl w:val="0"/>
          <w:numId w:val="9"/>
        </w:numPr>
        <w:spacing w:before="100" w:beforeAutospacing="1" w:after="100" w:afterAutospacing="1" w:line="360" w:lineRule="atLeast"/>
        <w:ind w:left="525"/>
        <w:rPr>
          <w:rFonts w:ascii="Arial" w:eastAsia="Times New Roman" w:hAnsi="Arial" w:cs="Arial"/>
          <w:color w:val="444444"/>
          <w:sz w:val="20"/>
          <w:szCs w:val="20"/>
        </w:rPr>
      </w:pPr>
      <w:r w:rsidRPr="00205008">
        <w:rPr>
          <w:rFonts w:ascii="Arial" w:eastAsia="Times New Roman" w:hAnsi="Arial" w:cs="Arial"/>
          <w:color w:val="444444"/>
          <w:sz w:val="20"/>
          <w:szCs w:val="20"/>
        </w:rPr>
        <w:t>Leveraging existing data to deploy and evaluating innovations and best practices ("Big Data"), and</w:t>
      </w:r>
    </w:p>
    <w:p w14:paraId="0279393D" w14:textId="77777777" w:rsidR="009F5D18" w:rsidRPr="00205008" w:rsidRDefault="009F5D18" w:rsidP="00205008">
      <w:pPr>
        <w:numPr>
          <w:ilvl w:val="0"/>
          <w:numId w:val="9"/>
        </w:numPr>
        <w:spacing w:before="100" w:beforeAutospacing="1" w:after="100" w:afterAutospacing="1" w:line="360" w:lineRule="atLeast"/>
        <w:ind w:left="525"/>
        <w:rPr>
          <w:rFonts w:ascii="Arial" w:eastAsia="Times New Roman" w:hAnsi="Arial" w:cs="Arial"/>
          <w:color w:val="444444"/>
          <w:sz w:val="20"/>
          <w:szCs w:val="20"/>
        </w:rPr>
      </w:pPr>
      <w:r w:rsidRPr="00205008">
        <w:rPr>
          <w:rFonts w:ascii="Arial" w:eastAsia="Times New Roman" w:hAnsi="Arial" w:cs="Arial"/>
          <w:color w:val="444444"/>
          <w:sz w:val="20"/>
          <w:szCs w:val="20"/>
        </w:rPr>
        <w:t>Conducting more rapid and efficient studies to inform care improvements (implementing and evaluating in real time).</w:t>
      </w:r>
    </w:p>
  </w:comment>
  <w:comment w:id="33" w:author="Department of Veterans Affairs" w:date="2017-01-17T11:33:00Z" w:initials="DoVA">
    <w:p w14:paraId="286A13DF" w14:textId="11783AF7" w:rsidR="009F5D18" w:rsidRDefault="009F5D18">
      <w:pPr>
        <w:pStyle w:val="CommentText"/>
      </w:pPr>
      <w:r>
        <w:rPr>
          <w:rStyle w:val="CommentReference"/>
        </w:rPr>
        <w:annotationRef/>
      </w:r>
      <w:r>
        <w:t>Zimmerman et al., 2016</w:t>
      </w:r>
    </w:p>
  </w:comment>
  <w:comment w:id="34" w:author="Lindley, Steven" w:date="2017-10-01T10:07:00Z" w:initials="LS">
    <w:p w14:paraId="1D590C25" w14:textId="77777777" w:rsidR="009F5D18" w:rsidRDefault="009F5D18" w:rsidP="00AF77B0">
      <w:pPr>
        <w:pStyle w:val="CommentText"/>
      </w:pPr>
      <w:r>
        <w:rPr>
          <w:rStyle w:val="CommentReference"/>
        </w:rPr>
        <w:annotationRef/>
      </w:r>
      <w:r>
        <w:t>Can we just say exceed?</w:t>
      </w:r>
    </w:p>
  </w:comment>
  <w:comment w:id="35" w:author="Department of Veterans Affairs" w:date="2017-10-01T10:15:00Z" w:initials="DoVA">
    <w:p w14:paraId="04CEBFF0" w14:textId="77777777" w:rsidR="009F5D18" w:rsidRDefault="009F5D18" w:rsidP="006F78AD">
      <w:pPr>
        <w:pStyle w:val="CommentText"/>
      </w:pPr>
      <w:r>
        <w:rPr>
          <w:rStyle w:val="CommentReference"/>
        </w:rPr>
        <w:annotationRef/>
      </w:r>
      <w:r>
        <w:t>Zimmerman et al., 2016</w:t>
      </w:r>
    </w:p>
  </w:comment>
  <w:comment w:id="37" w:author="Department of Veterans Affairs" w:date="2017-01-17T12:03:00Z" w:initials="DoVA">
    <w:p w14:paraId="11B92CB1" w14:textId="1BFA25EF" w:rsidR="009F5D18" w:rsidRDefault="009F5D18">
      <w:pPr>
        <w:pStyle w:val="CommentText"/>
      </w:pPr>
      <w:r>
        <w:rPr>
          <w:rStyle w:val="CommentReference"/>
        </w:rPr>
        <w:annotationRef/>
      </w:r>
      <w:r>
        <w:t>David, I’m wondering if we could provide more information about this piece in the protocol paper.</w:t>
      </w:r>
    </w:p>
  </w:comment>
  <w:comment w:id="38" w:author="Department of Veterans Affairs" w:date="2017-01-17T12:04:00Z" w:initials="DoVA">
    <w:p w14:paraId="7679D8AA" w14:textId="56F65404" w:rsidR="009F5D18" w:rsidRPr="00005DCB" w:rsidRDefault="009F5D18">
      <w:pPr>
        <w:pStyle w:val="CommentText"/>
        <w:rPr>
          <w:i/>
        </w:rPr>
      </w:pPr>
      <w:r>
        <w:rPr>
          <w:rStyle w:val="CommentReference"/>
        </w:rPr>
        <w:annotationRef/>
      </w:r>
      <w:r>
        <w:t xml:space="preserve">Add updated model, equations, data inputs in the </w:t>
      </w:r>
      <w:r>
        <w:rPr>
          <w:i/>
        </w:rPr>
        <w:t>supplementary materials?</w:t>
      </w:r>
    </w:p>
  </w:comment>
  <w:comment w:id="39" w:author="Department of Veterans Affairs" w:date="2017-01-17T12:06:00Z" w:initials="DoVA">
    <w:p w14:paraId="14FB9403" w14:textId="082CC240" w:rsidR="009F5D18" w:rsidRDefault="009F5D18">
      <w:pPr>
        <w:pStyle w:val="CommentText"/>
      </w:pPr>
      <w:r>
        <w:rPr>
          <w:rStyle w:val="CommentReference"/>
        </w:rPr>
        <w:annotationRef/>
      </w:r>
      <w:r>
        <w:t>Steve:  Do we want to add anything here about how the stakeholder wanted to collect new data regarding patient preferences and provider behavior.</w:t>
      </w:r>
    </w:p>
  </w:comment>
  <w:comment w:id="105" w:author="Joyce Yang" w:date="2017-10-01T09:44:00Z" w:initials="JY">
    <w:p w14:paraId="3F7821C6" w14:textId="3217DE1B" w:rsidR="009F5D18" w:rsidRDefault="009F5D18">
      <w:pPr>
        <w:pStyle w:val="CommentText"/>
      </w:pPr>
      <w:r>
        <w:rPr>
          <w:rStyle w:val="CommentReference"/>
        </w:rPr>
        <w:annotationRef/>
      </w:r>
      <w:r>
        <w:t>This doesn’t seem correct: 50 references?</w:t>
      </w:r>
    </w:p>
  </w:comment>
  <w:comment w:id="106" w:author="Department of Veterans Affairs" w:date="2017-01-17T11:33:00Z" w:initials="DoVA">
    <w:p w14:paraId="7601E5EC" w14:textId="13718FAD" w:rsidR="009F5D18" w:rsidRDefault="009F5D18">
      <w:pPr>
        <w:pStyle w:val="CommentText"/>
      </w:pPr>
      <w:r>
        <w:rPr>
          <w:rStyle w:val="CommentReference"/>
        </w:rPr>
        <w:annotationRef/>
      </w:r>
      <w:r>
        <w:t>CITE</w:t>
      </w:r>
    </w:p>
  </w:comment>
  <w:comment w:id="107" w:author="Lindley, Steven" w:date="2017-02-03T14:31:00Z" w:initials="LS">
    <w:p w14:paraId="122EC187" w14:textId="0D73433F" w:rsidR="009F5D18" w:rsidRDefault="009F5D18">
      <w:pPr>
        <w:pStyle w:val="CommentText"/>
      </w:pPr>
      <w:r>
        <w:rPr>
          <w:rStyle w:val="CommentReference"/>
        </w:rPr>
        <w:annotationRef/>
      </w:r>
      <w:r>
        <w:t xml:space="preserve"> Is that ture?  Does this include all 60 min psychotherapy appointments (not just the PCT)? </w:t>
      </w:r>
    </w:p>
  </w:comment>
  <w:comment w:id="108" w:author="Department of Veterans Affairs" w:date="2017-10-01T10:24:00Z" w:initials="DoVA">
    <w:p w14:paraId="15A13D93" w14:textId="77777777" w:rsidR="009F5D18" w:rsidRDefault="009F5D18" w:rsidP="00EB07C8">
      <w:pPr>
        <w:pStyle w:val="CommentText"/>
      </w:pPr>
      <w:r>
        <w:rPr>
          <w:rStyle w:val="CommentReference"/>
        </w:rPr>
        <w:annotationRef/>
      </w:r>
      <w:r>
        <w:t>Cite updated MHIS.</w:t>
      </w:r>
    </w:p>
  </w:comment>
  <w:comment w:id="109" w:author="Lindley, Steven" w:date="2017-10-01T10:24:00Z" w:initials="LS">
    <w:p w14:paraId="65C3FA34" w14:textId="77777777" w:rsidR="009F5D18" w:rsidRDefault="009F5D18" w:rsidP="00EB07C8">
      <w:pPr>
        <w:pStyle w:val="CommentText"/>
      </w:pPr>
      <w:r>
        <w:rPr>
          <w:rStyle w:val="CommentReference"/>
        </w:rPr>
        <w:annotationRef/>
      </w:r>
      <w:r>
        <w:t xml:space="preserve"> We need to check that the data captures Vet Choice care (it did not the last time I checked).  </w:t>
      </w:r>
    </w:p>
  </w:comment>
  <w:comment w:id="110" w:author="Department of Veterans Affairs" w:date="2017-10-01T10:10:00Z" w:initials="DoVA">
    <w:p w14:paraId="59BC1BEC" w14:textId="77777777" w:rsidR="009F5D18" w:rsidRDefault="009F5D18" w:rsidP="00AF77B0">
      <w:pPr>
        <w:pStyle w:val="CommentText"/>
      </w:pPr>
      <w:r>
        <w:rPr>
          <w:rStyle w:val="CommentReference"/>
        </w:rPr>
        <w:annotationRef/>
      </w:r>
      <w:r>
        <w:t>Upload separately</w:t>
      </w:r>
    </w:p>
  </w:comment>
  <w:comment w:id="111" w:author="Zimmerman, Lindsey E." w:date="2017-01-17T11:33:00Z" w:initials="ZLE">
    <w:p w14:paraId="6B4AEF29"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Pr>
          <w:rStyle w:val="CommentReference"/>
        </w:rPr>
        <w:annotationRef/>
      </w:r>
      <w:r w:rsidRPr="000A717B">
        <w:rPr>
          <w:rFonts w:ascii="Arial" w:eastAsia="Times New Roman" w:hAnsi="Arial" w:cs="Arial"/>
          <w:sz w:val="24"/>
          <w:szCs w:val="24"/>
          <w:lang w:val="en"/>
        </w:rPr>
        <w:t>Ethics approval and consent to participate</w:t>
      </w:r>
    </w:p>
    <w:p w14:paraId="34C5DA6D"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Consent for publication</w:t>
      </w:r>
    </w:p>
    <w:p w14:paraId="25595C0B"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Availability of data and material</w:t>
      </w:r>
    </w:p>
    <w:p w14:paraId="702CE0AB"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Competing interests</w:t>
      </w:r>
    </w:p>
    <w:p w14:paraId="04B3F5B0"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Funding</w:t>
      </w:r>
    </w:p>
    <w:p w14:paraId="06E51444"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Authors' contributions</w:t>
      </w:r>
    </w:p>
    <w:p w14:paraId="1D473871" w14:textId="77777777" w:rsidR="009F5D18" w:rsidRPr="000A717B"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Acknowledgements</w:t>
      </w:r>
    </w:p>
    <w:p w14:paraId="504D0252" w14:textId="77777777" w:rsidR="009F5D18" w:rsidRPr="00903A1E" w:rsidRDefault="009F5D18" w:rsidP="00903A1E">
      <w:pPr>
        <w:numPr>
          <w:ilvl w:val="0"/>
          <w:numId w:val="4"/>
        </w:numPr>
        <w:spacing w:before="100" w:beforeAutospacing="1" w:after="100" w:afterAutospacing="1" w:line="480" w:lineRule="auto"/>
        <w:rPr>
          <w:rFonts w:ascii="Arial" w:eastAsia="Times New Roman" w:hAnsi="Arial" w:cs="Arial"/>
          <w:sz w:val="24"/>
          <w:szCs w:val="24"/>
          <w:lang w:val="en"/>
        </w:rPr>
      </w:pPr>
      <w:r w:rsidRPr="000A717B">
        <w:rPr>
          <w:rFonts w:ascii="Arial" w:eastAsia="Times New Roman" w:hAnsi="Arial" w:cs="Arial"/>
          <w:sz w:val="24"/>
          <w:szCs w:val="24"/>
          <w:lang w:val="en"/>
        </w:rPr>
        <w:t>Authors' information (optional)</w:t>
      </w:r>
    </w:p>
  </w:comment>
  <w:comment w:id="112" w:author="Zimmerman, Lindsey E." w:date="2017-01-17T11:33:00Z" w:initials="ZLE">
    <w:p w14:paraId="355ED144" w14:textId="77777777" w:rsidR="009F5D18" w:rsidRDefault="009F5D18">
      <w:pPr>
        <w:pStyle w:val="CommentText"/>
      </w:pPr>
      <w:r>
        <w:rPr>
          <w:rStyle w:val="CommentReference"/>
        </w:rPr>
        <w:annotationRef/>
      </w:r>
      <w:r>
        <w:t xml:space="preserve">Are the MHIS data considered publically available?  </w:t>
      </w:r>
      <w:r w:rsidRPr="000A717B">
        <w:rPr>
          <w:rFonts w:ascii="Arial" w:eastAsia="Times New Roman" w:hAnsi="Arial" w:cs="Arial"/>
          <w:sz w:val="24"/>
          <w:szCs w:val="24"/>
          <w:lang w:val="en"/>
        </w:rPr>
        <w:t>BioMed Central also requires that authors cite any publicly available data on which the conclusions of the paper rely in the manuscript. Data citations should include a persistent identifier (such as a DOI) and should ideally be included in the reference list. Citations of datasets, when they appear in the reference list, should include the minimum information recommended by DataCite and follow journal style. Dataset identifiers including DOIs should be expressed as full URLs.</w:t>
      </w:r>
    </w:p>
  </w:comment>
  <w:comment w:id="113" w:author="Department of Veterans Affairs" w:date="2017-01-17T12:05:00Z" w:initials="DoVA">
    <w:p w14:paraId="34C749A3" w14:textId="56C35232" w:rsidR="009F5D18" w:rsidRDefault="009F5D18">
      <w:pPr>
        <w:pStyle w:val="CommentText"/>
      </w:pPr>
      <w:r>
        <w:rPr>
          <w:rStyle w:val="CommentReference"/>
        </w:rPr>
        <w:annotationRef/>
      </w:r>
      <w:r>
        <w:t>Check with Rachel and Jodie about what we can include now in the supplementary materials.</w:t>
      </w:r>
    </w:p>
  </w:comment>
  <w:comment w:id="114" w:author="Zimmerman, Lindsey E." w:date="2017-01-17T11:33:00Z" w:initials="ZLE">
    <w:p w14:paraId="118EF081" w14:textId="77777777" w:rsidR="009F5D18" w:rsidRDefault="009F5D18">
      <w:pPr>
        <w:pStyle w:val="CommentText"/>
      </w:pPr>
      <w:r>
        <w:rPr>
          <w:rStyle w:val="CommentReference"/>
        </w:rPr>
        <w:annotationRef/>
      </w:r>
      <w:r>
        <w:t>Have co-Is check this</w:t>
      </w:r>
    </w:p>
  </w:comment>
  <w:comment w:id="115" w:author="Zimmerman, Lindsey E." w:date="2017-01-17T11:33:00Z" w:initials="ZLE">
    <w:p w14:paraId="33AD2D53" w14:textId="77777777" w:rsidR="009F5D18" w:rsidRDefault="009F5D18">
      <w:pPr>
        <w:pStyle w:val="CommentText"/>
      </w:pPr>
      <w:r>
        <w:rPr>
          <w:rStyle w:val="CommentReference"/>
        </w:rPr>
        <w:annotationRef/>
      </w:r>
      <w:r>
        <w:t>Have co-Is check this</w:t>
      </w:r>
    </w:p>
  </w:comment>
  <w:comment w:id="116" w:author="Zimmerman, Lindsey E." w:date="2017-01-17T11:33:00Z" w:initials="ZLE">
    <w:p w14:paraId="15B0A64B" w14:textId="77777777" w:rsidR="009F5D18" w:rsidRPr="00762212" w:rsidRDefault="009F5D18" w:rsidP="00762212">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Pr="00762212">
        <w:rPr>
          <w:rFonts w:ascii="Times New Roman" w:eastAsia="Times New Roman" w:hAnsi="Times New Roman" w:cs="Times New Roman"/>
          <w:sz w:val="24"/>
          <w:szCs w:val="24"/>
          <w:lang w:val="en"/>
        </w:rPr>
        <w:t>made substantial contributions to conception and design, or acquisition of data, or analysis and interpretation of data;</w:t>
      </w:r>
    </w:p>
    <w:p w14:paraId="34E83642" w14:textId="77777777" w:rsidR="009F5D18" w:rsidRPr="00762212" w:rsidRDefault="009F5D18" w:rsidP="00762212">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762212">
        <w:rPr>
          <w:rFonts w:ascii="Times New Roman" w:eastAsia="Times New Roman" w:hAnsi="Times New Roman" w:cs="Times New Roman"/>
          <w:sz w:val="24"/>
          <w:szCs w:val="24"/>
          <w:lang w:val="en"/>
        </w:rPr>
        <w:t>been involved in drafting the manuscript or revising it critically for important intellectual content;</w:t>
      </w:r>
    </w:p>
    <w:p w14:paraId="4B763F7E" w14:textId="77777777" w:rsidR="009F5D18" w:rsidRPr="00762212" w:rsidRDefault="009F5D18" w:rsidP="00762212">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762212">
        <w:rPr>
          <w:rFonts w:ascii="Times New Roman" w:eastAsia="Times New Roman" w:hAnsi="Times New Roman" w:cs="Times New Roman"/>
          <w:sz w:val="24"/>
          <w:szCs w:val="24"/>
          <w:lang w:val="en"/>
        </w:rPr>
        <w:t>given final approval of the version to be published. Each author should have participated sufficiently in the work to take public responsibility for appropriate portions of the content; and</w:t>
      </w:r>
    </w:p>
    <w:p w14:paraId="126EA37C" w14:textId="77777777" w:rsidR="009F5D18" w:rsidRPr="00762212" w:rsidRDefault="009F5D18" w:rsidP="00762212">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762212">
        <w:rPr>
          <w:rFonts w:ascii="Times New Roman" w:eastAsia="Times New Roman" w:hAnsi="Times New Roman" w:cs="Times New Roman"/>
          <w:sz w:val="24"/>
          <w:szCs w:val="24"/>
          <w:lang w:val="en"/>
        </w:rPr>
        <w:t>agreed to be accountable for all aspects of the work in ensuring that questions related to the accuracy or integrity of any part of the work are appropriately investigated and resolved.</w:t>
      </w:r>
    </w:p>
    <w:p w14:paraId="3982964D" w14:textId="77777777" w:rsidR="009F5D18" w:rsidRDefault="009F5D18">
      <w:pPr>
        <w:pStyle w:val="CommentText"/>
      </w:pPr>
    </w:p>
  </w:comment>
  <w:comment w:id="117" w:author="Zimmerman, Lindsey E." w:date="2017-01-17T11:33:00Z" w:initials="ZLE">
    <w:p w14:paraId="61CCE209" w14:textId="77777777" w:rsidR="009F5D18" w:rsidRPr="00DE75ED" w:rsidRDefault="009F5D18" w:rsidP="00DE75ED">
      <w:pPr>
        <w:spacing w:before="100" w:beforeAutospacing="1" w:after="100" w:afterAutospacing="1" w:line="480" w:lineRule="auto"/>
        <w:rPr>
          <w:rFonts w:ascii="Arial" w:eastAsia="Times New Roman" w:hAnsi="Arial" w:cs="Arial"/>
          <w:sz w:val="24"/>
          <w:szCs w:val="24"/>
          <w:lang w:val="en"/>
        </w:rPr>
      </w:pPr>
      <w:r>
        <w:rPr>
          <w:rStyle w:val="CommentReference"/>
        </w:rPr>
        <w:annotationRef/>
      </w:r>
      <w:r w:rsidRPr="000A717B">
        <w:rPr>
          <w:rFonts w:ascii="Arial" w:eastAsia="Times New Roman" w:hAnsi="Arial" w:cs="Arial"/>
          <w:sz w:val="24"/>
          <w:szCs w:val="24"/>
          <w:lang w:val="en"/>
        </w:rPr>
        <w:t>Authors should obtain permission to acknowledge from all those mentioned in the Acknowledgements section.</w:t>
      </w:r>
    </w:p>
  </w:comment>
  <w:comment w:id="118" w:author="Zimmerman, Lindsey E." w:date="2017-01-17T11:33:00Z" w:initials="ZLE">
    <w:p w14:paraId="376BA6DC" w14:textId="77777777" w:rsidR="009F5D18" w:rsidRDefault="009F5D18">
      <w:pPr>
        <w:pStyle w:val="CommentText"/>
      </w:pPr>
      <w:r>
        <w:rPr>
          <w:rStyle w:val="CommentReference"/>
        </w:rPr>
        <w:annotationRef/>
      </w:r>
      <w:r w:rsidRPr="000A717B">
        <w:rPr>
          <w:rFonts w:ascii="Arial" w:eastAsia="Times New Roman" w:hAnsi="Arial" w:cs="Arial"/>
          <w:sz w:val="24"/>
          <w:szCs w:val="24"/>
          <w:lang w:val="en"/>
        </w:rPr>
        <w:t>All references, including URLs, must be numbered consecutively, in square brackets, in the order in which they are cited in the text, followed by any in tables or legends.</w:t>
      </w:r>
    </w:p>
  </w:comment>
  <w:comment w:id="119" w:author="Department of Veterans Affairs" w:date="2017-01-17T11:33:00Z" w:initials="DoVA">
    <w:p w14:paraId="67A5C04B" w14:textId="081DE1A6" w:rsidR="009F5D18" w:rsidRDefault="009F5D18">
      <w:pPr>
        <w:pStyle w:val="CommentText"/>
      </w:pPr>
      <w:r>
        <w:rPr>
          <w:rStyle w:val="CommentReference"/>
        </w:rPr>
        <w:annotationRef/>
      </w:r>
      <w:r>
        <w:t>These need to be reduced</w:t>
      </w:r>
    </w:p>
  </w:comment>
  <w:comment w:id="120" w:author="Zimmerman, Lindsey E." w:date="2017-01-17T11:33:00Z" w:initials="ZLE">
    <w:p w14:paraId="37ED1546" w14:textId="77777777" w:rsidR="009F5D18" w:rsidRPr="002A64CD" w:rsidRDefault="009F5D18" w:rsidP="002A64CD">
      <w:pPr>
        <w:spacing w:before="100" w:beforeAutospacing="1" w:after="100" w:afterAutospacing="1" w:line="480" w:lineRule="auto"/>
        <w:rPr>
          <w:rFonts w:ascii="Arial" w:eastAsia="Times New Roman" w:hAnsi="Arial" w:cs="Arial"/>
          <w:sz w:val="24"/>
          <w:szCs w:val="24"/>
          <w:lang w:val="en"/>
        </w:rPr>
      </w:pPr>
      <w:r>
        <w:rPr>
          <w:rStyle w:val="CommentReference"/>
        </w:rPr>
        <w:annotationRef/>
      </w:r>
      <w:r w:rsidRPr="000A717B">
        <w:rPr>
          <w:rFonts w:ascii="Arial" w:eastAsia="Times New Roman" w:hAnsi="Arial" w:cs="Arial"/>
          <w:sz w:val="24"/>
          <w:szCs w:val="24"/>
          <w:lang w:val="en"/>
        </w:rPr>
        <w:t xml:space="preserve">See </w:t>
      </w:r>
      <w:hyperlink r:id="rId1" w:tgtFrame="_self" w:history="1">
        <w:r w:rsidRPr="000A717B">
          <w:rPr>
            <w:rFonts w:ascii="Arial" w:eastAsia="Times New Roman" w:hAnsi="Arial" w:cs="Arial"/>
            <w:color w:val="0000FF"/>
            <w:sz w:val="24"/>
            <w:szCs w:val="24"/>
            <w:u w:val="single"/>
            <w:lang w:val="en"/>
          </w:rPr>
          <w:t>General formatting guidelines</w:t>
        </w:r>
      </w:hyperlink>
      <w:r w:rsidRPr="000A717B">
        <w:rPr>
          <w:rFonts w:ascii="Arial" w:eastAsia="Times New Roman" w:hAnsi="Arial" w:cs="Arial"/>
          <w:sz w:val="24"/>
          <w:szCs w:val="24"/>
          <w:lang w:val="en"/>
        </w:rPr>
        <w:t xml:space="preserve"> for information on how to format figures, tables and additional files.</w:t>
      </w:r>
    </w:p>
  </w:comment>
  <w:comment w:id="121" w:author="Department of Veterans Affairs" w:date="2017-01-17T11:33:00Z" w:initials="DoVA">
    <w:p w14:paraId="7CC0F282" w14:textId="1377B8D5" w:rsidR="009F5D18" w:rsidRDefault="009F5D18">
      <w:pPr>
        <w:pStyle w:val="CommentText"/>
      </w:pPr>
      <w:r>
        <w:rPr>
          <w:rStyle w:val="CommentReference"/>
        </w:rPr>
        <w:annotationRef/>
      </w:r>
      <w:r>
        <w:t>Placeholder: We will select and format an updated excerpt from current model.  This excerpt was in the last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D968F9" w15:done="0"/>
  <w15:commentEx w15:paraId="129CF5F8" w15:done="0"/>
  <w15:commentEx w15:paraId="73D1141D" w15:done="0"/>
  <w15:commentEx w15:paraId="2A94F8F2" w15:done="0"/>
  <w15:commentEx w15:paraId="50B76F63" w15:done="0"/>
  <w15:commentEx w15:paraId="39F1FB57" w15:done="0"/>
  <w15:commentEx w15:paraId="31B395AB" w15:done="0"/>
  <w15:commentEx w15:paraId="4B823416" w15:done="0"/>
  <w15:commentEx w15:paraId="5D150ABB" w15:done="0"/>
  <w15:commentEx w15:paraId="0B498081" w15:done="0"/>
  <w15:commentEx w15:paraId="3C236F80" w15:done="0"/>
  <w15:commentEx w15:paraId="6E5389A2" w15:done="0"/>
  <w15:commentEx w15:paraId="4FAF840E" w15:done="0"/>
  <w15:commentEx w15:paraId="6C58D959" w15:done="0"/>
  <w15:commentEx w15:paraId="0279393D" w15:done="0"/>
  <w15:commentEx w15:paraId="286A13DF" w15:done="0"/>
  <w15:commentEx w15:paraId="1D590C25" w15:done="0"/>
  <w15:commentEx w15:paraId="04CEBFF0" w15:done="0"/>
  <w15:commentEx w15:paraId="11B92CB1" w15:done="0"/>
  <w15:commentEx w15:paraId="7679D8AA" w15:done="0"/>
  <w15:commentEx w15:paraId="14FB9403" w15:done="0"/>
  <w15:commentEx w15:paraId="3F7821C6" w15:done="0"/>
  <w15:commentEx w15:paraId="7601E5EC" w15:done="0"/>
  <w15:commentEx w15:paraId="122EC187" w15:done="0"/>
  <w15:commentEx w15:paraId="15A13D93" w15:done="0"/>
  <w15:commentEx w15:paraId="65C3FA34" w15:done="0"/>
  <w15:commentEx w15:paraId="59BC1BEC" w15:done="0"/>
  <w15:commentEx w15:paraId="504D0252" w15:done="0"/>
  <w15:commentEx w15:paraId="355ED144" w15:done="0"/>
  <w15:commentEx w15:paraId="34C749A3" w15:done="0"/>
  <w15:commentEx w15:paraId="118EF081" w15:done="0"/>
  <w15:commentEx w15:paraId="33AD2D53" w15:done="0"/>
  <w15:commentEx w15:paraId="3982964D" w15:done="0"/>
  <w15:commentEx w15:paraId="61CCE209" w15:done="0"/>
  <w15:commentEx w15:paraId="376BA6DC" w15:done="0"/>
  <w15:commentEx w15:paraId="67A5C04B" w15:done="0"/>
  <w15:commentEx w15:paraId="37ED1546" w15:done="0"/>
  <w15:commentEx w15:paraId="7CC0F2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D968F9" w16cid:durableId="1E22F53B"/>
  <w16cid:commentId w16cid:paraId="129CF5F8" w16cid:durableId="1E22F53C"/>
  <w16cid:commentId w16cid:paraId="73D1141D" w16cid:durableId="1E22F53D"/>
  <w16cid:commentId w16cid:paraId="2A94F8F2" w16cid:durableId="1E22F53E"/>
  <w16cid:commentId w16cid:paraId="50B76F63" w16cid:durableId="1E22F53F"/>
  <w16cid:commentId w16cid:paraId="39F1FB57" w16cid:durableId="1E22F540"/>
  <w16cid:commentId w16cid:paraId="31B395AB" w16cid:durableId="1E22F541"/>
  <w16cid:commentId w16cid:paraId="4B823416" w16cid:durableId="1E22F542"/>
  <w16cid:commentId w16cid:paraId="0B498081" w16cid:durableId="1E22F543"/>
  <w16cid:commentId w16cid:paraId="3C236F80" w16cid:durableId="1E22F544"/>
  <w16cid:commentId w16cid:paraId="6E5389A2" w16cid:durableId="1E22F545"/>
  <w16cid:commentId w16cid:paraId="4FAF840E" w16cid:durableId="1E22F546"/>
  <w16cid:commentId w16cid:paraId="6C58D959" w16cid:durableId="1E22F547"/>
  <w16cid:commentId w16cid:paraId="0279393D" w16cid:durableId="1E22F548"/>
  <w16cid:commentId w16cid:paraId="286A13DF" w16cid:durableId="1E22F549"/>
  <w16cid:commentId w16cid:paraId="1D590C25" w16cid:durableId="1E22F54A"/>
  <w16cid:commentId w16cid:paraId="04CEBFF0" w16cid:durableId="1E22F54B"/>
  <w16cid:commentId w16cid:paraId="11B92CB1" w16cid:durableId="1E22F54C"/>
  <w16cid:commentId w16cid:paraId="7679D8AA" w16cid:durableId="1E22F54D"/>
  <w16cid:commentId w16cid:paraId="14FB9403" w16cid:durableId="1E22F54E"/>
  <w16cid:commentId w16cid:paraId="3F7821C6" w16cid:durableId="1E22F54F"/>
  <w16cid:commentId w16cid:paraId="122EC187" w16cid:durableId="1E22F550"/>
  <w16cid:commentId w16cid:paraId="15A13D93" w16cid:durableId="1E22F551"/>
  <w16cid:commentId w16cid:paraId="65C3FA34" w16cid:durableId="1E22F552"/>
  <w16cid:commentId w16cid:paraId="59BC1BEC" w16cid:durableId="1E22F553"/>
  <w16cid:commentId w16cid:paraId="504D0252" w16cid:durableId="1E22F554"/>
  <w16cid:commentId w16cid:paraId="355ED144" w16cid:durableId="1E22F555"/>
  <w16cid:commentId w16cid:paraId="34C749A3" w16cid:durableId="1E22F556"/>
  <w16cid:commentId w16cid:paraId="118EF081" w16cid:durableId="1E22F557"/>
  <w16cid:commentId w16cid:paraId="33AD2D53" w16cid:durableId="1E22F558"/>
  <w16cid:commentId w16cid:paraId="3982964D" w16cid:durableId="1E22F559"/>
  <w16cid:commentId w16cid:paraId="61CCE209" w16cid:durableId="1E22F55A"/>
  <w16cid:commentId w16cid:paraId="376BA6DC" w16cid:durableId="1E22F55B"/>
  <w16cid:commentId w16cid:paraId="67A5C04B" w16cid:durableId="1E22F55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7DD02" w14:textId="77777777" w:rsidR="002D786D" w:rsidRDefault="002D786D" w:rsidP="00474F46">
      <w:pPr>
        <w:spacing w:after="0" w:line="240" w:lineRule="auto"/>
      </w:pPr>
      <w:r>
        <w:separator/>
      </w:r>
    </w:p>
  </w:endnote>
  <w:endnote w:type="continuationSeparator" w:id="0">
    <w:p w14:paraId="255698C5" w14:textId="77777777" w:rsidR="002D786D" w:rsidRDefault="002D786D" w:rsidP="00474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F0E8D" w14:textId="77777777" w:rsidR="002D786D" w:rsidRDefault="002D786D" w:rsidP="00474F46">
      <w:pPr>
        <w:spacing w:after="0" w:line="240" w:lineRule="auto"/>
      </w:pPr>
      <w:r>
        <w:separator/>
      </w:r>
    </w:p>
  </w:footnote>
  <w:footnote w:type="continuationSeparator" w:id="0">
    <w:p w14:paraId="5EA18597" w14:textId="77777777" w:rsidR="002D786D" w:rsidRDefault="002D786D" w:rsidP="00474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 w:author="Joyce P Yang" w:date="2018-02-05T15:24:00Z"/>
  <w:sdt>
    <w:sdtPr>
      <w:id w:val="-1227297730"/>
      <w:docPartObj>
        <w:docPartGallery w:val="Page Numbers (Top of Page)"/>
        <w:docPartUnique/>
      </w:docPartObj>
    </w:sdtPr>
    <w:sdtEndPr>
      <w:rPr>
        <w:noProof/>
      </w:rPr>
    </w:sdtEndPr>
    <w:sdtContent>
      <w:customXmlInsRangeEnd w:id="2"/>
      <w:p w14:paraId="495718EE" w14:textId="326B5099" w:rsidR="009F5D18" w:rsidRDefault="009F5D18">
        <w:pPr>
          <w:pStyle w:val="Header"/>
          <w:jc w:val="right"/>
          <w:rPr>
            <w:ins w:id="3" w:author="Joyce P Yang" w:date="2018-02-05T15:24:00Z"/>
          </w:rPr>
        </w:pPr>
        <w:ins w:id="4" w:author="Joyce P Yang" w:date="2018-02-05T15:24:00Z">
          <w:r>
            <w:fldChar w:fldCharType="begin"/>
          </w:r>
          <w:r>
            <w:instrText xml:space="preserve"> PAGE   \* MERGEFORMAT </w:instrText>
          </w:r>
          <w:r>
            <w:fldChar w:fldCharType="separate"/>
          </w:r>
        </w:ins>
        <w:r w:rsidR="00705A54">
          <w:rPr>
            <w:noProof/>
          </w:rPr>
          <w:t>2</w:t>
        </w:r>
        <w:ins w:id="5" w:author="Joyce P Yang" w:date="2018-02-05T15:24:00Z">
          <w:r>
            <w:rPr>
              <w:noProof/>
            </w:rPr>
            <w:fldChar w:fldCharType="end"/>
          </w:r>
        </w:ins>
      </w:p>
      <w:customXmlInsRangeStart w:id="6" w:author="Joyce P Yang" w:date="2018-02-05T15:24:00Z"/>
    </w:sdtContent>
  </w:sdt>
  <w:customXmlInsRangeEnd w:id="6"/>
  <w:p w14:paraId="50FC5E30" w14:textId="70CED1E4" w:rsidR="009F5D18" w:rsidRDefault="009F5D18" w:rsidP="00474F46">
    <w:pPr>
      <w:spacing w:line="48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F1A18"/>
    <w:multiLevelType w:val="multilevel"/>
    <w:tmpl w:val="897E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587D2B"/>
    <w:multiLevelType w:val="multilevel"/>
    <w:tmpl w:val="79E0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B37452"/>
    <w:multiLevelType w:val="multilevel"/>
    <w:tmpl w:val="8890A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E264A"/>
    <w:multiLevelType w:val="hybridMultilevel"/>
    <w:tmpl w:val="0C08EF80"/>
    <w:lvl w:ilvl="0" w:tplc="8696904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5409C1"/>
    <w:multiLevelType w:val="multilevel"/>
    <w:tmpl w:val="DC3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32FFC"/>
    <w:multiLevelType w:val="multilevel"/>
    <w:tmpl w:val="068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7710"/>
    <w:multiLevelType w:val="multilevel"/>
    <w:tmpl w:val="C5E4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F3BFF"/>
    <w:multiLevelType w:val="multilevel"/>
    <w:tmpl w:val="ED44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002EC"/>
    <w:multiLevelType w:val="multilevel"/>
    <w:tmpl w:val="AF74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8"/>
  </w:num>
  <w:num w:numId="5">
    <w:abstractNumId w:val="6"/>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 Lindsey E.">
    <w15:presenceInfo w15:providerId="AD" w15:userId="S-1-5-21-2127259258-1901679154-1543857936-289455"/>
  </w15:person>
  <w15:person w15:author="Joyce P Yang">
    <w15:presenceInfo w15:providerId="AD" w15:userId="S-1-5-21-2127259258-1901679154-1543857936-339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CB"/>
    <w:rsid w:val="00005DCB"/>
    <w:rsid w:val="0002596E"/>
    <w:rsid w:val="00054142"/>
    <w:rsid w:val="00075DEE"/>
    <w:rsid w:val="00077C6D"/>
    <w:rsid w:val="000857E3"/>
    <w:rsid w:val="00091847"/>
    <w:rsid w:val="000A3DED"/>
    <w:rsid w:val="000A717B"/>
    <w:rsid w:val="000C3EEF"/>
    <w:rsid w:val="000C7AFE"/>
    <w:rsid w:val="000E48D5"/>
    <w:rsid w:val="001141FD"/>
    <w:rsid w:val="001213E4"/>
    <w:rsid w:val="0012364B"/>
    <w:rsid w:val="00141971"/>
    <w:rsid w:val="001648E8"/>
    <w:rsid w:val="00167568"/>
    <w:rsid w:val="00187238"/>
    <w:rsid w:val="00193175"/>
    <w:rsid w:val="001B051F"/>
    <w:rsid w:val="001B4980"/>
    <w:rsid w:val="001C132B"/>
    <w:rsid w:val="001C46E5"/>
    <w:rsid w:val="001D1696"/>
    <w:rsid w:val="001D1A23"/>
    <w:rsid w:val="001D37DD"/>
    <w:rsid w:val="001E2187"/>
    <w:rsid w:val="00205008"/>
    <w:rsid w:val="00215AA6"/>
    <w:rsid w:val="00217CB9"/>
    <w:rsid w:val="00230872"/>
    <w:rsid w:val="00233ECF"/>
    <w:rsid w:val="00242798"/>
    <w:rsid w:val="00255831"/>
    <w:rsid w:val="00262346"/>
    <w:rsid w:val="00262C8F"/>
    <w:rsid w:val="00267255"/>
    <w:rsid w:val="00292313"/>
    <w:rsid w:val="002A56E2"/>
    <w:rsid w:val="002A64CD"/>
    <w:rsid w:val="002B08F8"/>
    <w:rsid w:val="002B3616"/>
    <w:rsid w:val="002D3BBB"/>
    <w:rsid w:val="002D3D93"/>
    <w:rsid w:val="002D786D"/>
    <w:rsid w:val="002F5078"/>
    <w:rsid w:val="00314455"/>
    <w:rsid w:val="00317AF7"/>
    <w:rsid w:val="003C12E1"/>
    <w:rsid w:val="003C3AD1"/>
    <w:rsid w:val="003D08DD"/>
    <w:rsid w:val="003D0D35"/>
    <w:rsid w:val="003F3A9D"/>
    <w:rsid w:val="003F731F"/>
    <w:rsid w:val="003F7641"/>
    <w:rsid w:val="0040190D"/>
    <w:rsid w:val="00402C95"/>
    <w:rsid w:val="00405931"/>
    <w:rsid w:val="004316AC"/>
    <w:rsid w:val="00467E1C"/>
    <w:rsid w:val="00472596"/>
    <w:rsid w:val="00474F46"/>
    <w:rsid w:val="00474F6E"/>
    <w:rsid w:val="004828B8"/>
    <w:rsid w:val="004836ED"/>
    <w:rsid w:val="004854F9"/>
    <w:rsid w:val="00490DEF"/>
    <w:rsid w:val="004A0FE5"/>
    <w:rsid w:val="004A373B"/>
    <w:rsid w:val="004A644B"/>
    <w:rsid w:val="004B014C"/>
    <w:rsid w:val="004C342F"/>
    <w:rsid w:val="004D09BA"/>
    <w:rsid w:val="00502353"/>
    <w:rsid w:val="00507E1F"/>
    <w:rsid w:val="00533871"/>
    <w:rsid w:val="005356C0"/>
    <w:rsid w:val="00553404"/>
    <w:rsid w:val="005802A4"/>
    <w:rsid w:val="0059206F"/>
    <w:rsid w:val="0059431E"/>
    <w:rsid w:val="005B28B3"/>
    <w:rsid w:val="005B374C"/>
    <w:rsid w:val="005B5937"/>
    <w:rsid w:val="005C3134"/>
    <w:rsid w:val="005C3917"/>
    <w:rsid w:val="005E3A52"/>
    <w:rsid w:val="005F6AD5"/>
    <w:rsid w:val="00602B43"/>
    <w:rsid w:val="00622F1A"/>
    <w:rsid w:val="00635BB1"/>
    <w:rsid w:val="00642F44"/>
    <w:rsid w:val="00647F63"/>
    <w:rsid w:val="0065495B"/>
    <w:rsid w:val="006549A8"/>
    <w:rsid w:val="00655871"/>
    <w:rsid w:val="00673DB3"/>
    <w:rsid w:val="00673EBD"/>
    <w:rsid w:val="006777FA"/>
    <w:rsid w:val="00680611"/>
    <w:rsid w:val="006814C4"/>
    <w:rsid w:val="00687C80"/>
    <w:rsid w:val="006A5934"/>
    <w:rsid w:val="006D2907"/>
    <w:rsid w:val="006D5EC9"/>
    <w:rsid w:val="006E1FD2"/>
    <w:rsid w:val="006F78AD"/>
    <w:rsid w:val="00705A54"/>
    <w:rsid w:val="007134E0"/>
    <w:rsid w:val="00715C86"/>
    <w:rsid w:val="0072015E"/>
    <w:rsid w:val="007219D4"/>
    <w:rsid w:val="007406C5"/>
    <w:rsid w:val="00762212"/>
    <w:rsid w:val="00763000"/>
    <w:rsid w:val="00767B7A"/>
    <w:rsid w:val="00770865"/>
    <w:rsid w:val="00786C5F"/>
    <w:rsid w:val="00794500"/>
    <w:rsid w:val="00795954"/>
    <w:rsid w:val="0079777D"/>
    <w:rsid w:val="007B1682"/>
    <w:rsid w:val="007D51D1"/>
    <w:rsid w:val="007E3459"/>
    <w:rsid w:val="007E684F"/>
    <w:rsid w:val="007E7E7B"/>
    <w:rsid w:val="00822DCA"/>
    <w:rsid w:val="00823008"/>
    <w:rsid w:val="008246FB"/>
    <w:rsid w:val="00826E71"/>
    <w:rsid w:val="00834EB5"/>
    <w:rsid w:val="00873F27"/>
    <w:rsid w:val="00874B5B"/>
    <w:rsid w:val="0088194B"/>
    <w:rsid w:val="00884272"/>
    <w:rsid w:val="008B5AC2"/>
    <w:rsid w:val="008D0B4C"/>
    <w:rsid w:val="008F0B63"/>
    <w:rsid w:val="008F1BAC"/>
    <w:rsid w:val="0090002D"/>
    <w:rsid w:val="009008DA"/>
    <w:rsid w:val="00903A1E"/>
    <w:rsid w:val="00905274"/>
    <w:rsid w:val="009234D4"/>
    <w:rsid w:val="00943A82"/>
    <w:rsid w:val="0094559D"/>
    <w:rsid w:val="00954879"/>
    <w:rsid w:val="00970B5F"/>
    <w:rsid w:val="009724AA"/>
    <w:rsid w:val="00980B2C"/>
    <w:rsid w:val="009907EE"/>
    <w:rsid w:val="00992745"/>
    <w:rsid w:val="0099685D"/>
    <w:rsid w:val="009A5ABB"/>
    <w:rsid w:val="009A6E89"/>
    <w:rsid w:val="009B736B"/>
    <w:rsid w:val="009C0250"/>
    <w:rsid w:val="009D6C17"/>
    <w:rsid w:val="009E101A"/>
    <w:rsid w:val="009E74E0"/>
    <w:rsid w:val="009F5D18"/>
    <w:rsid w:val="00A00265"/>
    <w:rsid w:val="00A05C42"/>
    <w:rsid w:val="00A1083C"/>
    <w:rsid w:val="00A11948"/>
    <w:rsid w:val="00A1795F"/>
    <w:rsid w:val="00A22C24"/>
    <w:rsid w:val="00A56621"/>
    <w:rsid w:val="00A63724"/>
    <w:rsid w:val="00A64EB1"/>
    <w:rsid w:val="00A65B22"/>
    <w:rsid w:val="00A66DF0"/>
    <w:rsid w:val="00A736AC"/>
    <w:rsid w:val="00A77350"/>
    <w:rsid w:val="00A82F72"/>
    <w:rsid w:val="00A95189"/>
    <w:rsid w:val="00A957A0"/>
    <w:rsid w:val="00AB18E8"/>
    <w:rsid w:val="00AB3403"/>
    <w:rsid w:val="00AB4082"/>
    <w:rsid w:val="00AB4A85"/>
    <w:rsid w:val="00AB607D"/>
    <w:rsid w:val="00AC48CE"/>
    <w:rsid w:val="00AD48F2"/>
    <w:rsid w:val="00AF4A1D"/>
    <w:rsid w:val="00AF77B0"/>
    <w:rsid w:val="00B073C4"/>
    <w:rsid w:val="00B079B7"/>
    <w:rsid w:val="00B223F4"/>
    <w:rsid w:val="00B63D4F"/>
    <w:rsid w:val="00B67C08"/>
    <w:rsid w:val="00B70409"/>
    <w:rsid w:val="00B73439"/>
    <w:rsid w:val="00B75E3C"/>
    <w:rsid w:val="00B822A3"/>
    <w:rsid w:val="00B9697A"/>
    <w:rsid w:val="00BB4BA4"/>
    <w:rsid w:val="00BB77B1"/>
    <w:rsid w:val="00BC30D5"/>
    <w:rsid w:val="00BC6CCB"/>
    <w:rsid w:val="00BD29D5"/>
    <w:rsid w:val="00BD65E3"/>
    <w:rsid w:val="00BD67EB"/>
    <w:rsid w:val="00BE38A1"/>
    <w:rsid w:val="00BF31C2"/>
    <w:rsid w:val="00C0219C"/>
    <w:rsid w:val="00C4416F"/>
    <w:rsid w:val="00C53CC7"/>
    <w:rsid w:val="00C57A2A"/>
    <w:rsid w:val="00C7418B"/>
    <w:rsid w:val="00C76694"/>
    <w:rsid w:val="00C817B2"/>
    <w:rsid w:val="00C911C8"/>
    <w:rsid w:val="00C94141"/>
    <w:rsid w:val="00CB5D27"/>
    <w:rsid w:val="00CC47C6"/>
    <w:rsid w:val="00CE7EB1"/>
    <w:rsid w:val="00CF7C36"/>
    <w:rsid w:val="00D00844"/>
    <w:rsid w:val="00D03DAC"/>
    <w:rsid w:val="00D27EE5"/>
    <w:rsid w:val="00D35EF3"/>
    <w:rsid w:val="00D40263"/>
    <w:rsid w:val="00D4786E"/>
    <w:rsid w:val="00D57A94"/>
    <w:rsid w:val="00D62C49"/>
    <w:rsid w:val="00D8365D"/>
    <w:rsid w:val="00D904FE"/>
    <w:rsid w:val="00D93C2A"/>
    <w:rsid w:val="00D9545A"/>
    <w:rsid w:val="00D97789"/>
    <w:rsid w:val="00DA353F"/>
    <w:rsid w:val="00DC4E6F"/>
    <w:rsid w:val="00DD31F5"/>
    <w:rsid w:val="00DD5295"/>
    <w:rsid w:val="00DE2474"/>
    <w:rsid w:val="00DE75ED"/>
    <w:rsid w:val="00E15A65"/>
    <w:rsid w:val="00E229B9"/>
    <w:rsid w:val="00E22C21"/>
    <w:rsid w:val="00E33345"/>
    <w:rsid w:val="00E33CB0"/>
    <w:rsid w:val="00E35E09"/>
    <w:rsid w:val="00EA71CD"/>
    <w:rsid w:val="00EB07C8"/>
    <w:rsid w:val="00EC042D"/>
    <w:rsid w:val="00EC0D89"/>
    <w:rsid w:val="00ED62DB"/>
    <w:rsid w:val="00ED691F"/>
    <w:rsid w:val="00ED7E87"/>
    <w:rsid w:val="00EE2639"/>
    <w:rsid w:val="00EF6FB9"/>
    <w:rsid w:val="00F0115F"/>
    <w:rsid w:val="00F2777D"/>
    <w:rsid w:val="00F34975"/>
    <w:rsid w:val="00F454F4"/>
    <w:rsid w:val="00F46B18"/>
    <w:rsid w:val="00F55D6D"/>
    <w:rsid w:val="00F57B88"/>
    <w:rsid w:val="00F623C2"/>
    <w:rsid w:val="00F656F8"/>
    <w:rsid w:val="00F82A17"/>
    <w:rsid w:val="00FB29D8"/>
    <w:rsid w:val="00FB7968"/>
    <w:rsid w:val="00FC0593"/>
    <w:rsid w:val="00FE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F3A983"/>
  <w15:docId w15:val="{BC7CC6E1-595E-49C5-A21F-9C7113BDF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6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6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6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6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6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6C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6CC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C6CC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C6CCB"/>
    <w:rPr>
      <w:i/>
      <w:iCs/>
    </w:rPr>
  </w:style>
  <w:style w:type="character" w:styleId="Hyperlink">
    <w:name w:val="Hyperlink"/>
    <w:basedOn w:val="DefaultParagraphFont"/>
    <w:uiPriority w:val="99"/>
    <w:unhideWhenUsed/>
    <w:rsid w:val="00BC6CCB"/>
    <w:rPr>
      <w:color w:val="0000FF"/>
      <w:u w:val="single"/>
    </w:rPr>
  </w:style>
  <w:style w:type="character" w:styleId="Strong">
    <w:name w:val="Strong"/>
    <w:basedOn w:val="DefaultParagraphFont"/>
    <w:uiPriority w:val="22"/>
    <w:qFormat/>
    <w:rsid w:val="00BC6CCB"/>
    <w:rPr>
      <w:b/>
      <w:bCs/>
    </w:rPr>
  </w:style>
  <w:style w:type="character" w:styleId="CommentReference">
    <w:name w:val="annotation reference"/>
    <w:basedOn w:val="DefaultParagraphFont"/>
    <w:uiPriority w:val="99"/>
    <w:semiHidden/>
    <w:unhideWhenUsed/>
    <w:rsid w:val="005C3917"/>
    <w:rPr>
      <w:sz w:val="18"/>
      <w:szCs w:val="18"/>
    </w:rPr>
  </w:style>
  <w:style w:type="paragraph" w:styleId="CommentText">
    <w:name w:val="annotation text"/>
    <w:basedOn w:val="Normal"/>
    <w:link w:val="CommentTextChar"/>
    <w:uiPriority w:val="99"/>
    <w:semiHidden/>
    <w:unhideWhenUsed/>
    <w:rsid w:val="002F5078"/>
    <w:pPr>
      <w:spacing w:line="240" w:lineRule="auto"/>
    </w:pPr>
    <w:rPr>
      <w:sz w:val="20"/>
      <w:szCs w:val="20"/>
    </w:rPr>
  </w:style>
  <w:style w:type="character" w:customStyle="1" w:styleId="CommentTextChar">
    <w:name w:val="Comment Text Char"/>
    <w:basedOn w:val="DefaultParagraphFont"/>
    <w:link w:val="CommentText"/>
    <w:uiPriority w:val="99"/>
    <w:semiHidden/>
    <w:rsid w:val="002F5078"/>
    <w:rPr>
      <w:sz w:val="20"/>
      <w:szCs w:val="20"/>
    </w:rPr>
  </w:style>
  <w:style w:type="paragraph" w:styleId="CommentSubject">
    <w:name w:val="annotation subject"/>
    <w:basedOn w:val="CommentText"/>
    <w:next w:val="CommentText"/>
    <w:link w:val="CommentSubjectChar"/>
    <w:uiPriority w:val="99"/>
    <w:semiHidden/>
    <w:unhideWhenUsed/>
    <w:rsid w:val="002F5078"/>
    <w:rPr>
      <w:b/>
      <w:bCs/>
    </w:rPr>
  </w:style>
  <w:style w:type="character" w:customStyle="1" w:styleId="CommentSubjectChar">
    <w:name w:val="Comment Subject Char"/>
    <w:basedOn w:val="CommentTextChar"/>
    <w:link w:val="CommentSubject"/>
    <w:uiPriority w:val="99"/>
    <w:semiHidden/>
    <w:rsid w:val="002F5078"/>
    <w:rPr>
      <w:b/>
      <w:bCs/>
      <w:sz w:val="20"/>
      <w:szCs w:val="20"/>
    </w:rPr>
  </w:style>
  <w:style w:type="paragraph" w:styleId="BalloonText">
    <w:name w:val="Balloon Text"/>
    <w:basedOn w:val="Normal"/>
    <w:link w:val="BalloonTextChar"/>
    <w:uiPriority w:val="99"/>
    <w:semiHidden/>
    <w:unhideWhenUsed/>
    <w:rsid w:val="002F5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078"/>
    <w:rPr>
      <w:rFonts w:ascii="Tahoma" w:hAnsi="Tahoma" w:cs="Tahoma"/>
      <w:sz w:val="16"/>
      <w:szCs w:val="16"/>
    </w:rPr>
  </w:style>
  <w:style w:type="paragraph" w:styleId="ListParagraph">
    <w:name w:val="List Paragraph"/>
    <w:basedOn w:val="Normal"/>
    <w:uiPriority w:val="34"/>
    <w:qFormat/>
    <w:rsid w:val="002B08F8"/>
    <w:pPr>
      <w:spacing w:after="0" w:line="240" w:lineRule="auto"/>
      <w:ind w:left="720"/>
      <w:contextualSpacing/>
    </w:pPr>
    <w:rPr>
      <w:rFonts w:ascii="Times" w:eastAsiaTheme="minorEastAsia" w:hAnsi="Times"/>
      <w:sz w:val="20"/>
      <w:szCs w:val="20"/>
    </w:rPr>
  </w:style>
  <w:style w:type="paragraph" w:styleId="Header">
    <w:name w:val="header"/>
    <w:basedOn w:val="Normal"/>
    <w:link w:val="HeaderChar"/>
    <w:uiPriority w:val="99"/>
    <w:unhideWhenUsed/>
    <w:rsid w:val="00474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F46"/>
  </w:style>
  <w:style w:type="paragraph" w:styleId="Footer">
    <w:name w:val="footer"/>
    <w:basedOn w:val="Normal"/>
    <w:link w:val="FooterChar"/>
    <w:uiPriority w:val="99"/>
    <w:unhideWhenUsed/>
    <w:rsid w:val="00474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F46"/>
  </w:style>
  <w:style w:type="paragraph" w:styleId="Bibliography">
    <w:name w:val="Bibliography"/>
    <w:basedOn w:val="Normal"/>
    <w:next w:val="Normal"/>
    <w:uiPriority w:val="37"/>
    <w:unhideWhenUsed/>
    <w:rsid w:val="00BB77B1"/>
    <w:pPr>
      <w:spacing w:after="240" w:line="240" w:lineRule="auto"/>
    </w:pPr>
  </w:style>
  <w:style w:type="paragraph" w:styleId="Revision">
    <w:name w:val="Revision"/>
    <w:hidden/>
    <w:uiPriority w:val="99"/>
    <w:semiHidden/>
    <w:rsid w:val="009A6E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05399">
      <w:bodyDiv w:val="1"/>
      <w:marLeft w:val="0"/>
      <w:marRight w:val="0"/>
      <w:marTop w:val="0"/>
      <w:marBottom w:val="0"/>
      <w:divBdr>
        <w:top w:val="none" w:sz="0" w:space="0" w:color="auto"/>
        <w:left w:val="none" w:sz="0" w:space="0" w:color="auto"/>
        <w:bottom w:val="none" w:sz="0" w:space="0" w:color="auto"/>
        <w:right w:val="none" w:sz="0" w:space="0" w:color="auto"/>
      </w:divBdr>
    </w:div>
    <w:div w:id="462581611">
      <w:bodyDiv w:val="1"/>
      <w:marLeft w:val="0"/>
      <w:marRight w:val="0"/>
      <w:marTop w:val="0"/>
      <w:marBottom w:val="0"/>
      <w:divBdr>
        <w:top w:val="none" w:sz="0" w:space="0" w:color="auto"/>
        <w:left w:val="none" w:sz="0" w:space="0" w:color="auto"/>
        <w:bottom w:val="none" w:sz="0" w:space="0" w:color="auto"/>
        <w:right w:val="none" w:sz="0" w:space="0" w:color="auto"/>
      </w:divBdr>
    </w:div>
    <w:div w:id="796411122">
      <w:bodyDiv w:val="1"/>
      <w:marLeft w:val="0"/>
      <w:marRight w:val="0"/>
      <w:marTop w:val="0"/>
      <w:marBottom w:val="0"/>
      <w:divBdr>
        <w:top w:val="none" w:sz="0" w:space="0" w:color="auto"/>
        <w:left w:val="none" w:sz="0" w:space="0" w:color="auto"/>
        <w:bottom w:val="none" w:sz="0" w:space="0" w:color="auto"/>
        <w:right w:val="none" w:sz="0" w:space="0" w:color="auto"/>
      </w:divBdr>
    </w:div>
    <w:div w:id="804589920">
      <w:bodyDiv w:val="1"/>
      <w:marLeft w:val="0"/>
      <w:marRight w:val="0"/>
      <w:marTop w:val="0"/>
      <w:marBottom w:val="0"/>
      <w:divBdr>
        <w:top w:val="none" w:sz="0" w:space="0" w:color="auto"/>
        <w:left w:val="none" w:sz="0" w:space="0" w:color="auto"/>
        <w:bottom w:val="none" w:sz="0" w:space="0" w:color="auto"/>
        <w:right w:val="none" w:sz="0" w:space="0" w:color="auto"/>
      </w:divBdr>
    </w:div>
    <w:div w:id="839999647">
      <w:bodyDiv w:val="1"/>
      <w:marLeft w:val="0"/>
      <w:marRight w:val="0"/>
      <w:marTop w:val="0"/>
      <w:marBottom w:val="0"/>
      <w:divBdr>
        <w:top w:val="none" w:sz="0" w:space="0" w:color="auto"/>
        <w:left w:val="none" w:sz="0" w:space="0" w:color="auto"/>
        <w:bottom w:val="none" w:sz="0" w:space="0" w:color="auto"/>
        <w:right w:val="none" w:sz="0" w:space="0" w:color="auto"/>
      </w:divBdr>
    </w:div>
    <w:div w:id="982388302">
      <w:bodyDiv w:val="1"/>
      <w:marLeft w:val="0"/>
      <w:marRight w:val="0"/>
      <w:marTop w:val="0"/>
      <w:marBottom w:val="0"/>
      <w:divBdr>
        <w:top w:val="none" w:sz="0" w:space="0" w:color="auto"/>
        <w:left w:val="none" w:sz="0" w:space="0" w:color="auto"/>
        <w:bottom w:val="none" w:sz="0" w:space="0" w:color="auto"/>
        <w:right w:val="none" w:sz="0" w:space="0" w:color="auto"/>
      </w:divBdr>
      <w:divsChild>
        <w:div w:id="1292596424">
          <w:marLeft w:val="0"/>
          <w:marRight w:val="0"/>
          <w:marTop w:val="0"/>
          <w:marBottom w:val="0"/>
          <w:divBdr>
            <w:top w:val="none" w:sz="0" w:space="0" w:color="auto"/>
            <w:left w:val="none" w:sz="0" w:space="0" w:color="auto"/>
            <w:bottom w:val="none" w:sz="0" w:space="0" w:color="auto"/>
            <w:right w:val="none" w:sz="0" w:space="0" w:color="auto"/>
          </w:divBdr>
          <w:divsChild>
            <w:div w:id="373194002">
              <w:marLeft w:val="0"/>
              <w:marRight w:val="0"/>
              <w:marTop w:val="0"/>
              <w:marBottom w:val="0"/>
              <w:divBdr>
                <w:top w:val="none" w:sz="0" w:space="0" w:color="auto"/>
                <w:left w:val="none" w:sz="0" w:space="0" w:color="auto"/>
                <w:bottom w:val="none" w:sz="0" w:space="0" w:color="auto"/>
                <w:right w:val="none" w:sz="0" w:space="0" w:color="auto"/>
              </w:divBdr>
              <w:divsChild>
                <w:div w:id="1130855610">
                  <w:marLeft w:val="0"/>
                  <w:marRight w:val="0"/>
                  <w:marTop w:val="0"/>
                  <w:marBottom w:val="0"/>
                  <w:divBdr>
                    <w:top w:val="none" w:sz="0" w:space="0" w:color="auto"/>
                    <w:left w:val="none" w:sz="0" w:space="0" w:color="auto"/>
                    <w:bottom w:val="none" w:sz="0" w:space="0" w:color="auto"/>
                    <w:right w:val="none" w:sz="0" w:space="0" w:color="auto"/>
                  </w:divBdr>
                  <w:divsChild>
                    <w:div w:id="988362681">
                      <w:marLeft w:val="0"/>
                      <w:marRight w:val="0"/>
                      <w:marTop w:val="0"/>
                      <w:marBottom w:val="0"/>
                      <w:divBdr>
                        <w:top w:val="none" w:sz="0" w:space="0" w:color="auto"/>
                        <w:left w:val="none" w:sz="0" w:space="0" w:color="auto"/>
                        <w:bottom w:val="none" w:sz="0" w:space="0" w:color="auto"/>
                        <w:right w:val="none" w:sz="0" w:space="0" w:color="auto"/>
                      </w:divBdr>
                      <w:divsChild>
                        <w:div w:id="1662538145">
                          <w:marLeft w:val="0"/>
                          <w:marRight w:val="0"/>
                          <w:marTop w:val="0"/>
                          <w:marBottom w:val="0"/>
                          <w:divBdr>
                            <w:top w:val="none" w:sz="0" w:space="0" w:color="auto"/>
                            <w:left w:val="none" w:sz="0" w:space="0" w:color="auto"/>
                            <w:bottom w:val="none" w:sz="0" w:space="0" w:color="auto"/>
                            <w:right w:val="none" w:sz="0" w:space="0" w:color="auto"/>
                          </w:divBdr>
                          <w:divsChild>
                            <w:div w:id="1094010870">
                              <w:marLeft w:val="0"/>
                              <w:marRight w:val="0"/>
                              <w:marTop w:val="0"/>
                              <w:marBottom w:val="0"/>
                              <w:divBdr>
                                <w:top w:val="none" w:sz="0" w:space="0" w:color="auto"/>
                                <w:left w:val="none" w:sz="0" w:space="0" w:color="auto"/>
                                <w:bottom w:val="none" w:sz="0" w:space="0" w:color="auto"/>
                                <w:right w:val="none" w:sz="0" w:space="0" w:color="auto"/>
                              </w:divBdr>
                              <w:divsChild>
                                <w:div w:id="1187987625">
                                  <w:marLeft w:val="0"/>
                                  <w:marRight w:val="0"/>
                                  <w:marTop w:val="0"/>
                                  <w:marBottom w:val="0"/>
                                  <w:divBdr>
                                    <w:top w:val="none" w:sz="0" w:space="0" w:color="auto"/>
                                    <w:left w:val="none" w:sz="0" w:space="0" w:color="auto"/>
                                    <w:bottom w:val="none" w:sz="0" w:space="0" w:color="auto"/>
                                    <w:right w:val="none" w:sz="0" w:space="0" w:color="auto"/>
                                  </w:divBdr>
                                </w:div>
                              </w:divsChild>
                            </w:div>
                            <w:div w:id="679546964">
                              <w:marLeft w:val="0"/>
                              <w:marRight w:val="0"/>
                              <w:marTop w:val="0"/>
                              <w:marBottom w:val="0"/>
                              <w:divBdr>
                                <w:top w:val="none" w:sz="0" w:space="0" w:color="auto"/>
                                <w:left w:val="none" w:sz="0" w:space="0" w:color="auto"/>
                                <w:bottom w:val="none" w:sz="0" w:space="0" w:color="auto"/>
                                <w:right w:val="none" w:sz="0" w:space="0" w:color="auto"/>
                              </w:divBdr>
                              <w:divsChild>
                                <w:div w:id="5237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33257">
      <w:bodyDiv w:val="1"/>
      <w:marLeft w:val="0"/>
      <w:marRight w:val="0"/>
      <w:marTop w:val="0"/>
      <w:marBottom w:val="0"/>
      <w:divBdr>
        <w:top w:val="none" w:sz="0" w:space="0" w:color="auto"/>
        <w:left w:val="none" w:sz="0" w:space="0" w:color="auto"/>
        <w:bottom w:val="none" w:sz="0" w:space="0" w:color="auto"/>
        <w:right w:val="none" w:sz="0" w:space="0" w:color="auto"/>
      </w:divBdr>
    </w:div>
    <w:div w:id="1267881488">
      <w:bodyDiv w:val="1"/>
      <w:marLeft w:val="0"/>
      <w:marRight w:val="0"/>
      <w:marTop w:val="0"/>
      <w:marBottom w:val="0"/>
      <w:divBdr>
        <w:top w:val="none" w:sz="0" w:space="0" w:color="auto"/>
        <w:left w:val="none" w:sz="0" w:space="0" w:color="auto"/>
        <w:bottom w:val="none" w:sz="0" w:space="0" w:color="auto"/>
        <w:right w:val="none" w:sz="0" w:space="0" w:color="auto"/>
      </w:divBdr>
      <w:divsChild>
        <w:div w:id="553195383">
          <w:marLeft w:val="0"/>
          <w:marRight w:val="1"/>
          <w:marTop w:val="0"/>
          <w:marBottom w:val="0"/>
          <w:divBdr>
            <w:top w:val="none" w:sz="0" w:space="0" w:color="auto"/>
            <w:left w:val="none" w:sz="0" w:space="0" w:color="auto"/>
            <w:bottom w:val="none" w:sz="0" w:space="0" w:color="auto"/>
            <w:right w:val="none" w:sz="0" w:space="0" w:color="auto"/>
          </w:divBdr>
          <w:divsChild>
            <w:div w:id="231815403">
              <w:marLeft w:val="0"/>
              <w:marRight w:val="0"/>
              <w:marTop w:val="0"/>
              <w:marBottom w:val="0"/>
              <w:divBdr>
                <w:top w:val="none" w:sz="0" w:space="0" w:color="auto"/>
                <w:left w:val="none" w:sz="0" w:space="0" w:color="auto"/>
                <w:bottom w:val="none" w:sz="0" w:space="0" w:color="auto"/>
                <w:right w:val="none" w:sz="0" w:space="0" w:color="auto"/>
              </w:divBdr>
              <w:divsChild>
                <w:div w:id="1406294393">
                  <w:marLeft w:val="0"/>
                  <w:marRight w:val="1"/>
                  <w:marTop w:val="0"/>
                  <w:marBottom w:val="0"/>
                  <w:divBdr>
                    <w:top w:val="none" w:sz="0" w:space="0" w:color="auto"/>
                    <w:left w:val="none" w:sz="0" w:space="0" w:color="auto"/>
                    <w:bottom w:val="none" w:sz="0" w:space="0" w:color="auto"/>
                    <w:right w:val="none" w:sz="0" w:space="0" w:color="auto"/>
                  </w:divBdr>
                  <w:divsChild>
                    <w:div w:id="1416978831">
                      <w:marLeft w:val="0"/>
                      <w:marRight w:val="0"/>
                      <w:marTop w:val="0"/>
                      <w:marBottom w:val="0"/>
                      <w:divBdr>
                        <w:top w:val="none" w:sz="0" w:space="0" w:color="auto"/>
                        <w:left w:val="none" w:sz="0" w:space="0" w:color="auto"/>
                        <w:bottom w:val="none" w:sz="0" w:space="0" w:color="auto"/>
                        <w:right w:val="none" w:sz="0" w:space="0" w:color="auto"/>
                      </w:divBdr>
                      <w:divsChild>
                        <w:div w:id="2027635015">
                          <w:marLeft w:val="0"/>
                          <w:marRight w:val="0"/>
                          <w:marTop w:val="0"/>
                          <w:marBottom w:val="0"/>
                          <w:divBdr>
                            <w:top w:val="none" w:sz="0" w:space="0" w:color="auto"/>
                            <w:left w:val="none" w:sz="0" w:space="0" w:color="auto"/>
                            <w:bottom w:val="none" w:sz="0" w:space="0" w:color="auto"/>
                            <w:right w:val="none" w:sz="0" w:space="0" w:color="auto"/>
                          </w:divBdr>
                          <w:divsChild>
                            <w:div w:id="1697267806">
                              <w:marLeft w:val="0"/>
                              <w:marRight w:val="0"/>
                              <w:marTop w:val="120"/>
                              <w:marBottom w:val="360"/>
                              <w:divBdr>
                                <w:top w:val="none" w:sz="0" w:space="0" w:color="auto"/>
                                <w:left w:val="none" w:sz="0" w:space="0" w:color="auto"/>
                                <w:bottom w:val="none" w:sz="0" w:space="0" w:color="auto"/>
                                <w:right w:val="none" w:sz="0" w:space="0" w:color="auto"/>
                              </w:divBdr>
                              <w:divsChild>
                                <w:div w:id="1063214286">
                                  <w:marLeft w:val="0"/>
                                  <w:marRight w:val="0"/>
                                  <w:marTop w:val="0"/>
                                  <w:marBottom w:val="0"/>
                                  <w:divBdr>
                                    <w:top w:val="none" w:sz="0" w:space="0" w:color="auto"/>
                                    <w:left w:val="none" w:sz="0" w:space="0" w:color="auto"/>
                                    <w:bottom w:val="none" w:sz="0" w:space="0" w:color="auto"/>
                                    <w:right w:val="none" w:sz="0" w:space="0" w:color="auto"/>
                                  </w:divBdr>
                                  <w:divsChild>
                                    <w:div w:id="5767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18220">
      <w:bodyDiv w:val="1"/>
      <w:marLeft w:val="0"/>
      <w:marRight w:val="0"/>
      <w:marTop w:val="0"/>
      <w:marBottom w:val="0"/>
      <w:divBdr>
        <w:top w:val="none" w:sz="0" w:space="0" w:color="auto"/>
        <w:left w:val="none" w:sz="0" w:space="0" w:color="auto"/>
        <w:bottom w:val="none" w:sz="0" w:space="0" w:color="auto"/>
        <w:right w:val="none" w:sz="0" w:space="0" w:color="auto"/>
      </w:divBdr>
    </w:div>
    <w:div w:id="1474523078">
      <w:bodyDiv w:val="1"/>
      <w:marLeft w:val="0"/>
      <w:marRight w:val="0"/>
      <w:marTop w:val="0"/>
      <w:marBottom w:val="0"/>
      <w:divBdr>
        <w:top w:val="none" w:sz="0" w:space="0" w:color="auto"/>
        <w:left w:val="none" w:sz="0" w:space="0" w:color="auto"/>
        <w:bottom w:val="none" w:sz="0" w:space="0" w:color="auto"/>
        <w:right w:val="none" w:sz="0" w:space="0" w:color="auto"/>
      </w:divBdr>
      <w:divsChild>
        <w:div w:id="1467548594">
          <w:marLeft w:val="0"/>
          <w:marRight w:val="0"/>
          <w:marTop w:val="0"/>
          <w:marBottom w:val="0"/>
          <w:divBdr>
            <w:top w:val="none" w:sz="0" w:space="0" w:color="auto"/>
            <w:left w:val="none" w:sz="0" w:space="0" w:color="auto"/>
            <w:bottom w:val="none" w:sz="0" w:space="0" w:color="auto"/>
            <w:right w:val="none" w:sz="0" w:space="0" w:color="auto"/>
          </w:divBdr>
          <w:divsChild>
            <w:div w:id="1997368577">
              <w:marLeft w:val="0"/>
              <w:marRight w:val="0"/>
              <w:marTop w:val="0"/>
              <w:marBottom w:val="0"/>
              <w:divBdr>
                <w:top w:val="none" w:sz="0" w:space="0" w:color="auto"/>
                <w:left w:val="none" w:sz="0" w:space="0" w:color="auto"/>
                <w:bottom w:val="none" w:sz="0" w:space="0" w:color="auto"/>
                <w:right w:val="none" w:sz="0" w:space="0" w:color="auto"/>
              </w:divBdr>
              <w:divsChild>
                <w:div w:id="598485438">
                  <w:marLeft w:val="0"/>
                  <w:marRight w:val="0"/>
                  <w:marTop w:val="0"/>
                  <w:marBottom w:val="0"/>
                  <w:divBdr>
                    <w:top w:val="none" w:sz="0" w:space="0" w:color="auto"/>
                    <w:left w:val="none" w:sz="0" w:space="0" w:color="auto"/>
                    <w:bottom w:val="none" w:sz="0" w:space="0" w:color="auto"/>
                    <w:right w:val="none" w:sz="0" w:space="0" w:color="auto"/>
                  </w:divBdr>
                  <w:divsChild>
                    <w:div w:id="2124835852">
                      <w:marLeft w:val="0"/>
                      <w:marRight w:val="0"/>
                      <w:marTop w:val="0"/>
                      <w:marBottom w:val="0"/>
                      <w:divBdr>
                        <w:top w:val="none" w:sz="0" w:space="0" w:color="auto"/>
                        <w:left w:val="none" w:sz="0" w:space="0" w:color="auto"/>
                        <w:bottom w:val="none" w:sz="0" w:space="0" w:color="auto"/>
                        <w:right w:val="none" w:sz="0" w:space="0" w:color="auto"/>
                      </w:divBdr>
                      <w:divsChild>
                        <w:div w:id="757366035">
                          <w:marLeft w:val="0"/>
                          <w:marRight w:val="0"/>
                          <w:marTop w:val="0"/>
                          <w:marBottom w:val="0"/>
                          <w:divBdr>
                            <w:top w:val="none" w:sz="0" w:space="0" w:color="auto"/>
                            <w:left w:val="none" w:sz="0" w:space="0" w:color="auto"/>
                            <w:bottom w:val="none" w:sz="0" w:space="0" w:color="auto"/>
                            <w:right w:val="none" w:sz="0" w:space="0" w:color="auto"/>
                          </w:divBdr>
                          <w:divsChild>
                            <w:div w:id="113906310">
                              <w:marLeft w:val="0"/>
                              <w:marRight w:val="0"/>
                              <w:marTop w:val="0"/>
                              <w:marBottom w:val="0"/>
                              <w:divBdr>
                                <w:top w:val="none" w:sz="0" w:space="0" w:color="auto"/>
                                <w:left w:val="none" w:sz="0" w:space="0" w:color="auto"/>
                                <w:bottom w:val="none" w:sz="0" w:space="0" w:color="auto"/>
                                <w:right w:val="none" w:sz="0" w:space="0" w:color="auto"/>
                              </w:divBdr>
                              <w:divsChild>
                                <w:div w:id="371074424">
                                  <w:marLeft w:val="0"/>
                                  <w:marRight w:val="0"/>
                                  <w:marTop w:val="0"/>
                                  <w:marBottom w:val="0"/>
                                  <w:divBdr>
                                    <w:top w:val="none" w:sz="0" w:space="0" w:color="auto"/>
                                    <w:left w:val="none" w:sz="0" w:space="0" w:color="auto"/>
                                    <w:bottom w:val="none" w:sz="0" w:space="0" w:color="auto"/>
                                    <w:right w:val="none" w:sz="0" w:space="0" w:color="auto"/>
                                  </w:divBdr>
                                  <w:divsChild>
                                    <w:div w:id="6140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694816">
      <w:bodyDiv w:val="1"/>
      <w:marLeft w:val="0"/>
      <w:marRight w:val="0"/>
      <w:marTop w:val="0"/>
      <w:marBottom w:val="0"/>
      <w:divBdr>
        <w:top w:val="none" w:sz="0" w:space="0" w:color="auto"/>
        <w:left w:val="none" w:sz="0" w:space="0" w:color="auto"/>
        <w:bottom w:val="none" w:sz="0" w:space="0" w:color="auto"/>
        <w:right w:val="none" w:sz="0" w:space="0" w:color="auto"/>
      </w:divBdr>
    </w:div>
    <w:div w:id="1805999442">
      <w:bodyDiv w:val="1"/>
      <w:marLeft w:val="0"/>
      <w:marRight w:val="0"/>
      <w:marTop w:val="0"/>
      <w:marBottom w:val="0"/>
      <w:divBdr>
        <w:top w:val="none" w:sz="0" w:space="0" w:color="auto"/>
        <w:left w:val="none" w:sz="0" w:space="0" w:color="auto"/>
        <w:bottom w:val="none" w:sz="0" w:space="0" w:color="auto"/>
        <w:right w:val="none" w:sz="0" w:space="0" w:color="auto"/>
      </w:divBdr>
    </w:div>
    <w:div w:id="2041392263">
      <w:bodyDiv w:val="1"/>
      <w:marLeft w:val="0"/>
      <w:marRight w:val="0"/>
      <w:marTop w:val="0"/>
      <w:marBottom w:val="0"/>
      <w:divBdr>
        <w:top w:val="none" w:sz="0" w:space="0" w:color="auto"/>
        <w:left w:val="none" w:sz="0" w:space="0" w:color="auto"/>
        <w:bottom w:val="none" w:sz="0" w:space="0" w:color="auto"/>
        <w:right w:val="none" w:sz="0" w:space="0" w:color="auto"/>
      </w:divBdr>
    </w:div>
    <w:div w:id="207823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implementationscience.biomedcentral.com/submission-guidelines/preparing-your-manuscrip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id.lounsbury@einstein.yu.edu" TargetMode="Externa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F6619-2201-4496-8BC6-66FE32A7A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66192</Words>
  <Characters>377297</Characters>
  <Application>Microsoft Office Word</Application>
  <DocSecurity>0</DocSecurity>
  <Lines>3144</Lines>
  <Paragraphs>885</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442604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David</cp:lastModifiedBy>
  <cp:revision>2</cp:revision>
  <cp:lastPrinted>2017-01-30T17:58:00Z</cp:lastPrinted>
  <dcterms:created xsi:type="dcterms:W3CDTF">2018-02-27T23:09:00Z</dcterms:created>
  <dcterms:modified xsi:type="dcterms:W3CDTF">2018-02-27T23:09:00Z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id="3iAegGM6"/&gt;&lt;style id="http://www.zotero.org/styles/implementation-science"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